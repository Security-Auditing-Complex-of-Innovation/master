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Pr="003C2E13" w:rsidRDefault="003617CD" w:rsidP="007A73F8">
      <w:pPr>
        <w:rPr>
          <w:lang w:val="en-GB"/>
        </w:rPr>
      </w:pPr>
    </w:p>
    <w:p w14:paraId="7690764E" w14:textId="77777777" w:rsidR="0064474D" w:rsidRPr="003C2E13" w:rsidRDefault="0064474D" w:rsidP="007A73F8">
      <w:pPr>
        <w:rPr>
          <w:lang w:val="en-GB"/>
        </w:rPr>
      </w:pPr>
    </w:p>
    <w:p w14:paraId="4AD647A6" w14:textId="77777777" w:rsidR="005E3550" w:rsidRPr="003C2E13" w:rsidRDefault="005E3550">
      <w:pPr>
        <w:rPr>
          <w:lang w:val="en-GB"/>
        </w:rPr>
      </w:pPr>
    </w:p>
    <w:p w14:paraId="689E0BD0" w14:textId="77777777" w:rsidR="00616A56" w:rsidRPr="003C2E13" w:rsidRDefault="00616A56" w:rsidP="00616A56">
      <w:pPr>
        <w:pStyle w:val="Calibri26"/>
        <w:spacing w:line="276" w:lineRule="auto"/>
        <w:ind w:left="1276"/>
        <w:rPr>
          <w:b/>
          <w:lang w:val="en-GB"/>
        </w:rPr>
      </w:pPr>
    </w:p>
    <w:p w14:paraId="0DDC2940" w14:textId="77777777" w:rsidR="00616A56" w:rsidRPr="003C2E13" w:rsidRDefault="00616A56" w:rsidP="00616A56">
      <w:pPr>
        <w:pStyle w:val="Calibri26"/>
        <w:spacing w:line="276" w:lineRule="auto"/>
        <w:ind w:left="1276"/>
        <w:rPr>
          <w:b/>
          <w:lang w:val="en-GB"/>
        </w:rPr>
      </w:pPr>
    </w:p>
    <w:p w14:paraId="4BF951BD" w14:textId="77777777" w:rsidR="00EF75D2" w:rsidRPr="003C2E13" w:rsidRDefault="00EF75D2" w:rsidP="00616A56">
      <w:pPr>
        <w:pStyle w:val="Calibri26"/>
        <w:spacing w:line="276" w:lineRule="auto"/>
        <w:ind w:left="1276"/>
        <w:rPr>
          <w:b/>
          <w:lang w:val="en-GB"/>
        </w:rPr>
      </w:pPr>
    </w:p>
    <w:p w14:paraId="2D9D0EBE" w14:textId="6B023CA0" w:rsidR="00616A56" w:rsidRPr="003C2E13" w:rsidRDefault="00870705" w:rsidP="00A32803">
      <w:pPr>
        <w:pStyle w:val="Calibri26"/>
        <w:spacing w:line="276" w:lineRule="auto"/>
        <w:ind w:left="1276"/>
        <w:rPr>
          <w:lang w:val="en-GB"/>
        </w:rPr>
      </w:pPr>
      <w:r w:rsidRPr="003C2E13">
        <w:rPr>
          <w:b/>
          <w:lang w:val="en-GB"/>
        </w:rPr>
        <w:t xml:space="preserve">Information </w:t>
      </w:r>
      <w:r w:rsidR="00625F6A" w:rsidRPr="003C2E13">
        <w:rPr>
          <w:b/>
          <w:lang w:val="en-GB"/>
        </w:rPr>
        <w:t>S</w:t>
      </w:r>
      <w:r w:rsidRPr="003C2E13">
        <w:rPr>
          <w:b/>
          <w:lang w:val="en-GB"/>
        </w:rPr>
        <w:t xml:space="preserve">ecurity </w:t>
      </w:r>
      <w:r w:rsidR="00625F6A" w:rsidRPr="003C2E13">
        <w:rPr>
          <w:b/>
          <w:lang w:val="en-GB"/>
        </w:rPr>
        <w:t>A</w:t>
      </w:r>
      <w:r w:rsidR="002C6A46" w:rsidRPr="003C2E13">
        <w:rPr>
          <w:b/>
          <w:lang w:val="en-GB"/>
        </w:rPr>
        <w:t xml:space="preserve">udit </w:t>
      </w:r>
      <w:r w:rsidR="00625F6A" w:rsidRPr="003C2E13">
        <w:rPr>
          <w:b/>
          <w:lang w:val="en-GB"/>
        </w:rPr>
        <w:t>R</w:t>
      </w:r>
      <w:r w:rsidR="002C6A46" w:rsidRPr="003C2E13">
        <w:rPr>
          <w:b/>
          <w:lang w:val="en-GB"/>
        </w:rPr>
        <w:t>eport</w:t>
      </w:r>
      <w:r w:rsidRPr="003C2E13">
        <w:rPr>
          <w:b/>
          <w:lang w:val="en-GB"/>
        </w:rPr>
        <w:t xml:space="preserve"> LDIL</w:t>
      </w:r>
      <w:r w:rsidR="00625F6A" w:rsidRPr="003C2E13">
        <w:rPr>
          <w:b/>
          <w:lang w:val="en-GB"/>
        </w:rPr>
        <w:t>.DE</w:t>
      </w:r>
    </w:p>
    <w:p w14:paraId="22785CD2" w14:textId="77777777" w:rsidR="00616A56" w:rsidRPr="003C2E13" w:rsidRDefault="00616A56" w:rsidP="00616A56">
      <w:pPr>
        <w:pStyle w:val="KansiLehti"/>
        <w:ind w:left="1276"/>
        <w:jc w:val="left"/>
        <w:rPr>
          <w:lang w:val="en-GB"/>
        </w:rPr>
      </w:pPr>
    </w:p>
    <w:p w14:paraId="7D4B5DFF" w14:textId="77777777" w:rsidR="00616A56" w:rsidRPr="003C2E13" w:rsidRDefault="00616A56" w:rsidP="00616A56">
      <w:pPr>
        <w:pStyle w:val="KansiLehti"/>
        <w:tabs>
          <w:tab w:val="left" w:pos="1134"/>
        </w:tabs>
        <w:ind w:left="1276"/>
        <w:jc w:val="left"/>
        <w:rPr>
          <w:lang w:val="en-GB"/>
        </w:rPr>
      </w:pPr>
    </w:p>
    <w:p w14:paraId="2EE3BF96" w14:textId="7153CDB4" w:rsidR="007F2FE9" w:rsidRPr="003C2E13" w:rsidRDefault="00870705" w:rsidP="007F2FE9">
      <w:pPr>
        <w:pStyle w:val="Calibri18"/>
        <w:ind w:left="1276"/>
        <w:rPr>
          <w:sz w:val="28"/>
          <w:szCs w:val="28"/>
          <w:lang w:val="en-GB"/>
        </w:rPr>
      </w:pPr>
      <w:r w:rsidRPr="003C2E13">
        <w:rPr>
          <w:sz w:val="28"/>
          <w:szCs w:val="28"/>
          <w:lang w:val="en-GB"/>
        </w:rPr>
        <w:t>Group A</w:t>
      </w:r>
    </w:p>
    <w:p w14:paraId="7A761152" w14:textId="77777777" w:rsidR="00616A56" w:rsidRPr="003C2E13" w:rsidRDefault="00616A56" w:rsidP="00616A56">
      <w:pPr>
        <w:pStyle w:val="KansiLehti"/>
        <w:ind w:left="1276"/>
        <w:jc w:val="left"/>
        <w:rPr>
          <w:lang w:val="en-GB"/>
        </w:rPr>
      </w:pPr>
    </w:p>
    <w:p w14:paraId="1E836263" w14:textId="77777777" w:rsidR="00616A56" w:rsidRPr="003C2E13" w:rsidRDefault="00616A56" w:rsidP="00616A56">
      <w:pPr>
        <w:pStyle w:val="KansiLehti"/>
        <w:ind w:left="1276"/>
        <w:jc w:val="left"/>
        <w:rPr>
          <w:lang w:val="en-GB"/>
        </w:rPr>
      </w:pPr>
    </w:p>
    <w:p w14:paraId="31624383" w14:textId="77777777" w:rsidR="00616A56" w:rsidRPr="003C2E13" w:rsidRDefault="00616A56" w:rsidP="00616A56">
      <w:pPr>
        <w:pStyle w:val="KansiLehti"/>
        <w:ind w:left="1276"/>
        <w:jc w:val="left"/>
        <w:rPr>
          <w:lang w:val="en-GB"/>
        </w:rPr>
      </w:pPr>
    </w:p>
    <w:p w14:paraId="21C4C060" w14:textId="77777777" w:rsidR="00616A56" w:rsidRPr="003C2E13" w:rsidRDefault="00616A56" w:rsidP="00616A56">
      <w:pPr>
        <w:pStyle w:val="KansiLehti"/>
        <w:ind w:left="1276"/>
        <w:jc w:val="left"/>
        <w:rPr>
          <w:lang w:val="en-GB"/>
        </w:rPr>
      </w:pPr>
    </w:p>
    <w:p w14:paraId="1414D6CE" w14:textId="77777777" w:rsidR="00616A56" w:rsidRPr="003C2E13" w:rsidRDefault="00616A56" w:rsidP="00616A56">
      <w:pPr>
        <w:pStyle w:val="KansiLehti"/>
        <w:ind w:left="1276"/>
        <w:jc w:val="left"/>
        <w:rPr>
          <w:lang w:val="en-GB"/>
        </w:rPr>
      </w:pPr>
    </w:p>
    <w:p w14:paraId="7E814B96" w14:textId="77777777" w:rsidR="00616A56" w:rsidRPr="003C2E13" w:rsidRDefault="00616A56" w:rsidP="00616A56">
      <w:pPr>
        <w:pStyle w:val="KansiLehti"/>
        <w:ind w:left="1276"/>
        <w:jc w:val="left"/>
        <w:rPr>
          <w:lang w:val="en-GB"/>
        </w:rPr>
      </w:pPr>
    </w:p>
    <w:p w14:paraId="413DC6E2" w14:textId="77777777" w:rsidR="00616A56" w:rsidRPr="003C2E13" w:rsidRDefault="00616A56" w:rsidP="00616A56">
      <w:pPr>
        <w:pStyle w:val="KansiLehti"/>
        <w:ind w:left="1276"/>
        <w:jc w:val="left"/>
        <w:rPr>
          <w:lang w:val="en-GB"/>
        </w:rPr>
      </w:pPr>
    </w:p>
    <w:p w14:paraId="536F0D97" w14:textId="05DF553C" w:rsidR="00870705" w:rsidRPr="003C2E13" w:rsidRDefault="000B70F8" w:rsidP="00870705">
      <w:pPr>
        <w:pStyle w:val="Calibri16"/>
        <w:ind w:left="1276"/>
        <w:rPr>
          <w:sz w:val="28"/>
          <w:szCs w:val="28"/>
          <w:lang w:val="en-GB"/>
        </w:rPr>
      </w:pPr>
      <w:r w:rsidRPr="003C2E13">
        <w:rPr>
          <w:sz w:val="28"/>
          <w:szCs w:val="28"/>
          <w:lang w:val="en-GB"/>
        </w:rPr>
        <w:t>Group Assignment</w:t>
      </w:r>
    </w:p>
    <w:p w14:paraId="66694DC4" w14:textId="77777777" w:rsidR="00870705" w:rsidRPr="003C2E13" w:rsidRDefault="00870705" w:rsidP="00870705">
      <w:pPr>
        <w:pStyle w:val="Calibri16"/>
        <w:ind w:left="1276"/>
        <w:rPr>
          <w:sz w:val="28"/>
          <w:szCs w:val="28"/>
          <w:lang w:val="en-GB"/>
        </w:rPr>
      </w:pPr>
      <w:r w:rsidRPr="003C2E13">
        <w:rPr>
          <w:sz w:val="28"/>
          <w:szCs w:val="28"/>
          <w:lang w:val="en-GB"/>
        </w:rPr>
        <w:t>January 2018</w:t>
      </w:r>
    </w:p>
    <w:p w14:paraId="70D95854" w14:textId="77777777" w:rsidR="00870705" w:rsidRPr="003C2E13" w:rsidRDefault="00870705" w:rsidP="00870705">
      <w:pPr>
        <w:pStyle w:val="Calibri14"/>
        <w:ind w:left="1276"/>
        <w:rPr>
          <w:lang w:val="en-GB"/>
        </w:rPr>
      </w:pPr>
      <w:r w:rsidRPr="003C2E13">
        <w:rPr>
          <w:lang w:val="en-GB"/>
        </w:rPr>
        <w:t>Technology, communication and transport</w:t>
      </w:r>
    </w:p>
    <w:p w14:paraId="5D1E7F95" w14:textId="77777777" w:rsidR="00870705" w:rsidRPr="003C2E13" w:rsidRDefault="00870705" w:rsidP="00870705">
      <w:pPr>
        <w:pStyle w:val="Calibri14"/>
        <w:ind w:left="1276"/>
        <w:rPr>
          <w:lang w:val="en-GB"/>
        </w:rPr>
      </w:pPr>
      <w:r w:rsidRPr="003C2E13">
        <w:rPr>
          <w:lang w:val="en-GB"/>
        </w:rPr>
        <w:t>Cyber Security</w:t>
      </w:r>
    </w:p>
    <w:p w14:paraId="2B77A4E9" w14:textId="07A0ADBF" w:rsidR="00180EDE" w:rsidRPr="003C2E13" w:rsidRDefault="00180EDE" w:rsidP="00180EDE">
      <w:pPr>
        <w:pStyle w:val="Calibri14"/>
        <w:ind w:left="1276"/>
        <w:rPr>
          <w:lang w:val="en-GB"/>
        </w:rPr>
      </w:pPr>
    </w:p>
    <w:p w14:paraId="5EC112E2" w14:textId="634CD328" w:rsidR="00616A56" w:rsidRPr="003C2E13" w:rsidRDefault="00616A56" w:rsidP="00616A56">
      <w:pPr>
        <w:pStyle w:val="Calibri14"/>
        <w:ind w:left="1276"/>
        <w:rPr>
          <w:lang w:val="en-GB"/>
        </w:rPr>
      </w:pPr>
    </w:p>
    <w:p w14:paraId="7467595C" w14:textId="77777777" w:rsidR="00843065" w:rsidRPr="003C2E13" w:rsidRDefault="00843065" w:rsidP="00616A56">
      <w:pPr>
        <w:pStyle w:val="Calibri14"/>
        <w:ind w:left="1276"/>
        <w:rPr>
          <w:lang w:val="en-GB"/>
        </w:rPr>
      </w:pPr>
    </w:p>
    <w:p w14:paraId="1987988E" w14:textId="77777777" w:rsidR="005E3550" w:rsidRPr="003C2E13" w:rsidRDefault="005E3550">
      <w:pPr>
        <w:rPr>
          <w:lang w:val="en-GB"/>
        </w:rPr>
        <w:sectPr w:rsidR="005E3550" w:rsidRPr="003C2E13"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3C2E13"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3C2E13" w:rsidRDefault="003E0724" w:rsidP="003274A5">
            <w:pPr>
              <w:pStyle w:val="JAMKOpinnytekuvailulehti"/>
              <w:rPr>
                <w:lang w:val="en-GB"/>
              </w:rPr>
            </w:pPr>
            <w:r w:rsidRPr="003C2E13">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3C2E13" w:rsidRDefault="003E0724" w:rsidP="003274A5">
            <w:pPr>
              <w:pStyle w:val="JAMKOpinnytekuvailulehti"/>
              <w:rPr>
                <w:lang w:val="en-GB"/>
              </w:rPr>
            </w:pPr>
          </w:p>
          <w:p w14:paraId="1F4287E2" w14:textId="77777777" w:rsidR="003E0724" w:rsidRPr="003C2E13" w:rsidRDefault="003E0724" w:rsidP="003274A5">
            <w:pPr>
              <w:pStyle w:val="JAMKOpinnytekuvailulehti"/>
              <w:rPr>
                <w:lang w:val="en-GB"/>
              </w:rPr>
            </w:pPr>
          </w:p>
        </w:tc>
        <w:tc>
          <w:tcPr>
            <w:tcW w:w="2268" w:type="dxa"/>
            <w:tcBorders>
              <w:top w:val="nil"/>
              <w:left w:val="nil"/>
              <w:bottom w:val="single" w:sz="4" w:space="0" w:color="auto"/>
              <w:right w:val="nil"/>
            </w:tcBorders>
            <w:vAlign w:val="center"/>
          </w:tcPr>
          <w:p w14:paraId="5663BDB2" w14:textId="77777777" w:rsidR="003E0724" w:rsidRPr="003C2E13" w:rsidRDefault="003E0724" w:rsidP="003274A5">
            <w:pPr>
              <w:pStyle w:val="JAMKOpinnytekuvailulehti"/>
              <w:rPr>
                <w:b/>
                <w:sz w:val="24"/>
                <w:szCs w:val="24"/>
                <w:lang w:val="en-GB"/>
              </w:rPr>
            </w:pPr>
            <w:r w:rsidRPr="003C2E13">
              <w:rPr>
                <w:b/>
                <w:sz w:val="24"/>
                <w:szCs w:val="24"/>
                <w:lang w:val="en-GB"/>
              </w:rPr>
              <w:t>Description</w:t>
            </w:r>
          </w:p>
        </w:tc>
      </w:tr>
      <w:tr w:rsidR="003E0724" w:rsidRPr="003C2E13"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7D3183" w:rsidRDefault="003E0724" w:rsidP="003274A5">
            <w:pPr>
              <w:pStyle w:val="JAMKOpinnytekuvailulehti"/>
              <w:rPr>
                <w:rPrChange w:id="0" w:author="Tekijä">
                  <w:rPr>
                    <w:lang w:val="en-GB"/>
                  </w:rPr>
                </w:rPrChange>
              </w:rPr>
            </w:pPr>
            <w:r w:rsidRPr="007D3183">
              <w:rPr>
                <w:rPrChange w:id="1" w:author="Tekijä">
                  <w:rPr>
                    <w:lang w:val="en-GB"/>
                  </w:rPr>
                </w:rPrChange>
              </w:rPr>
              <w:t>Author(s)</w:t>
            </w:r>
          </w:p>
          <w:p w14:paraId="7316B3AE" w14:textId="77777777" w:rsidR="000B70F8" w:rsidRPr="007D3183" w:rsidRDefault="000B70F8" w:rsidP="000B70F8">
            <w:pPr>
              <w:pStyle w:val="JAMKOpinnytekuvailulehti"/>
              <w:rPr>
                <w:sz w:val="22"/>
                <w:rPrChange w:id="2" w:author="Tekijä">
                  <w:rPr>
                    <w:sz w:val="22"/>
                    <w:lang w:val="en-GB"/>
                  </w:rPr>
                </w:rPrChange>
              </w:rPr>
            </w:pPr>
            <w:r w:rsidRPr="007D3183">
              <w:rPr>
                <w:sz w:val="22"/>
                <w:rPrChange w:id="3" w:author="Tekijä">
                  <w:rPr>
                    <w:sz w:val="22"/>
                    <w:lang w:val="en-GB"/>
                  </w:rPr>
                </w:rPrChange>
              </w:rPr>
              <w:t>Jani Lindholm</w:t>
            </w:r>
          </w:p>
          <w:p w14:paraId="48F8158B" w14:textId="77777777" w:rsidR="000B70F8" w:rsidRPr="007D3183" w:rsidRDefault="000B70F8" w:rsidP="000B70F8">
            <w:pPr>
              <w:pStyle w:val="JAMKOpinnytekuvailulehti"/>
              <w:rPr>
                <w:sz w:val="22"/>
                <w:rPrChange w:id="4" w:author="Tekijä">
                  <w:rPr>
                    <w:sz w:val="22"/>
                    <w:lang w:val="en-GB"/>
                  </w:rPr>
                </w:rPrChange>
              </w:rPr>
            </w:pPr>
            <w:r w:rsidRPr="007D3183">
              <w:rPr>
                <w:sz w:val="22"/>
                <w:rPrChange w:id="5" w:author="Tekijä">
                  <w:rPr>
                    <w:sz w:val="22"/>
                    <w:lang w:val="en-GB"/>
                  </w:rPr>
                </w:rPrChange>
              </w:rPr>
              <w:t>Otso Korpelainen</w:t>
            </w:r>
          </w:p>
          <w:p w14:paraId="45B2B2A2" w14:textId="77777777" w:rsidR="00646509" w:rsidRPr="007D3183" w:rsidRDefault="00646509" w:rsidP="00646509">
            <w:pPr>
              <w:pStyle w:val="JAMKOpinnytekuvailulehti"/>
              <w:rPr>
                <w:sz w:val="22"/>
                <w:szCs w:val="22"/>
                <w:rPrChange w:id="6" w:author="Tekijä">
                  <w:rPr>
                    <w:sz w:val="22"/>
                    <w:szCs w:val="22"/>
                    <w:lang w:val="en-GB"/>
                  </w:rPr>
                </w:rPrChange>
              </w:rPr>
            </w:pPr>
            <w:r w:rsidRPr="007D3183">
              <w:rPr>
                <w:sz w:val="22"/>
                <w:szCs w:val="22"/>
                <w:rPrChange w:id="7" w:author="Tekijä">
                  <w:rPr>
                    <w:sz w:val="22"/>
                    <w:szCs w:val="22"/>
                    <w:lang w:val="en-GB"/>
                  </w:rPr>
                </w:rPrChange>
              </w:rPr>
              <w:t>Vesa Simola</w:t>
            </w:r>
          </w:p>
          <w:p w14:paraId="737BBFAC" w14:textId="77777777" w:rsidR="00646509" w:rsidRPr="007D3183" w:rsidRDefault="00646509" w:rsidP="00646509">
            <w:pPr>
              <w:pStyle w:val="JAMKOpinnytekuvailulehti"/>
              <w:rPr>
                <w:sz w:val="22"/>
                <w:szCs w:val="22"/>
                <w:rPrChange w:id="8" w:author="Tekijä">
                  <w:rPr>
                    <w:sz w:val="22"/>
                    <w:szCs w:val="22"/>
                    <w:lang w:val="en-GB"/>
                  </w:rPr>
                </w:rPrChange>
              </w:rPr>
            </w:pPr>
            <w:r w:rsidRPr="007D3183">
              <w:rPr>
                <w:sz w:val="22"/>
                <w:szCs w:val="22"/>
                <w:rPrChange w:id="9" w:author="Tekijä">
                  <w:rPr>
                    <w:sz w:val="22"/>
                    <w:szCs w:val="22"/>
                    <w:lang w:val="en-GB"/>
                  </w:rPr>
                </w:rPrChange>
              </w:rPr>
              <w:t xml:space="preserve">Pauli </w:t>
            </w:r>
            <w:proofErr w:type="spellStart"/>
            <w:r w:rsidRPr="007D3183">
              <w:rPr>
                <w:sz w:val="22"/>
                <w:szCs w:val="22"/>
                <w:rPrChange w:id="10" w:author="Tekijä">
                  <w:rPr>
                    <w:sz w:val="22"/>
                    <w:szCs w:val="22"/>
                    <w:lang w:val="en-GB"/>
                  </w:rPr>
                </w:rPrChange>
              </w:rPr>
              <w:t>Paatsola</w:t>
            </w:r>
            <w:proofErr w:type="spellEnd"/>
          </w:p>
          <w:p w14:paraId="6D752CFB" w14:textId="77777777" w:rsidR="00646509" w:rsidRPr="007D3183" w:rsidRDefault="00646509" w:rsidP="00646509">
            <w:pPr>
              <w:pStyle w:val="JAMKOpinnytekuvailulehti"/>
              <w:rPr>
                <w:sz w:val="22"/>
                <w:szCs w:val="22"/>
                <w:rPrChange w:id="11" w:author="Tekijä">
                  <w:rPr>
                    <w:sz w:val="22"/>
                    <w:szCs w:val="22"/>
                    <w:lang w:val="en-GB"/>
                  </w:rPr>
                </w:rPrChange>
              </w:rPr>
            </w:pPr>
            <w:r w:rsidRPr="007D3183">
              <w:rPr>
                <w:sz w:val="22"/>
                <w:szCs w:val="22"/>
                <w:rPrChange w:id="12" w:author="Tekijä">
                  <w:rPr>
                    <w:sz w:val="22"/>
                    <w:szCs w:val="22"/>
                    <w:lang w:val="en-GB"/>
                  </w:rPr>
                </w:rPrChange>
              </w:rPr>
              <w:t>Pinja Koskinen</w:t>
            </w:r>
          </w:p>
          <w:p w14:paraId="434B90FE" w14:textId="77777777" w:rsidR="00646509" w:rsidRPr="007D3183" w:rsidRDefault="00646509" w:rsidP="00646509">
            <w:pPr>
              <w:pStyle w:val="JAMKOpinnytekuvailulehti"/>
              <w:rPr>
                <w:sz w:val="22"/>
                <w:szCs w:val="22"/>
                <w:rPrChange w:id="13" w:author="Tekijä">
                  <w:rPr>
                    <w:sz w:val="22"/>
                    <w:szCs w:val="22"/>
                    <w:lang w:val="en-GB"/>
                  </w:rPr>
                </w:rPrChange>
              </w:rPr>
            </w:pPr>
            <w:r w:rsidRPr="007D3183">
              <w:rPr>
                <w:sz w:val="22"/>
                <w:szCs w:val="22"/>
                <w:rPrChange w:id="14" w:author="Tekijä">
                  <w:rPr>
                    <w:sz w:val="22"/>
                    <w:szCs w:val="22"/>
                    <w:lang w:val="en-GB"/>
                  </w:rPr>
                </w:rPrChange>
              </w:rPr>
              <w:t>Petri Toropainen</w:t>
            </w:r>
          </w:p>
          <w:p w14:paraId="45064B32" w14:textId="77777777" w:rsidR="00646509" w:rsidRPr="007D3183" w:rsidRDefault="00646509" w:rsidP="00646509">
            <w:pPr>
              <w:pStyle w:val="JAMKOpinnytekuvailulehti"/>
              <w:rPr>
                <w:sz w:val="22"/>
                <w:szCs w:val="22"/>
                <w:rPrChange w:id="15" w:author="Tekijä">
                  <w:rPr>
                    <w:sz w:val="22"/>
                    <w:szCs w:val="22"/>
                    <w:lang w:val="en-GB"/>
                  </w:rPr>
                </w:rPrChange>
              </w:rPr>
            </w:pPr>
            <w:r w:rsidRPr="007D3183">
              <w:rPr>
                <w:sz w:val="22"/>
                <w:szCs w:val="22"/>
                <w:rPrChange w:id="16" w:author="Tekijä">
                  <w:rPr>
                    <w:sz w:val="22"/>
                    <w:szCs w:val="22"/>
                    <w:lang w:val="en-GB"/>
                  </w:rPr>
                </w:rPrChange>
              </w:rPr>
              <w:t>Teemu Hokkanen</w:t>
            </w:r>
          </w:p>
          <w:p w14:paraId="43F8E5B7" w14:textId="77777777" w:rsidR="00646509" w:rsidRPr="007D3183" w:rsidRDefault="00646509" w:rsidP="00646509">
            <w:pPr>
              <w:pStyle w:val="JAMKOpinnytekuvailulehti"/>
              <w:rPr>
                <w:sz w:val="22"/>
                <w:szCs w:val="22"/>
                <w:rPrChange w:id="17" w:author="Tekijä">
                  <w:rPr>
                    <w:sz w:val="22"/>
                    <w:szCs w:val="22"/>
                    <w:lang w:val="en-GB"/>
                  </w:rPr>
                </w:rPrChange>
              </w:rPr>
            </w:pPr>
            <w:r w:rsidRPr="007D3183">
              <w:rPr>
                <w:sz w:val="22"/>
                <w:szCs w:val="22"/>
                <w:rPrChange w:id="18" w:author="Tekijä">
                  <w:rPr>
                    <w:sz w:val="22"/>
                    <w:szCs w:val="22"/>
                    <w:lang w:val="en-GB"/>
                  </w:rPr>
                </w:rPrChange>
              </w:rPr>
              <w:t xml:space="preserve">Jouni </w:t>
            </w:r>
            <w:proofErr w:type="spellStart"/>
            <w:r w:rsidRPr="007D3183">
              <w:rPr>
                <w:sz w:val="22"/>
                <w:szCs w:val="22"/>
                <w:rPrChange w:id="19" w:author="Tekijä">
                  <w:rPr>
                    <w:sz w:val="22"/>
                    <w:szCs w:val="22"/>
                    <w:lang w:val="en-GB"/>
                  </w:rPr>
                </w:rPrChange>
              </w:rPr>
              <w:t>Ihanus</w:t>
            </w:r>
            <w:proofErr w:type="spellEnd"/>
          </w:p>
          <w:p w14:paraId="3E917466" w14:textId="77777777" w:rsidR="00646509" w:rsidRPr="007D3183" w:rsidRDefault="00646509" w:rsidP="00646509">
            <w:pPr>
              <w:pStyle w:val="JAMKOpinnytekuvailulehti"/>
              <w:rPr>
                <w:sz w:val="22"/>
                <w:szCs w:val="22"/>
                <w:rPrChange w:id="20" w:author="Tekijä">
                  <w:rPr>
                    <w:sz w:val="22"/>
                    <w:szCs w:val="22"/>
                    <w:lang w:val="en-GB"/>
                  </w:rPr>
                </w:rPrChange>
              </w:rPr>
            </w:pPr>
            <w:r w:rsidRPr="007D3183">
              <w:rPr>
                <w:sz w:val="22"/>
                <w:szCs w:val="22"/>
                <w:rPrChange w:id="21" w:author="Tekijä">
                  <w:rPr>
                    <w:sz w:val="22"/>
                    <w:szCs w:val="22"/>
                    <w:lang w:val="en-GB"/>
                  </w:rPr>
                </w:rPrChange>
              </w:rPr>
              <w:t>Janne Ahokas</w:t>
            </w:r>
          </w:p>
          <w:p w14:paraId="64326871" w14:textId="77777777" w:rsidR="00646509" w:rsidRPr="007D3183" w:rsidRDefault="00646509" w:rsidP="00646509">
            <w:pPr>
              <w:pStyle w:val="JAMKOpinnytekuvailulehti"/>
              <w:rPr>
                <w:sz w:val="22"/>
                <w:szCs w:val="22"/>
                <w:rPrChange w:id="22" w:author="Tekijä">
                  <w:rPr>
                    <w:sz w:val="22"/>
                    <w:szCs w:val="22"/>
                    <w:lang w:val="en-GB"/>
                  </w:rPr>
                </w:rPrChange>
              </w:rPr>
            </w:pPr>
            <w:r w:rsidRPr="007D3183">
              <w:rPr>
                <w:sz w:val="22"/>
                <w:szCs w:val="22"/>
                <w:rPrChange w:id="23" w:author="Tekijä">
                  <w:rPr>
                    <w:sz w:val="22"/>
                    <w:szCs w:val="22"/>
                    <w:lang w:val="en-GB"/>
                  </w:rPr>
                </w:rPrChange>
              </w:rPr>
              <w:t>Otso Korpela</w:t>
            </w:r>
          </w:p>
          <w:p w14:paraId="0831641E" w14:textId="5E5C4659" w:rsidR="00646509" w:rsidRPr="007D3183" w:rsidRDefault="00646509" w:rsidP="00646509">
            <w:pPr>
              <w:pStyle w:val="JAMKOpinnytekuvailulehti"/>
              <w:rPr>
                <w:sz w:val="22"/>
                <w:szCs w:val="22"/>
                <w:rPrChange w:id="24" w:author="Tekijä">
                  <w:rPr>
                    <w:sz w:val="22"/>
                    <w:szCs w:val="22"/>
                    <w:lang w:val="en-GB"/>
                  </w:rPr>
                </w:rPrChange>
              </w:rPr>
            </w:pPr>
            <w:r w:rsidRPr="007D3183">
              <w:rPr>
                <w:sz w:val="22"/>
                <w:szCs w:val="22"/>
                <w:rPrChange w:id="25" w:author="Tekijä">
                  <w:rPr>
                    <w:sz w:val="22"/>
                    <w:szCs w:val="22"/>
                    <w:lang w:val="en-GB"/>
                  </w:rPr>
                </w:rPrChange>
              </w:rPr>
              <w:t>Jani Lindholm</w:t>
            </w:r>
          </w:p>
        </w:tc>
        <w:tc>
          <w:tcPr>
            <w:tcW w:w="2552" w:type="dxa"/>
            <w:vMerge w:val="restart"/>
            <w:tcBorders>
              <w:top w:val="single" w:sz="4" w:space="0" w:color="auto"/>
            </w:tcBorders>
          </w:tcPr>
          <w:p w14:paraId="69DA889F" w14:textId="77777777" w:rsidR="003E0724" w:rsidRPr="003C2E13" w:rsidRDefault="003E0724" w:rsidP="003274A5">
            <w:pPr>
              <w:pStyle w:val="JAMKOpinnytekuvailulehti"/>
              <w:rPr>
                <w:lang w:val="en-GB"/>
              </w:rPr>
            </w:pPr>
            <w:r w:rsidRPr="003C2E13">
              <w:rPr>
                <w:lang w:val="en-GB"/>
              </w:rPr>
              <w:t xml:space="preserve">Type of publication </w:t>
            </w:r>
          </w:p>
          <w:p w14:paraId="7FB81EAA" w14:textId="4AFF7820" w:rsidR="003E0724" w:rsidRPr="003C2E13" w:rsidRDefault="006B3930" w:rsidP="004D5EFC">
            <w:pPr>
              <w:pStyle w:val="JAMKOpinnytekuvailulehti"/>
              <w:rPr>
                <w:sz w:val="22"/>
                <w:szCs w:val="22"/>
                <w:lang w:val="en-GB"/>
              </w:rPr>
            </w:pPr>
            <w:r w:rsidRPr="003C2E13">
              <w:rPr>
                <w:sz w:val="22"/>
                <w:szCs w:val="22"/>
                <w:lang w:val="en-GB"/>
              </w:rPr>
              <w:t>Group Assignment</w:t>
            </w:r>
          </w:p>
        </w:tc>
        <w:tc>
          <w:tcPr>
            <w:tcW w:w="2268" w:type="dxa"/>
            <w:tcBorders>
              <w:top w:val="single" w:sz="4" w:space="0" w:color="auto"/>
            </w:tcBorders>
          </w:tcPr>
          <w:p w14:paraId="557D56F8" w14:textId="5CEE3838" w:rsidR="003E0724" w:rsidRPr="003C2E13" w:rsidRDefault="003E0724" w:rsidP="0035512C">
            <w:pPr>
              <w:pStyle w:val="JAMKOpinnytekuvailulehti"/>
              <w:rPr>
                <w:lang w:val="en-GB"/>
              </w:rPr>
            </w:pPr>
            <w:r w:rsidRPr="003C2E13">
              <w:rPr>
                <w:lang w:val="en-GB"/>
              </w:rPr>
              <w:t>Date</w:t>
            </w:r>
            <w:r w:rsidRPr="003C2E13">
              <w:rPr>
                <w:lang w:val="en-GB"/>
              </w:rPr>
              <w:br/>
            </w:r>
            <w:r w:rsidR="000B70F8" w:rsidRPr="003C2E13">
              <w:rPr>
                <w:sz w:val="22"/>
                <w:szCs w:val="22"/>
                <w:lang w:val="en-GB"/>
              </w:rPr>
              <w:t>January 2018</w:t>
            </w:r>
          </w:p>
        </w:tc>
      </w:tr>
      <w:tr w:rsidR="003E0724" w:rsidRPr="003C2E13" w14:paraId="5C8377A4" w14:textId="77777777" w:rsidTr="001F0DBF">
        <w:trPr>
          <w:gridAfter w:val="1"/>
          <w:wAfter w:w="10" w:type="dxa"/>
          <w:cantSplit/>
          <w:trHeight w:hRule="exact" w:val="567"/>
        </w:trPr>
        <w:tc>
          <w:tcPr>
            <w:tcW w:w="3472" w:type="dxa"/>
            <w:vMerge/>
          </w:tcPr>
          <w:p w14:paraId="3AA8C004" w14:textId="77777777" w:rsidR="003E0724" w:rsidRPr="003C2E13" w:rsidRDefault="003E0724" w:rsidP="003274A5">
            <w:pPr>
              <w:pStyle w:val="JAMKOpinnytekuvailulehti"/>
              <w:rPr>
                <w:lang w:val="en-GB"/>
              </w:rPr>
            </w:pPr>
          </w:p>
        </w:tc>
        <w:tc>
          <w:tcPr>
            <w:tcW w:w="2552" w:type="dxa"/>
            <w:vMerge/>
          </w:tcPr>
          <w:p w14:paraId="76DB1CF6" w14:textId="77777777" w:rsidR="003E0724" w:rsidRPr="003C2E13" w:rsidRDefault="003E0724" w:rsidP="003274A5">
            <w:pPr>
              <w:pStyle w:val="JAMKOpinnytekuvailulehti"/>
              <w:rPr>
                <w:sz w:val="24"/>
                <w:szCs w:val="24"/>
                <w:lang w:val="en-GB"/>
              </w:rPr>
            </w:pPr>
          </w:p>
        </w:tc>
        <w:tc>
          <w:tcPr>
            <w:tcW w:w="2268" w:type="dxa"/>
          </w:tcPr>
          <w:p w14:paraId="4EF2FC75" w14:textId="77777777" w:rsidR="003E0724" w:rsidRPr="003C2E13" w:rsidRDefault="003E0724" w:rsidP="003274A5">
            <w:pPr>
              <w:pStyle w:val="JAMKOpinnytekuvailulehti"/>
              <w:rPr>
                <w:sz w:val="24"/>
                <w:szCs w:val="24"/>
                <w:lang w:val="en-GB"/>
              </w:rPr>
            </w:pPr>
            <w:r w:rsidRPr="003C2E13">
              <w:rPr>
                <w:lang w:val="en-GB"/>
              </w:rPr>
              <w:t>Language of publication:</w:t>
            </w:r>
            <w:r w:rsidRPr="003C2E13">
              <w:rPr>
                <w:sz w:val="24"/>
                <w:szCs w:val="24"/>
                <w:lang w:val="en-GB"/>
              </w:rPr>
              <w:t xml:space="preserve">  </w:t>
            </w:r>
          </w:p>
          <w:p w14:paraId="5ACBEE57" w14:textId="77777777" w:rsidR="003E0724" w:rsidRPr="003C2E13" w:rsidRDefault="003E0724" w:rsidP="003274A5">
            <w:pPr>
              <w:pStyle w:val="JAMKOpinnytekuvailulehti"/>
              <w:rPr>
                <w:sz w:val="22"/>
                <w:szCs w:val="22"/>
                <w:lang w:val="en-GB"/>
              </w:rPr>
            </w:pPr>
          </w:p>
        </w:tc>
      </w:tr>
      <w:tr w:rsidR="003E0724" w:rsidRPr="007D3183" w14:paraId="2F1CDA56" w14:textId="77777777" w:rsidTr="0091058A">
        <w:trPr>
          <w:cantSplit/>
          <w:trHeight w:hRule="exact" w:val="2136"/>
        </w:trPr>
        <w:tc>
          <w:tcPr>
            <w:tcW w:w="3472" w:type="dxa"/>
            <w:vMerge/>
          </w:tcPr>
          <w:p w14:paraId="3A91A7F8" w14:textId="77777777" w:rsidR="003E0724" w:rsidRPr="003C2E13" w:rsidRDefault="003E0724" w:rsidP="003274A5">
            <w:pPr>
              <w:pStyle w:val="JAMKOpinnytekuvailulehti"/>
              <w:rPr>
                <w:noProof/>
                <w:lang w:val="en-GB"/>
              </w:rPr>
            </w:pPr>
          </w:p>
        </w:tc>
        <w:tc>
          <w:tcPr>
            <w:tcW w:w="2552" w:type="dxa"/>
          </w:tcPr>
          <w:p w14:paraId="00E5A353" w14:textId="77777777" w:rsidR="003E0724" w:rsidRPr="003C2E13" w:rsidRDefault="003E0724" w:rsidP="003274A5">
            <w:pPr>
              <w:pStyle w:val="JAMKOpinnytekuvailulehti"/>
              <w:rPr>
                <w:lang w:val="en-GB"/>
              </w:rPr>
            </w:pPr>
            <w:r w:rsidRPr="003C2E13">
              <w:rPr>
                <w:lang w:val="en-GB"/>
              </w:rPr>
              <w:t xml:space="preserve">Number of pages </w:t>
            </w:r>
          </w:p>
          <w:p w14:paraId="04B74C8C" w14:textId="77777777" w:rsidR="003E0724" w:rsidRPr="003C2E13" w:rsidRDefault="003E0724" w:rsidP="003274A5">
            <w:pPr>
              <w:pStyle w:val="JAMKOpinnytekuvailulehti"/>
              <w:rPr>
                <w:sz w:val="22"/>
                <w:szCs w:val="22"/>
                <w:lang w:val="en-GB"/>
              </w:rPr>
            </w:pPr>
          </w:p>
        </w:tc>
        <w:tc>
          <w:tcPr>
            <w:tcW w:w="2268" w:type="dxa"/>
            <w:gridSpan w:val="2"/>
          </w:tcPr>
          <w:p w14:paraId="07003C7A" w14:textId="77777777" w:rsidR="003E0724" w:rsidRPr="003C2E13" w:rsidRDefault="003E0724" w:rsidP="003274A5">
            <w:pPr>
              <w:pStyle w:val="JAMKOpinnytekuvailulehti"/>
              <w:rPr>
                <w:lang w:val="en-GB"/>
              </w:rPr>
            </w:pPr>
            <w:r w:rsidRPr="003C2E13">
              <w:rPr>
                <w:lang w:val="en-GB"/>
              </w:rPr>
              <w:t>Permission for web publication</w:t>
            </w:r>
            <w:r w:rsidRPr="003C2E13">
              <w:rPr>
                <w:sz w:val="22"/>
                <w:szCs w:val="22"/>
                <w:lang w:val="en-GB"/>
              </w:rPr>
              <w:t>: x</w:t>
            </w:r>
          </w:p>
        </w:tc>
      </w:tr>
      <w:tr w:rsidR="003E0724" w:rsidRPr="007D3183" w14:paraId="6693158F" w14:textId="77777777" w:rsidTr="001F0DBF">
        <w:trPr>
          <w:gridAfter w:val="1"/>
          <w:wAfter w:w="10" w:type="dxa"/>
          <w:cantSplit/>
          <w:trHeight w:hRule="exact" w:val="964"/>
        </w:trPr>
        <w:tc>
          <w:tcPr>
            <w:tcW w:w="8292" w:type="dxa"/>
            <w:gridSpan w:val="3"/>
          </w:tcPr>
          <w:p w14:paraId="00F0F0CA" w14:textId="77777777" w:rsidR="003E0724" w:rsidRPr="003C2E13" w:rsidRDefault="003E0724" w:rsidP="003274A5">
            <w:pPr>
              <w:pStyle w:val="JAMKOpinnytekuvailulehti"/>
              <w:rPr>
                <w:lang w:val="en-GB"/>
              </w:rPr>
            </w:pPr>
            <w:r w:rsidRPr="003C2E13">
              <w:rPr>
                <w:lang w:val="en-GB"/>
              </w:rPr>
              <w:t xml:space="preserve">Title of publication </w:t>
            </w:r>
          </w:p>
          <w:p w14:paraId="09F06659" w14:textId="3AE8D0C6" w:rsidR="003E0724" w:rsidRPr="003C2E13" w:rsidRDefault="00625F6A" w:rsidP="003274A5">
            <w:pPr>
              <w:pStyle w:val="JAMKOpinnytekuvailulehti"/>
              <w:rPr>
                <w:lang w:val="en-GB"/>
              </w:rPr>
            </w:pPr>
            <w:r w:rsidRPr="003C2E13">
              <w:rPr>
                <w:b/>
                <w:sz w:val="22"/>
                <w:szCs w:val="22"/>
                <w:lang w:val="en-GB"/>
              </w:rPr>
              <w:t>Group Assignment</w:t>
            </w:r>
            <w:r w:rsidR="009A5679" w:rsidRPr="003C2E13">
              <w:rPr>
                <w:b/>
                <w:sz w:val="22"/>
                <w:szCs w:val="22"/>
                <w:lang w:val="en-GB"/>
              </w:rPr>
              <w:t xml:space="preserve">: </w:t>
            </w:r>
            <w:r w:rsidRPr="003C2E13">
              <w:rPr>
                <w:b/>
                <w:sz w:val="22"/>
                <w:szCs w:val="22"/>
                <w:lang w:val="en-GB"/>
              </w:rPr>
              <w:t>Information Security Audit Report for LDIL.DE</w:t>
            </w:r>
          </w:p>
        </w:tc>
      </w:tr>
      <w:tr w:rsidR="003E0724" w:rsidRPr="007D3183" w14:paraId="32520490" w14:textId="77777777" w:rsidTr="001F0DBF">
        <w:trPr>
          <w:gridAfter w:val="1"/>
          <w:wAfter w:w="10" w:type="dxa"/>
          <w:cantSplit/>
          <w:trHeight w:hRule="exact" w:val="624"/>
        </w:trPr>
        <w:tc>
          <w:tcPr>
            <w:tcW w:w="8292" w:type="dxa"/>
            <w:gridSpan w:val="3"/>
          </w:tcPr>
          <w:p w14:paraId="33AEF5C0" w14:textId="77777777" w:rsidR="003E0724" w:rsidRPr="007D3183" w:rsidRDefault="003E0724" w:rsidP="003274A5">
            <w:pPr>
              <w:pStyle w:val="JAMKOpinnytekuvailulehti"/>
              <w:rPr>
                <w:lang w:val="en-GB"/>
                <w:rPrChange w:id="26" w:author="Tekijä">
                  <w:rPr/>
                </w:rPrChange>
              </w:rPr>
            </w:pPr>
            <w:r w:rsidRPr="007D3183">
              <w:rPr>
                <w:lang w:val="en-GB"/>
                <w:rPrChange w:id="27" w:author="Tekijä">
                  <w:rPr/>
                </w:rPrChange>
              </w:rPr>
              <w:t xml:space="preserve">Degree programme </w:t>
            </w:r>
          </w:p>
          <w:p w14:paraId="5A16A8AE" w14:textId="5D1243EC" w:rsidR="003E0724" w:rsidRPr="003C2E13" w:rsidRDefault="00625F6A" w:rsidP="003274A5">
            <w:pPr>
              <w:pStyle w:val="JAMKOpinnytekuvailulehti"/>
              <w:rPr>
                <w:sz w:val="22"/>
                <w:szCs w:val="22"/>
                <w:lang w:val="en-GB"/>
              </w:rPr>
            </w:pPr>
            <w:r w:rsidRPr="003C2E13">
              <w:rPr>
                <w:sz w:val="22"/>
                <w:szCs w:val="22"/>
                <w:lang w:val="en-GB"/>
              </w:rPr>
              <w:t>Master’s Degree Programme in Information Technology</w:t>
            </w:r>
          </w:p>
        </w:tc>
      </w:tr>
      <w:tr w:rsidR="003E0724" w:rsidRPr="003C2E13" w14:paraId="09B777AD" w14:textId="77777777" w:rsidTr="001F0DBF">
        <w:trPr>
          <w:gridAfter w:val="1"/>
          <w:wAfter w:w="10" w:type="dxa"/>
          <w:cantSplit/>
          <w:trHeight w:hRule="exact" w:val="624"/>
        </w:trPr>
        <w:tc>
          <w:tcPr>
            <w:tcW w:w="8292" w:type="dxa"/>
            <w:gridSpan w:val="3"/>
          </w:tcPr>
          <w:p w14:paraId="0F85CAA1" w14:textId="77777777" w:rsidR="003E0724" w:rsidRPr="003C2E13" w:rsidRDefault="003E0724" w:rsidP="003274A5">
            <w:pPr>
              <w:pStyle w:val="JAMKOpinnytekuvailulehti"/>
              <w:rPr>
                <w:lang w:val="en-GB"/>
              </w:rPr>
            </w:pPr>
            <w:r w:rsidRPr="003C2E13">
              <w:rPr>
                <w:lang w:val="en-GB"/>
              </w:rPr>
              <w:t>Supervisor(s)</w:t>
            </w:r>
          </w:p>
          <w:p w14:paraId="1ABB2C73" w14:textId="0A9FA3FD" w:rsidR="003E0724" w:rsidRPr="003C2E13" w:rsidRDefault="00625F6A" w:rsidP="003274A5">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9A506D4" w14:textId="77777777" w:rsidR="003E0724" w:rsidRPr="003C2E13" w:rsidRDefault="003E0724" w:rsidP="003274A5">
            <w:pPr>
              <w:pStyle w:val="JAMKOpinnytekuvailulehti"/>
              <w:rPr>
                <w:sz w:val="24"/>
                <w:szCs w:val="24"/>
                <w:lang w:val="en-GB"/>
              </w:rPr>
            </w:pPr>
          </w:p>
          <w:p w14:paraId="6B03BEB1" w14:textId="77777777" w:rsidR="003E0724" w:rsidRPr="003C2E13" w:rsidRDefault="003E0724" w:rsidP="003274A5">
            <w:pPr>
              <w:pStyle w:val="JAMKOpinnytekuvailulehti"/>
              <w:rPr>
                <w:lang w:val="en-GB"/>
              </w:rPr>
            </w:pPr>
          </w:p>
        </w:tc>
      </w:tr>
      <w:tr w:rsidR="003E0724" w:rsidRPr="003C2E13" w14:paraId="204213A5" w14:textId="77777777" w:rsidTr="001F0DBF">
        <w:trPr>
          <w:gridAfter w:val="1"/>
          <w:wAfter w:w="10" w:type="dxa"/>
          <w:cantSplit/>
          <w:trHeight w:hRule="exact" w:val="624"/>
        </w:trPr>
        <w:tc>
          <w:tcPr>
            <w:tcW w:w="8292" w:type="dxa"/>
            <w:gridSpan w:val="3"/>
          </w:tcPr>
          <w:p w14:paraId="5E76E690" w14:textId="77777777" w:rsidR="003E0724" w:rsidRPr="003C2E13" w:rsidRDefault="003E0724" w:rsidP="003274A5">
            <w:pPr>
              <w:pStyle w:val="JAMKOpinnytekuvailulehti"/>
              <w:rPr>
                <w:lang w:val="en-GB"/>
              </w:rPr>
            </w:pPr>
            <w:r w:rsidRPr="003C2E13">
              <w:rPr>
                <w:lang w:val="en-GB"/>
              </w:rPr>
              <w:t>Assigned by</w:t>
            </w:r>
          </w:p>
          <w:p w14:paraId="39330010" w14:textId="77777777" w:rsidR="00625F6A" w:rsidRPr="003C2E13" w:rsidRDefault="00625F6A" w:rsidP="00625F6A">
            <w:pPr>
              <w:pStyle w:val="JAMKOpinnytekuvailulehti"/>
              <w:rPr>
                <w:sz w:val="22"/>
                <w:szCs w:val="22"/>
                <w:lang w:val="en-GB"/>
              </w:rPr>
            </w:pPr>
            <w:proofErr w:type="spellStart"/>
            <w:r w:rsidRPr="003C2E13">
              <w:rPr>
                <w:sz w:val="22"/>
                <w:szCs w:val="22"/>
                <w:lang w:val="en-GB"/>
              </w:rPr>
              <w:t>Lötjönen</w:t>
            </w:r>
            <w:proofErr w:type="spellEnd"/>
            <w:r w:rsidRPr="003C2E13">
              <w:rPr>
                <w:sz w:val="22"/>
                <w:szCs w:val="22"/>
                <w:lang w:val="en-GB"/>
              </w:rPr>
              <w:t xml:space="preserve">, </w:t>
            </w:r>
            <w:proofErr w:type="spellStart"/>
            <w:r w:rsidRPr="003C2E13">
              <w:rPr>
                <w:sz w:val="22"/>
                <w:szCs w:val="22"/>
                <w:lang w:val="en-GB"/>
              </w:rPr>
              <w:t>Jarmo</w:t>
            </w:r>
            <w:proofErr w:type="spellEnd"/>
          </w:p>
          <w:p w14:paraId="1277FD6E" w14:textId="77777777" w:rsidR="003E0724" w:rsidRPr="003C2E13" w:rsidRDefault="003E0724" w:rsidP="003274A5">
            <w:pPr>
              <w:pStyle w:val="JAMKOpinnytekuvailulehti"/>
              <w:rPr>
                <w:sz w:val="22"/>
                <w:szCs w:val="22"/>
                <w:lang w:val="en-GB"/>
              </w:rPr>
            </w:pPr>
          </w:p>
        </w:tc>
      </w:tr>
      <w:tr w:rsidR="003E0724" w:rsidRPr="003C2E13" w14:paraId="3EDB8CAA" w14:textId="77777777" w:rsidTr="0043792C">
        <w:trPr>
          <w:gridAfter w:val="1"/>
          <w:wAfter w:w="10" w:type="dxa"/>
          <w:cantSplit/>
          <w:trHeight w:hRule="exact" w:val="5085"/>
        </w:trPr>
        <w:tc>
          <w:tcPr>
            <w:tcW w:w="8292" w:type="dxa"/>
            <w:gridSpan w:val="3"/>
          </w:tcPr>
          <w:p w14:paraId="21F85AA3" w14:textId="77777777" w:rsidR="003E0724" w:rsidRPr="003C2E13" w:rsidRDefault="003E0724" w:rsidP="003274A5">
            <w:pPr>
              <w:pStyle w:val="JAMKOpinnytekuvailulehti"/>
              <w:spacing w:after="120"/>
              <w:rPr>
                <w:lang w:val="en-GB"/>
              </w:rPr>
            </w:pPr>
            <w:r w:rsidRPr="003C2E13">
              <w:rPr>
                <w:lang w:val="en-GB"/>
              </w:rPr>
              <w:t>Abstract</w:t>
            </w:r>
          </w:p>
          <w:p w14:paraId="1D1103F6" w14:textId="585ADF71" w:rsidR="009F1084" w:rsidRPr="003C2E13" w:rsidRDefault="006B3930" w:rsidP="005D3DA5">
            <w:pPr>
              <w:pStyle w:val="Kuvailulehti"/>
              <w:rPr>
                <w:lang w:val="en-GB"/>
              </w:rPr>
            </w:pPr>
            <w:r w:rsidRPr="003C2E13">
              <w:rPr>
                <w:lang w:val="en-GB"/>
              </w:rPr>
              <w:t>This document presents information security audit report for LDIL.DE. Assignment is part of auditing and testing technical security course.</w:t>
            </w:r>
          </w:p>
          <w:p w14:paraId="4AB1DE23" w14:textId="77777777" w:rsidR="006B3930" w:rsidRPr="003C2E13" w:rsidRDefault="006B3930" w:rsidP="005D3DA5">
            <w:pPr>
              <w:pStyle w:val="Kuvailulehti"/>
              <w:rPr>
                <w:lang w:val="en-GB"/>
              </w:rPr>
            </w:pPr>
            <w:r w:rsidRPr="003C2E13">
              <w:rPr>
                <w:lang w:val="en-GB"/>
              </w:rPr>
              <w:t>The main reference framework used in this audit is Payment Card Industry Data Security Standard (PCI DSS). Also, some part outside this framework is presented as required in assignment.</w:t>
            </w:r>
          </w:p>
          <w:p w14:paraId="288C8528" w14:textId="63B9A667" w:rsidR="006B3930" w:rsidRPr="003C2E13" w:rsidRDefault="006B3930" w:rsidP="005D3DA5">
            <w:pPr>
              <w:pStyle w:val="Kuvailulehti"/>
              <w:rPr>
                <w:lang w:val="en-GB"/>
              </w:rPr>
            </w:pPr>
            <w:r w:rsidRPr="003C2E13">
              <w:rPr>
                <w:lang w:val="en-GB"/>
              </w:rPr>
              <w:t>Document walks through accomplished audit activities</w:t>
            </w:r>
            <w:r w:rsidR="00FD6B02" w:rsidRPr="003C2E13">
              <w:rPr>
                <w:lang w:val="en-GB"/>
              </w:rPr>
              <w:t xml:space="preserve"> and main findings, ending with recommendations and detailed technical report. </w:t>
            </w:r>
            <w:r w:rsidR="00892CCC" w:rsidRPr="003C2E13">
              <w:rPr>
                <w:lang w:val="en-GB"/>
              </w:rPr>
              <w:t>Full reports produced by auditing tools are included as attachment.</w:t>
            </w:r>
          </w:p>
          <w:p w14:paraId="1733F21A" w14:textId="24763A16" w:rsidR="003E0724" w:rsidRPr="003C2E13" w:rsidRDefault="00892CCC" w:rsidP="003274A5">
            <w:pPr>
              <w:pStyle w:val="JAMKOpinnytekuvailulehti"/>
              <w:spacing w:after="120"/>
              <w:rPr>
                <w:sz w:val="22"/>
                <w:szCs w:val="22"/>
                <w:lang w:val="en-GB"/>
              </w:rPr>
            </w:pPr>
            <w:r w:rsidRPr="003C2E13">
              <w:rPr>
                <w:sz w:val="22"/>
                <w:szCs w:val="22"/>
                <w:lang w:val="en-GB"/>
              </w:rPr>
              <w:t xml:space="preserve">Conclusion is that technical environment does not fully comply with PCI DSS. </w:t>
            </w:r>
            <w:r w:rsidR="00654B2D" w:rsidRPr="003C2E13">
              <w:rPr>
                <w:sz w:val="22"/>
                <w:szCs w:val="22"/>
                <w:lang w:val="en-GB"/>
              </w:rPr>
              <w:t>The management should take in to consideration findings presented in this document as part of the risk management activities. Recommendations should be prioritized and responsibilities should be defined.</w:t>
            </w:r>
          </w:p>
        </w:tc>
      </w:tr>
      <w:tr w:rsidR="003E0724" w:rsidRPr="007D3183" w14:paraId="6F0F7353" w14:textId="77777777" w:rsidTr="004E6081">
        <w:trPr>
          <w:gridAfter w:val="1"/>
          <w:wAfter w:w="10" w:type="dxa"/>
          <w:cantSplit/>
          <w:trHeight w:hRule="exact" w:val="679"/>
        </w:trPr>
        <w:tc>
          <w:tcPr>
            <w:tcW w:w="8292" w:type="dxa"/>
            <w:gridSpan w:val="3"/>
          </w:tcPr>
          <w:p w14:paraId="07B01899" w14:textId="77777777" w:rsidR="003E0724" w:rsidRPr="003C2E13" w:rsidRDefault="003E0724" w:rsidP="003274A5">
            <w:pPr>
              <w:pStyle w:val="JAMKOpinnytekuvailulehti"/>
              <w:rPr>
                <w:lang w:val="en-GB"/>
              </w:rPr>
            </w:pPr>
            <w:r w:rsidRPr="003C2E13">
              <w:rPr>
                <w:lang w:val="en-GB"/>
              </w:rPr>
              <w:t>Keywords/tags (</w:t>
            </w:r>
            <w:r w:rsidR="00B173DF">
              <w:fldChar w:fldCharType="begin"/>
            </w:r>
            <w:r w:rsidR="00B173DF" w:rsidRPr="007D3183">
              <w:rPr>
                <w:lang w:val="en-US"/>
                <w:rPrChange w:id="28" w:author="Tekijä">
                  <w:rPr/>
                </w:rPrChange>
              </w:rPr>
              <w:instrText xml:space="preserve"> HYPERLINK "https://janet.finna.fi/Search/Results?lookfor=asiasanastot&amp;prefiltered=format_Database&amp;SearchForm_submit=Find&amp;retainFilters=0&amp;filter%5b%5d=format%3A%220%2FDatabase%2F%22&amp;lng=en-gb" </w:instrText>
            </w:r>
            <w:r w:rsidR="00B173DF">
              <w:fldChar w:fldCharType="separate"/>
            </w:r>
            <w:r w:rsidRPr="003C2E13">
              <w:rPr>
                <w:rStyle w:val="Hyperlinkki"/>
                <w:lang w:val="en-GB"/>
              </w:rPr>
              <w:t>subjects</w:t>
            </w:r>
            <w:r w:rsidR="00B173DF">
              <w:rPr>
                <w:rStyle w:val="Hyperlinkki"/>
                <w:lang w:val="en-GB"/>
              </w:rPr>
              <w:fldChar w:fldCharType="end"/>
            </w:r>
            <w:r w:rsidR="00B173DF">
              <w:fldChar w:fldCharType="begin"/>
            </w:r>
            <w:r w:rsidR="00B173DF" w:rsidRPr="007D3183">
              <w:rPr>
                <w:lang w:val="en-US"/>
                <w:rPrChange w:id="29" w:author="Tekijä">
                  <w:rPr/>
                </w:rPrChange>
              </w:rPr>
              <w:instrText xml:space="preserve"> HYPERLINK "http://vesa.lib.helsinki.fi/" </w:instrText>
            </w:r>
            <w:r w:rsidR="00B173DF">
              <w:fldChar w:fldCharType="end"/>
            </w:r>
            <w:r w:rsidRPr="003C2E13">
              <w:rPr>
                <w:lang w:val="en-GB"/>
              </w:rPr>
              <w:t xml:space="preserve">) </w:t>
            </w:r>
          </w:p>
          <w:p w14:paraId="09AC59F6" w14:textId="14A53DEE" w:rsidR="003E0724" w:rsidRPr="003C2E13" w:rsidRDefault="00625F6A" w:rsidP="003274A5">
            <w:pPr>
              <w:pStyle w:val="JAMKOpinnytekuvailulehti"/>
              <w:tabs>
                <w:tab w:val="left" w:pos="2055"/>
              </w:tabs>
              <w:rPr>
                <w:sz w:val="22"/>
                <w:lang w:val="en-GB"/>
              </w:rPr>
            </w:pPr>
            <w:r w:rsidRPr="003C2E13">
              <w:rPr>
                <w:sz w:val="22"/>
                <w:szCs w:val="22"/>
                <w:lang w:val="en-GB"/>
              </w:rPr>
              <w:t xml:space="preserve">Security, Audit, </w:t>
            </w:r>
            <w:r w:rsidR="001B591E" w:rsidRPr="003C2E13">
              <w:rPr>
                <w:sz w:val="22"/>
                <w:szCs w:val="22"/>
                <w:lang w:val="en-GB"/>
              </w:rPr>
              <w:t xml:space="preserve">NMAP, Nessus, </w:t>
            </w:r>
            <w:r w:rsidR="00616256" w:rsidRPr="003C2E13">
              <w:rPr>
                <w:sz w:val="22"/>
                <w:szCs w:val="22"/>
                <w:lang w:val="en-GB"/>
              </w:rPr>
              <w:t>OWASP</w:t>
            </w:r>
          </w:p>
          <w:p w14:paraId="3403E492" w14:textId="77777777" w:rsidR="003E0724" w:rsidRPr="003C2E13" w:rsidRDefault="003E0724" w:rsidP="003274A5">
            <w:pPr>
              <w:pStyle w:val="JAMKOpinnytekuvailulehti"/>
              <w:tabs>
                <w:tab w:val="left" w:pos="2055"/>
              </w:tabs>
              <w:rPr>
                <w:sz w:val="22"/>
                <w:lang w:val="en-GB"/>
              </w:rPr>
            </w:pPr>
          </w:p>
          <w:p w14:paraId="14648358" w14:textId="77777777" w:rsidR="003E0724" w:rsidRPr="003C2E13" w:rsidRDefault="003E0724" w:rsidP="003274A5">
            <w:pPr>
              <w:pStyle w:val="JAMKOpinnytekuvailulehti"/>
              <w:tabs>
                <w:tab w:val="left" w:pos="2055"/>
              </w:tabs>
              <w:rPr>
                <w:sz w:val="22"/>
                <w:lang w:val="en-GB"/>
              </w:rPr>
            </w:pPr>
          </w:p>
        </w:tc>
      </w:tr>
      <w:tr w:rsidR="003E0724" w:rsidRPr="003C2E13" w14:paraId="23CACC70" w14:textId="77777777" w:rsidTr="004E6081">
        <w:trPr>
          <w:gridAfter w:val="1"/>
          <w:wAfter w:w="10" w:type="dxa"/>
          <w:cantSplit/>
          <w:trHeight w:hRule="exact" w:val="1142"/>
        </w:trPr>
        <w:tc>
          <w:tcPr>
            <w:tcW w:w="8292" w:type="dxa"/>
            <w:gridSpan w:val="3"/>
          </w:tcPr>
          <w:p w14:paraId="0BB45723" w14:textId="65477A81" w:rsidR="0005767C" w:rsidRPr="003C2E13" w:rsidRDefault="003E0724" w:rsidP="0005767C">
            <w:pPr>
              <w:pStyle w:val="JAMKOpinnytekuvailulehti"/>
              <w:rPr>
                <w:lang w:val="en-GB"/>
              </w:rPr>
            </w:pPr>
            <w:r w:rsidRPr="003C2E13">
              <w:rPr>
                <w:lang w:val="en-GB"/>
              </w:rPr>
              <w:t>Miscellaneous</w:t>
            </w:r>
            <w:r w:rsidR="001069C4" w:rsidRPr="003C2E13">
              <w:rPr>
                <w:lang w:val="en-GB"/>
              </w:rPr>
              <w:t xml:space="preserve"> (</w:t>
            </w:r>
            <w:hyperlink r:id="rId14" w:history="1">
              <w:r w:rsidR="0005767C" w:rsidRPr="003C2E13">
                <w:rPr>
                  <w:rStyle w:val="Hyperlinkki"/>
                  <w:sz w:val="18"/>
                  <w:lang w:val="en-GB"/>
                </w:rPr>
                <w:t>Confidential information</w:t>
              </w:r>
            </w:hyperlink>
            <w:r w:rsidR="001069C4" w:rsidRPr="003C2E13">
              <w:rPr>
                <w:sz w:val="18"/>
                <w:lang w:val="en-GB"/>
              </w:rPr>
              <w:t>)</w:t>
            </w:r>
          </w:p>
          <w:p w14:paraId="3EC8255F" w14:textId="4BCC7206" w:rsidR="003E0724" w:rsidRPr="003C2E13" w:rsidRDefault="003E0724" w:rsidP="003274A5">
            <w:pPr>
              <w:pStyle w:val="JAMKOpinnytekuvailulehti"/>
              <w:rPr>
                <w:lang w:val="en-GB"/>
              </w:rPr>
            </w:pPr>
          </w:p>
          <w:p w14:paraId="1F4E8ED9" w14:textId="77777777" w:rsidR="003E0724" w:rsidRPr="003C2E13" w:rsidRDefault="003E0724" w:rsidP="003274A5">
            <w:pPr>
              <w:pStyle w:val="JAMKOpinnytekuvailulehti"/>
              <w:rPr>
                <w:sz w:val="22"/>
                <w:szCs w:val="22"/>
                <w:lang w:val="en-GB"/>
              </w:rPr>
            </w:pPr>
          </w:p>
        </w:tc>
      </w:tr>
    </w:tbl>
    <w:p w14:paraId="6263E07A" w14:textId="77777777" w:rsidR="005E3550" w:rsidRPr="003C2E13" w:rsidRDefault="005E3550">
      <w:pPr>
        <w:rPr>
          <w:lang w:val="en-GB"/>
        </w:rPr>
        <w:sectPr w:rsidR="005E3550" w:rsidRPr="003C2E13" w:rsidSect="00520772">
          <w:headerReference w:type="default" r:id="rId15"/>
          <w:pgSz w:w="11906" w:h="16838"/>
          <w:pgMar w:top="1134" w:right="1134" w:bottom="1134" w:left="2438" w:header="709" w:footer="709" w:gutter="0"/>
          <w:cols w:space="708"/>
          <w:titlePg/>
          <w:docGrid w:linePitch="360"/>
        </w:sectPr>
      </w:pPr>
    </w:p>
    <w:p w14:paraId="42557533" w14:textId="631C5A64" w:rsidR="00881CFE" w:rsidRPr="003C2E13" w:rsidRDefault="00881CFE" w:rsidP="00881CFE">
      <w:pPr>
        <w:rPr>
          <w:lang w:val="en-GB"/>
        </w:rPr>
      </w:pPr>
      <w:r w:rsidRPr="003C2E13">
        <w:rPr>
          <w:lang w:val="en-GB"/>
        </w:rPr>
        <w:lastRenderedPageBreak/>
        <w:t>Table of Contents</w:t>
      </w:r>
    </w:p>
    <w:p w14:paraId="7854002A" w14:textId="77777777" w:rsidR="00F46E44" w:rsidRDefault="00392E03">
      <w:pPr>
        <w:pStyle w:val="Sisluet1"/>
        <w:rPr>
          <w:rFonts w:asciiTheme="minorHAnsi" w:eastAsiaTheme="minorEastAsia" w:hAnsiTheme="minorHAnsi" w:cstheme="minorBidi"/>
          <w:b w:val="0"/>
          <w:sz w:val="22"/>
          <w:szCs w:val="22"/>
        </w:rPr>
      </w:pPr>
      <w:r w:rsidRPr="003C2E13">
        <w:rPr>
          <w:lang w:val="en-GB"/>
        </w:rPr>
        <w:fldChar w:fldCharType="begin"/>
      </w:r>
      <w:r w:rsidRPr="003C2E13">
        <w:rPr>
          <w:lang w:val="en-GB"/>
        </w:rPr>
        <w:instrText xml:space="preserve"> TOC \o "1-2" \h \z \u </w:instrText>
      </w:r>
      <w:r w:rsidRPr="003C2E13">
        <w:rPr>
          <w:lang w:val="en-GB"/>
        </w:rPr>
        <w:fldChar w:fldCharType="separate"/>
      </w:r>
      <w:hyperlink w:anchor="_Toc503128061" w:history="1">
        <w:r w:rsidR="00F46E44" w:rsidRPr="008165C3">
          <w:rPr>
            <w:rStyle w:val="Hyperlinkki"/>
            <w:lang w:val="en-GB"/>
          </w:rPr>
          <w:t>1</w:t>
        </w:r>
        <w:r w:rsidR="00F46E44">
          <w:rPr>
            <w:rFonts w:asciiTheme="minorHAnsi" w:eastAsiaTheme="minorEastAsia" w:hAnsiTheme="minorHAnsi" w:cstheme="minorBidi"/>
            <w:b w:val="0"/>
            <w:sz w:val="22"/>
            <w:szCs w:val="22"/>
          </w:rPr>
          <w:tab/>
        </w:r>
        <w:r w:rsidR="00F46E44" w:rsidRPr="008165C3">
          <w:rPr>
            <w:rStyle w:val="Hyperlinkki"/>
            <w:lang w:val="en-GB"/>
          </w:rPr>
          <w:t>Introduction</w:t>
        </w:r>
        <w:r w:rsidR="00F46E44">
          <w:rPr>
            <w:webHidden/>
          </w:rPr>
          <w:tab/>
        </w:r>
        <w:r w:rsidR="00F46E44">
          <w:rPr>
            <w:webHidden/>
          </w:rPr>
          <w:fldChar w:fldCharType="begin"/>
        </w:r>
        <w:r w:rsidR="00F46E44">
          <w:rPr>
            <w:webHidden/>
          </w:rPr>
          <w:instrText xml:space="preserve"> PAGEREF _Toc503128061 \h </w:instrText>
        </w:r>
        <w:r w:rsidR="00F46E44">
          <w:rPr>
            <w:webHidden/>
          </w:rPr>
        </w:r>
        <w:r w:rsidR="00F46E44">
          <w:rPr>
            <w:webHidden/>
          </w:rPr>
          <w:fldChar w:fldCharType="separate"/>
        </w:r>
        <w:r w:rsidR="00F46E44">
          <w:rPr>
            <w:webHidden/>
          </w:rPr>
          <w:t>1</w:t>
        </w:r>
        <w:r w:rsidR="00F46E44">
          <w:rPr>
            <w:webHidden/>
          </w:rPr>
          <w:fldChar w:fldCharType="end"/>
        </w:r>
      </w:hyperlink>
    </w:p>
    <w:p w14:paraId="49973E7F" w14:textId="77777777" w:rsidR="00F46E44" w:rsidRDefault="0024097D">
      <w:pPr>
        <w:pStyle w:val="Sisluet1"/>
        <w:rPr>
          <w:rFonts w:asciiTheme="minorHAnsi" w:eastAsiaTheme="minorEastAsia" w:hAnsiTheme="minorHAnsi" w:cstheme="minorBidi"/>
          <w:b w:val="0"/>
          <w:sz w:val="22"/>
          <w:szCs w:val="22"/>
        </w:rPr>
      </w:pPr>
      <w:hyperlink w:anchor="_Toc503128062" w:history="1">
        <w:r w:rsidR="00F46E44" w:rsidRPr="008165C3">
          <w:rPr>
            <w:rStyle w:val="Hyperlinkki"/>
            <w:lang w:val="en-GB"/>
          </w:rPr>
          <w:t>2</w:t>
        </w:r>
        <w:r w:rsidR="00F46E44">
          <w:rPr>
            <w:rFonts w:asciiTheme="minorHAnsi" w:eastAsiaTheme="minorEastAsia" w:hAnsiTheme="minorHAnsi" w:cstheme="minorBidi"/>
            <w:b w:val="0"/>
            <w:sz w:val="22"/>
            <w:szCs w:val="22"/>
          </w:rPr>
          <w:tab/>
        </w:r>
        <w:r w:rsidR="00F46E44" w:rsidRPr="008165C3">
          <w:rPr>
            <w:rStyle w:val="Hyperlinkki"/>
            <w:lang w:val="en-GB"/>
          </w:rPr>
          <w:t>Target organization</w:t>
        </w:r>
        <w:r w:rsidR="00F46E44">
          <w:rPr>
            <w:webHidden/>
          </w:rPr>
          <w:tab/>
        </w:r>
        <w:r w:rsidR="00F46E44">
          <w:rPr>
            <w:webHidden/>
          </w:rPr>
          <w:fldChar w:fldCharType="begin"/>
        </w:r>
        <w:r w:rsidR="00F46E44">
          <w:rPr>
            <w:webHidden/>
          </w:rPr>
          <w:instrText xml:space="preserve"> PAGEREF _Toc503128062 \h </w:instrText>
        </w:r>
        <w:r w:rsidR="00F46E44">
          <w:rPr>
            <w:webHidden/>
          </w:rPr>
        </w:r>
        <w:r w:rsidR="00F46E44">
          <w:rPr>
            <w:webHidden/>
          </w:rPr>
          <w:fldChar w:fldCharType="separate"/>
        </w:r>
        <w:r w:rsidR="00F46E44">
          <w:rPr>
            <w:webHidden/>
          </w:rPr>
          <w:t>1</w:t>
        </w:r>
        <w:r w:rsidR="00F46E44">
          <w:rPr>
            <w:webHidden/>
          </w:rPr>
          <w:fldChar w:fldCharType="end"/>
        </w:r>
      </w:hyperlink>
    </w:p>
    <w:p w14:paraId="4A457610" w14:textId="77777777" w:rsidR="00F46E44" w:rsidRDefault="0024097D">
      <w:pPr>
        <w:pStyle w:val="Sisluet1"/>
        <w:rPr>
          <w:rFonts w:asciiTheme="minorHAnsi" w:eastAsiaTheme="minorEastAsia" w:hAnsiTheme="minorHAnsi" w:cstheme="minorBidi"/>
          <w:b w:val="0"/>
          <w:sz w:val="22"/>
          <w:szCs w:val="22"/>
        </w:rPr>
      </w:pPr>
      <w:hyperlink w:anchor="_Toc503128063" w:history="1">
        <w:r w:rsidR="00F46E44" w:rsidRPr="008165C3">
          <w:rPr>
            <w:rStyle w:val="Hyperlinkki"/>
            <w:lang w:val="en-GB"/>
          </w:rPr>
          <w:t>3</w:t>
        </w:r>
        <w:r w:rsidR="00F46E44">
          <w:rPr>
            <w:rFonts w:asciiTheme="minorHAnsi" w:eastAsiaTheme="minorEastAsia" w:hAnsiTheme="minorHAnsi" w:cstheme="minorBidi"/>
            <w:b w:val="0"/>
            <w:sz w:val="22"/>
            <w:szCs w:val="22"/>
          </w:rPr>
          <w:tab/>
        </w:r>
        <w:r w:rsidR="00F46E44" w:rsidRPr="008165C3">
          <w:rPr>
            <w:rStyle w:val="Hyperlinkki"/>
            <w:lang w:val="en-GB"/>
          </w:rPr>
          <w:t>Scope of the audit</w:t>
        </w:r>
        <w:r w:rsidR="00F46E44">
          <w:rPr>
            <w:webHidden/>
          </w:rPr>
          <w:tab/>
        </w:r>
        <w:r w:rsidR="00F46E44">
          <w:rPr>
            <w:webHidden/>
          </w:rPr>
          <w:fldChar w:fldCharType="begin"/>
        </w:r>
        <w:r w:rsidR="00F46E44">
          <w:rPr>
            <w:webHidden/>
          </w:rPr>
          <w:instrText xml:space="preserve"> PAGEREF _Toc503128063 \h </w:instrText>
        </w:r>
        <w:r w:rsidR="00F46E44">
          <w:rPr>
            <w:webHidden/>
          </w:rPr>
        </w:r>
        <w:r w:rsidR="00F46E44">
          <w:rPr>
            <w:webHidden/>
          </w:rPr>
          <w:fldChar w:fldCharType="separate"/>
        </w:r>
        <w:r w:rsidR="00F46E44">
          <w:rPr>
            <w:webHidden/>
          </w:rPr>
          <w:t>1</w:t>
        </w:r>
        <w:r w:rsidR="00F46E44">
          <w:rPr>
            <w:webHidden/>
          </w:rPr>
          <w:fldChar w:fldCharType="end"/>
        </w:r>
      </w:hyperlink>
    </w:p>
    <w:p w14:paraId="65CF1B2D" w14:textId="77777777" w:rsidR="00F46E44" w:rsidRDefault="0024097D">
      <w:pPr>
        <w:pStyle w:val="Sisluet1"/>
        <w:rPr>
          <w:rFonts w:asciiTheme="minorHAnsi" w:eastAsiaTheme="minorEastAsia" w:hAnsiTheme="minorHAnsi" w:cstheme="minorBidi"/>
          <w:b w:val="0"/>
          <w:sz w:val="22"/>
          <w:szCs w:val="22"/>
        </w:rPr>
      </w:pPr>
      <w:hyperlink w:anchor="_Toc503128064" w:history="1">
        <w:r w:rsidR="00F46E44" w:rsidRPr="008165C3">
          <w:rPr>
            <w:rStyle w:val="Hyperlinkki"/>
            <w:lang w:val="en-GB"/>
          </w:rPr>
          <w:t>4</w:t>
        </w:r>
        <w:r w:rsidR="00F46E44">
          <w:rPr>
            <w:rFonts w:asciiTheme="minorHAnsi" w:eastAsiaTheme="minorEastAsia" w:hAnsiTheme="minorHAnsi" w:cstheme="minorBidi"/>
            <w:b w:val="0"/>
            <w:sz w:val="22"/>
            <w:szCs w:val="22"/>
          </w:rPr>
          <w:tab/>
        </w:r>
        <w:r w:rsidR="00F46E44" w:rsidRPr="008165C3">
          <w:rPr>
            <w:rStyle w:val="Hyperlinkki"/>
            <w:lang w:val="en-GB"/>
          </w:rPr>
          <w:t>Audit activities</w:t>
        </w:r>
        <w:r w:rsidR="00F46E44">
          <w:rPr>
            <w:webHidden/>
          </w:rPr>
          <w:tab/>
        </w:r>
        <w:r w:rsidR="00F46E44">
          <w:rPr>
            <w:webHidden/>
          </w:rPr>
          <w:fldChar w:fldCharType="begin"/>
        </w:r>
        <w:r w:rsidR="00F46E44">
          <w:rPr>
            <w:webHidden/>
          </w:rPr>
          <w:instrText xml:space="preserve"> PAGEREF _Toc503128064 \h </w:instrText>
        </w:r>
        <w:r w:rsidR="00F46E44">
          <w:rPr>
            <w:webHidden/>
          </w:rPr>
        </w:r>
        <w:r w:rsidR="00F46E44">
          <w:rPr>
            <w:webHidden/>
          </w:rPr>
          <w:fldChar w:fldCharType="separate"/>
        </w:r>
        <w:r w:rsidR="00F46E44">
          <w:rPr>
            <w:webHidden/>
          </w:rPr>
          <w:t>2</w:t>
        </w:r>
        <w:r w:rsidR="00F46E44">
          <w:rPr>
            <w:webHidden/>
          </w:rPr>
          <w:fldChar w:fldCharType="end"/>
        </w:r>
      </w:hyperlink>
    </w:p>
    <w:p w14:paraId="5552859B" w14:textId="77777777" w:rsidR="00F46E44" w:rsidRDefault="0024097D">
      <w:pPr>
        <w:pStyle w:val="Sisluet2"/>
        <w:rPr>
          <w:rFonts w:asciiTheme="minorHAnsi" w:eastAsiaTheme="minorEastAsia" w:hAnsiTheme="minorHAnsi" w:cstheme="minorBidi"/>
          <w:sz w:val="22"/>
          <w:lang w:val="en-US"/>
        </w:rPr>
      </w:pPr>
      <w:hyperlink w:anchor="_Toc503128065" w:history="1">
        <w:r w:rsidR="00F46E44" w:rsidRPr="008165C3">
          <w:rPr>
            <w:rStyle w:val="Hyperlinkki"/>
            <w:lang w:val="en-GB"/>
          </w:rPr>
          <w:t>4.1</w:t>
        </w:r>
        <w:r w:rsidR="00F46E44">
          <w:rPr>
            <w:rFonts w:asciiTheme="minorHAnsi" w:eastAsiaTheme="minorEastAsia" w:hAnsiTheme="minorHAnsi" w:cstheme="minorBidi"/>
            <w:sz w:val="22"/>
            <w:lang w:val="en-US"/>
          </w:rPr>
          <w:tab/>
        </w:r>
        <w:r w:rsidR="00F46E44" w:rsidRPr="008165C3">
          <w:rPr>
            <w:rStyle w:val="Hyperlinkki"/>
            <w:lang w:val="en-GB"/>
          </w:rPr>
          <w:t>Publicly available networks (DMZ, etc.)</w:t>
        </w:r>
        <w:r w:rsidR="00F46E44">
          <w:rPr>
            <w:webHidden/>
          </w:rPr>
          <w:tab/>
        </w:r>
        <w:r w:rsidR="00F46E44">
          <w:rPr>
            <w:webHidden/>
          </w:rPr>
          <w:fldChar w:fldCharType="begin"/>
        </w:r>
        <w:r w:rsidR="00F46E44">
          <w:rPr>
            <w:webHidden/>
          </w:rPr>
          <w:instrText xml:space="preserve"> PAGEREF _Toc503128065 \h </w:instrText>
        </w:r>
        <w:r w:rsidR="00F46E44">
          <w:rPr>
            <w:webHidden/>
          </w:rPr>
        </w:r>
        <w:r w:rsidR="00F46E44">
          <w:rPr>
            <w:webHidden/>
          </w:rPr>
          <w:fldChar w:fldCharType="separate"/>
        </w:r>
        <w:r w:rsidR="00F46E44">
          <w:rPr>
            <w:webHidden/>
          </w:rPr>
          <w:t>2</w:t>
        </w:r>
        <w:r w:rsidR="00F46E44">
          <w:rPr>
            <w:webHidden/>
          </w:rPr>
          <w:fldChar w:fldCharType="end"/>
        </w:r>
      </w:hyperlink>
    </w:p>
    <w:p w14:paraId="59DC799A" w14:textId="77777777" w:rsidR="00F46E44" w:rsidRDefault="0024097D">
      <w:pPr>
        <w:pStyle w:val="Sisluet2"/>
        <w:rPr>
          <w:rFonts w:asciiTheme="minorHAnsi" w:eastAsiaTheme="minorEastAsia" w:hAnsiTheme="minorHAnsi" w:cstheme="minorBidi"/>
          <w:sz w:val="22"/>
          <w:lang w:val="en-US"/>
        </w:rPr>
      </w:pPr>
      <w:hyperlink w:anchor="_Toc503128066" w:history="1">
        <w:r w:rsidR="00F46E44" w:rsidRPr="008165C3">
          <w:rPr>
            <w:rStyle w:val="Hyperlinkki"/>
            <w:lang w:val="en-GB"/>
          </w:rPr>
          <w:t>4.2</w:t>
        </w:r>
        <w:r w:rsidR="00F46E44">
          <w:rPr>
            <w:rFonts w:asciiTheme="minorHAnsi" w:eastAsiaTheme="minorEastAsia" w:hAnsiTheme="minorHAnsi" w:cstheme="minorBidi"/>
            <w:sz w:val="22"/>
            <w:lang w:val="en-US"/>
          </w:rPr>
          <w:tab/>
        </w:r>
        <w:r w:rsidR="00F46E44" w:rsidRPr="008165C3">
          <w:rPr>
            <w:rStyle w:val="Hyperlinkki"/>
            <w:lang w:val="en-GB"/>
          </w:rPr>
          <w:t>Workstation network and WEB testing (Internal and branch)</w:t>
        </w:r>
        <w:r w:rsidR="00F46E44">
          <w:rPr>
            <w:webHidden/>
          </w:rPr>
          <w:tab/>
        </w:r>
        <w:r w:rsidR="00F46E44">
          <w:rPr>
            <w:webHidden/>
          </w:rPr>
          <w:fldChar w:fldCharType="begin"/>
        </w:r>
        <w:r w:rsidR="00F46E44">
          <w:rPr>
            <w:webHidden/>
          </w:rPr>
          <w:instrText xml:space="preserve"> PAGEREF _Toc503128066 \h </w:instrText>
        </w:r>
        <w:r w:rsidR="00F46E44">
          <w:rPr>
            <w:webHidden/>
          </w:rPr>
        </w:r>
        <w:r w:rsidR="00F46E44">
          <w:rPr>
            <w:webHidden/>
          </w:rPr>
          <w:fldChar w:fldCharType="separate"/>
        </w:r>
        <w:r w:rsidR="00F46E44">
          <w:rPr>
            <w:webHidden/>
          </w:rPr>
          <w:t>3</w:t>
        </w:r>
        <w:r w:rsidR="00F46E44">
          <w:rPr>
            <w:webHidden/>
          </w:rPr>
          <w:fldChar w:fldCharType="end"/>
        </w:r>
      </w:hyperlink>
    </w:p>
    <w:p w14:paraId="7A31F12B" w14:textId="77777777" w:rsidR="00F46E44" w:rsidRDefault="0024097D">
      <w:pPr>
        <w:pStyle w:val="Sisluet2"/>
        <w:rPr>
          <w:rFonts w:asciiTheme="minorHAnsi" w:eastAsiaTheme="minorEastAsia" w:hAnsiTheme="minorHAnsi" w:cstheme="minorBidi"/>
          <w:sz w:val="22"/>
          <w:lang w:val="en-US"/>
        </w:rPr>
      </w:pPr>
      <w:hyperlink w:anchor="_Toc503128067" w:history="1">
        <w:r w:rsidR="00F46E44" w:rsidRPr="008165C3">
          <w:rPr>
            <w:rStyle w:val="Hyperlinkki"/>
            <w:lang w:val="en-GB"/>
          </w:rPr>
          <w:t>4.3</w:t>
        </w:r>
        <w:r w:rsidR="00F46E44">
          <w:rPr>
            <w:rFonts w:asciiTheme="minorHAnsi" w:eastAsiaTheme="minorEastAsia" w:hAnsiTheme="minorHAnsi" w:cstheme="minorBidi"/>
            <w:sz w:val="22"/>
            <w:lang w:val="en-US"/>
          </w:rPr>
          <w:tab/>
        </w:r>
        <w:r w:rsidR="00F46E44" w:rsidRPr="008165C3">
          <w:rPr>
            <w:rStyle w:val="Hyperlinkki"/>
            <w:lang w:val="en-GB"/>
          </w:rPr>
          <w:t>Management networks (MGMT, warehouse and staff)</w:t>
        </w:r>
        <w:r w:rsidR="00F46E44">
          <w:rPr>
            <w:webHidden/>
          </w:rPr>
          <w:tab/>
        </w:r>
        <w:r w:rsidR="00F46E44">
          <w:rPr>
            <w:webHidden/>
          </w:rPr>
          <w:fldChar w:fldCharType="begin"/>
        </w:r>
        <w:r w:rsidR="00F46E44">
          <w:rPr>
            <w:webHidden/>
          </w:rPr>
          <w:instrText xml:space="preserve"> PAGEREF _Toc503128067 \h </w:instrText>
        </w:r>
        <w:r w:rsidR="00F46E44">
          <w:rPr>
            <w:webHidden/>
          </w:rPr>
        </w:r>
        <w:r w:rsidR="00F46E44">
          <w:rPr>
            <w:webHidden/>
          </w:rPr>
          <w:fldChar w:fldCharType="separate"/>
        </w:r>
        <w:r w:rsidR="00F46E44">
          <w:rPr>
            <w:webHidden/>
          </w:rPr>
          <w:t>4</w:t>
        </w:r>
        <w:r w:rsidR="00F46E44">
          <w:rPr>
            <w:webHidden/>
          </w:rPr>
          <w:fldChar w:fldCharType="end"/>
        </w:r>
      </w:hyperlink>
    </w:p>
    <w:p w14:paraId="68FDF1DC" w14:textId="77777777" w:rsidR="00F46E44" w:rsidRDefault="0024097D">
      <w:pPr>
        <w:pStyle w:val="Sisluet1"/>
        <w:rPr>
          <w:rFonts w:asciiTheme="minorHAnsi" w:eastAsiaTheme="minorEastAsia" w:hAnsiTheme="minorHAnsi" w:cstheme="minorBidi"/>
          <w:b w:val="0"/>
          <w:sz w:val="22"/>
          <w:szCs w:val="22"/>
        </w:rPr>
      </w:pPr>
      <w:hyperlink w:anchor="_Toc503128068" w:history="1">
        <w:r w:rsidR="00F46E44" w:rsidRPr="008165C3">
          <w:rPr>
            <w:rStyle w:val="Hyperlinkki"/>
            <w:lang w:val="en-GB"/>
          </w:rPr>
          <w:t>5</w:t>
        </w:r>
        <w:r w:rsidR="00F46E44">
          <w:rPr>
            <w:rFonts w:asciiTheme="minorHAnsi" w:eastAsiaTheme="minorEastAsia" w:hAnsiTheme="minorHAnsi" w:cstheme="minorBidi"/>
            <w:b w:val="0"/>
            <w:sz w:val="22"/>
            <w:szCs w:val="22"/>
          </w:rPr>
          <w:tab/>
        </w:r>
        <w:r w:rsidR="00F46E44" w:rsidRPr="008165C3">
          <w:rPr>
            <w:rStyle w:val="Hyperlinkki"/>
            <w:lang w:val="en-GB"/>
          </w:rPr>
          <w:t>Main findings</w:t>
        </w:r>
        <w:r w:rsidR="00F46E44">
          <w:rPr>
            <w:webHidden/>
          </w:rPr>
          <w:tab/>
        </w:r>
        <w:r w:rsidR="00F46E44">
          <w:rPr>
            <w:webHidden/>
          </w:rPr>
          <w:fldChar w:fldCharType="begin"/>
        </w:r>
        <w:r w:rsidR="00F46E44">
          <w:rPr>
            <w:webHidden/>
          </w:rPr>
          <w:instrText xml:space="preserve"> PAGEREF _Toc503128068 \h </w:instrText>
        </w:r>
        <w:r w:rsidR="00F46E44">
          <w:rPr>
            <w:webHidden/>
          </w:rPr>
        </w:r>
        <w:r w:rsidR="00F46E44">
          <w:rPr>
            <w:webHidden/>
          </w:rPr>
          <w:fldChar w:fldCharType="separate"/>
        </w:r>
        <w:r w:rsidR="00F46E44">
          <w:rPr>
            <w:webHidden/>
          </w:rPr>
          <w:t>4</w:t>
        </w:r>
        <w:r w:rsidR="00F46E44">
          <w:rPr>
            <w:webHidden/>
          </w:rPr>
          <w:fldChar w:fldCharType="end"/>
        </w:r>
      </w:hyperlink>
    </w:p>
    <w:p w14:paraId="71346CD8" w14:textId="77777777" w:rsidR="00F46E44" w:rsidRDefault="0024097D">
      <w:pPr>
        <w:pStyle w:val="Sisluet2"/>
        <w:rPr>
          <w:rFonts w:asciiTheme="minorHAnsi" w:eastAsiaTheme="minorEastAsia" w:hAnsiTheme="minorHAnsi" w:cstheme="minorBidi"/>
          <w:sz w:val="22"/>
          <w:lang w:val="en-US"/>
        </w:rPr>
      </w:pPr>
      <w:hyperlink w:anchor="_Toc503128069" w:history="1">
        <w:r w:rsidR="00F46E44" w:rsidRPr="008165C3">
          <w:rPr>
            <w:rStyle w:val="Hyperlinkki"/>
            <w:lang w:val="en-GB"/>
          </w:rPr>
          <w:t>5.1</w:t>
        </w:r>
        <w:r w:rsidR="00F46E44">
          <w:rPr>
            <w:rFonts w:asciiTheme="minorHAnsi" w:eastAsiaTheme="minorEastAsia" w:hAnsiTheme="minorHAnsi" w:cstheme="minorBidi"/>
            <w:sz w:val="22"/>
            <w:lang w:val="en-US"/>
          </w:rPr>
          <w:tab/>
        </w:r>
        <w:r w:rsidR="00F46E44" w:rsidRPr="008165C3">
          <w:rPr>
            <w:rStyle w:val="Hyperlinkki"/>
            <w:lang w:val="en-GB"/>
          </w:rPr>
          <w:t>Publicly available networks (DMZ, etc.)</w:t>
        </w:r>
        <w:r w:rsidR="00F46E44">
          <w:rPr>
            <w:webHidden/>
          </w:rPr>
          <w:tab/>
        </w:r>
        <w:r w:rsidR="00F46E44">
          <w:rPr>
            <w:webHidden/>
          </w:rPr>
          <w:fldChar w:fldCharType="begin"/>
        </w:r>
        <w:r w:rsidR="00F46E44">
          <w:rPr>
            <w:webHidden/>
          </w:rPr>
          <w:instrText xml:space="preserve"> PAGEREF _Toc503128069 \h </w:instrText>
        </w:r>
        <w:r w:rsidR="00F46E44">
          <w:rPr>
            <w:webHidden/>
          </w:rPr>
        </w:r>
        <w:r w:rsidR="00F46E44">
          <w:rPr>
            <w:webHidden/>
          </w:rPr>
          <w:fldChar w:fldCharType="separate"/>
        </w:r>
        <w:r w:rsidR="00F46E44">
          <w:rPr>
            <w:webHidden/>
          </w:rPr>
          <w:t>4</w:t>
        </w:r>
        <w:r w:rsidR="00F46E44">
          <w:rPr>
            <w:webHidden/>
          </w:rPr>
          <w:fldChar w:fldCharType="end"/>
        </w:r>
      </w:hyperlink>
    </w:p>
    <w:p w14:paraId="03409834" w14:textId="77777777" w:rsidR="00F46E44" w:rsidRDefault="0024097D">
      <w:pPr>
        <w:pStyle w:val="Sisluet2"/>
        <w:rPr>
          <w:rFonts w:asciiTheme="minorHAnsi" w:eastAsiaTheme="minorEastAsia" w:hAnsiTheme="minorHAnsi" w:cstheme="minorBidi"/>
          <w:sz w:val="22"/>
          <w:lang w:val="en-US"/>
        </w:rPr>
      </w:pPr>
      <w:hyperlink w:anchor="_Toc503128070" w:history="1">
        <w:r w:rsidR="00F46E44" w:rsidRPr="008165C3">
          <w:rPr>
            <w:rStyle w:val="Hyperlinkki"/>
            <w:lang w:val="en-GB"/>
          </w:rPr>
          <w:t>5.2</w:t>
        </w:r>
        <w:r w:rsidR="00F46E44">
          <w:rPr>
            <w:rFonts w:asciiTheme="minorHAnsi" w:eastAsiaTheme="minorEastAsia" w:hAnsiTheme="minorHAnsi" w:cstheme="minorBidi"/>
            <w:sz w:val="22"/>
            <w:lang w:val="en-US"/>
          </w:rPr>
          <w:tab/>
        </w:r>
        <w:r w:rsidR="00F46E44" w:rsidRPr="008165C3">
          <w:rPr>
            <w:rStyle w:val="Hyperlinkki"/>
            <w:lang w:val="en-GB"/>
          </w:rPr>
          <w:t>Workstation network (Internal and branch)</w:t>
        </w:r>
        <w:r w:rsidR="00F46E44">
          <w:rPr>
            <w:webHidden/>
          </w:rPr>
          <w:tab/>
        </w:r>
        <w:r w:rsidR="00F46E44">
          <w:rPr>
            <w:webHidden/>
          </w:rPr>
          <w:fldChar w:fldCharType="begin"/>
        </w:r>
        <w:r w:rsidR="00F46E44">
          <w:rPr>
            <w:webHidden/>
          </w:rPr>
          <w:instrText xml:space="preserve"> PAGEREF _Toc503128070 \h </w:instrText>
        </w:r>
        <w:r w:rsidR="00F46E44">
          <w:rPr>
            <w:webHidden/>
          </w:rPr>
        </w:r>
        <w:r w:rsidR="00F46E44">
          <w:rPr>
            <w:webHidden/>
          </w:rPr>
          <w:fldChar w:fldCharType="separate"/>
        </w:r>
        <w:r w:rsidR="00F46E44">
          <w:rPr>
            <w:webHidden/>
          </w:rPr>
          <w:t>5</w:t>
        </w:r>
        <w:r w:rsidR="00F46E44">
          <w:rPr>
            <w:webHidden/>
          </w:rPr>
          <w:fldChar w:fldCharType="end"/>
        </w:r>
      </w:hyperlink>
    </w:p>
    <w:p w14:paraId="601BAE92" w14:textId="77777777" w:rsidR="00F46E44" w:rsidRDefault="0024097D">
      <w:pPr>
        <w:pStyle w:val="Sisluet2"/>
        <w:rPr>
          <w:rFonts w:asciiTheme="minorHAnsi" w:eastAsiaTheme="minorEastAsia" w:hAnsiTheme="minorHAnsi" w:cstheme="minorBidi"/>
          <w:sz w:val="22"/>
          <w:lang w:val="en-US"/>
        </w:rPr>
      </w:pPr>
      <w:hyperlink w:anchor="_Toc503128071" w:history="1">
        <w:r w:rsidR="00F46E44" w:rsidRPr="008165C3">
          <w:rPr>
            <w:rStyle w:val="Hyperlinkki"/>
            <w:lang w:val="en-GB"/>
          </w:rPr>
          <w:t>5.3</w:t>
        </w:r>
        <w:r w:rsidR="00F46E44">
          <w:rPr>
            <w:rFonts w:asciiTheme="minorHAnsi" w:eastAsiaTheme="minorEastAsia" w:hAnsiTheme="minorHAnsi" w:cstheme="minorBidi"/>
            <w:sz w:val="22"/>
            <w:lang w:val="en-US"/>
          </w:rPr>
          <w:tab/>
        </w:r>
        <w:r w:rsidR="00F46E44" w:rsidRPr="008165C3">
          <w:rPr>
            <w:rStyle w:val="Hyperlinkki"/>
            <w:lang w:val="en-GB"/>
          </w:rPr>
          <w:t>Management networks (MGMT, warehouse and staff)</w:t>
        </w:r>
        <w:r w:rsidR="00F46E44">
          <w:rPr>
            <w:webHidden/>
          </w:rPr>
          <w:tab/>
        </w:r>
        <w:r w:rsidR="00F46E44">
          <w:rPr>
            <w:webHidden/>
          </w:rPr>
          <w:fldChar w:fldCharType="begin"/>
        </w:r>
        <w:r w:rsidR="00F46E44">
          <w:rPr>
            <w:webHidden/>
          </w:rPr>
          <w:instrText xml:space="preserve"> PAGEREF _Toc503128071 \h </w:instrText>
        </w:r>
        <w:r w:rsidR="00F46E44">
          <w:rPr>
            <w:webHidden/>
          </w:rPr>
        </w:r>
        <w:r w:rsidR="00F46E44">
          <w:rPr>
            <w:webHidden/>
          </w:rPr>
          <w:fldChar w:fldCharType="separate"/>
        </w:r>
        <w:r w:rsidR="00F46E44">
          <w:rPr>
            <w:webHidden/>
          </w:rPr>
          <w:t>5</w:t>
        </w:r>
        <w:r w:rsidR="00F46E44">
          <w:rPr>
            <w:webHidden/>
          </w:rPr>
          <w:fldChar w:fldCharType="end"/>
        </w:r>
      </w:hyperlink>
    </w:p>
    <w:p w14:paraId="21051346" w14:textId="77777777" w:rsidR="00F46E44" w:rsidRDefault="0024097D">
      <w:pPr>
        <w:pStyle w:val="Sisluet1"/>
        <w:rPr>
          <w:rFonts w:asciiTheme="minorHAnsi" w:eastAsiaTheme="minorEastAsia" w:hAnsiTheme="minorHAnsi" w:cstheme="minorBidi"/>
          <w:b w:val="0"/>
          <w:sz w:val="22"/>
          <w:szCs w:val="22"/>
        </w:rPr>
      </w:pPr>
      <w:hyperlink w:anchor="_Toc503128072" w:history="1">
        <w:r w:rsidR="00F46E44" w:rsidRPr="008165C3">
          <w:rPr>
            <w:rStyle w:val="Hyperlinkki"/>
            <w:lang w:val="en-GB"/>
          </w:rPr>
          <w:t>6</w:t>
        </w:r>
        <w:r w:rsidR="00F46E44">
          <w:rPr>
            <w:rFonts w:asciiTheme="minorHAnsi" w:eastAsiaTheme="minorEastAsia" w:hAnsiTheme="minorHAnsi" w:cstheme="minorBidi"/>
            <w:b w:val="0"/>
            <w:sz w:val="22"/>
            <w:szCs w:val="22"/>
          </w:rPr>
          <w:tab/>
        </w:r>
        <w:r w:rsidR="00F46E44" w:rsidRPr="008165C3">
          <w:rPr>
            <w:rStyle w:val="Hyperlinkki"/>
            <w:lang w:val="en-GB"/>
          </w:rPr>
          <w:t>Recommendations</w:t>
        </w:r>
        <w:r w:rsidR="00F46E44">
          <w:rPr>
            <w:webHidden/>
          </w:rPr>
          <w:tab/>
        </w:r>
        <w:r w:rsidR="00F46E44">
          <w:rPr>
            <w:webHidden/>
          </w:rPr>
          <w:fldChar w:fldCharType="begin"/>
        </w:r>
        <w:r w:rsidR="00F46E44">
          <w:rPr>
            <w:webHidden/>
          </w:rPr>
          <w:instrText xml:space="preserve"> PAGEREF _Toc503128072 \h </w:instrText>
        </w:r>
        <w:r w:rsidR="00F46E44">
          <w:rPr>
            <w:webHidden/>
          </w:rPr>
        </w:r>
        <w:r w:rsidR="00F46E44">
          <w:rPr>
            <w:webHidden/>
          </w:rPr>
          <w:fldChar w:fldCharType="separate"/>
        </w:r>
        <w:r w:rsidR="00F46E44">
          <w:rPr>
            <w:webHidden/>
          </w:rPr>
          <w:t>5</w:t>
        </w:r>
        <w:r w:rsidR="00F46E44">
          <w:rPr>
            <w:webHidden/>
          </w:rPr>
          <w:fldChar w:fldCharType="end"/>
        </w:r>
      </w:hyperlink>
    </w:p>
    <w:p w14:paraId="5AC1350D" w14:textId="77777777" w:rsidR="00F46E44" w:rsidRDefault="0024097D">
      <w:pPr>
        <w:pStyle w:val="Sisluet1"/>
        <w:rPr>
          <w:rFonts w:asciiTheme="minorHAnsi" w:eastAsiaTheme="minorEastAsia" w:hAnsiTheme="minorHAnsi" w:cstheme="minorBidi"/>
          <w:b w:val="0"/>
          <w:sz w:val="22"/>
          <w:szCs w:val="22"/>
        </w:rPr>
      </w:pPr>
      <w:hyperlink w:anchor="_Toc503128073" w:history="1">
        <w:r w:rsidR="00F46E44" w:rsidRPr="008165C3">
          <w:rPr>
            <w:rStyle w:val="Hyperlinkki"/>
            <w:lang w:val="en-GB"/>
          </w:rPr>
          <w:t>7</w:t>
        </w:r>
        <w:r w:rsidR="00F46E44">
          <w:rPr>
            <w:rFonts w:asciiTheme="minorHAnsi" w:eastAsiaTheme="minorEastAsia" w:hAnsiTheme="minorHAnsi" w:cstheme="minorBidi"/>
            <w:b w:val="0"/>
            <w:sz w:val="22"/>
            <w:szCs w:val="22"/>
          </w:rPr>
          <w:tab/>
        </w:r>
        <w:r w:rsidR="00F46E44" w:rsidRPr="008165C3">
          <w:rPr>
            <w:rStyle w:val="Hyperlinkki"/>
            <w:lang w:val="en-GB"/>
          </w:rPr>
          <w:t>Detailed Technical Report</w:t>
        </w:r>
        <w:r w:rsidR="00F46E44">
          <w:rPr>
            <w:webHidden/>
          </w:rPr>
          <w:tab/>
        </w:r>
        <w:r w:rsidR="00F46E44">
          <w:rPr>
            <w:webHidden/>
          </w:rPr>
          <w:fldChar w:fldCharType="begin"/>
        </w:r>
        <w:r w:rsidR="00F46E44">
          <w:rPr>
            <w:webHidden/>
          </w:rPr>
          <w:instrText xml:space="preserve"> PAGEREF _Toc503128073 \h </w:instrText>
        </w:r>
        <w:r w:rsidR="00F46E44">
          <w:rPr>
            <w:webHidden/>
          </w:rPr>
        </w:r>
        <w:r w:rsidR="00F46E44">
          <w:rPr>
            <w:webHidden/>
          </w:rPr>
          <w:fldChar w:fldCharType="separate"/>
        </w:r>
        <w:r w:rsidR="00F46E44">
          <w:rPr>
            <w:webHidden/>
          </w:rPr>
          <w:t>6</w:t>
        </w:r>
        <w:r w:rsidR="00F46E44">
          <w:rPr>
            <w:webHidden/>
          </w:rPr>
          <w:fldChar w:fldCharType="end"/>
        </w:r>
      </w:hyperlink>
    </w:p>
    <w:p w14:paraId="411D1EA5" w14:textId="77777777" w:rsidR="00F46E44" w:rsidRDefault="0024097D">
      <w:pPr>
        <w:pStyle w:val="Sisluet2"/>
        <w:rPr>
          <w:rFonts w:asciiTheme="minorHAnsi" w:eastAsiaTheme="minorEastAsia" w:hAnsiTheme="minorHAnsi" w:cstheme="minorBidi"/>
          <w:sz w:val="22"/>
          <w:lang w:val="en-US"/>
        </w:rPr>
      </w:pPr>
      <w:hyperlink w:anchor="_Toc503128074" w:history="1">
        <w:r w:rsidR="00F46E44" w:rsidRPr="008165C3">
          <w:rPr>
            <w:rStyle w:val="Hyperlinkki"/>
            <w:lang w:val="en-GB"/>
          </w:rPr>
          <w:t>7.1</w:t>
        </w:r>
        <w:r w:rsidR="00F46E44">
          <w:rPr>
            <w:rFonts w:asciiTheme="minorHAnsi" w:eastAsiaTheme="minorEastAsia" w:hAnsiTheme="minorHAnsi" w:cstheme="minorBidi"/>
            <w:sz w:val="22"/>
            <w:lang w:val="en-US"/>
          </w:rPr>
          <w:tab/>
        </w:r>
        <w:r w:rsidR="00F46E44" w:rsidRPr="008165C3">
          <w:rPr>
            <w:rStyle w:val="Hyperlinkki"/>
            <w:lang w:val="en-GB"/>
          </w:rPr>
          <w:t>Tooling</w:t>
        </w:r>
        <w:r w:rsidR="00F46E44">
          <w:rPr>
            <w:webHidden/>
          </w:rPr>
          <w:tab/>
        </w:r>
        <w:r w:rsidR="00F46E44">
          <w:rPr>
            <w:webHidden/>
          </w:rPr>
          <w:fldChar w:fldCharType="begin"/>
        </w:r>
        <w:r w:rsidR="00F46E44">
          <w:rPr>
            <w:webHidden/>
          </w:rPr>
          <w:instrText xml:space="preserve"> PAGEREF _Toc503128074 \h </w:instrText>
        </w:r>
        <w:r w:rsidR="00F46E44">
          <w:rPr>
            <w:webHidden/>
          </w:rPr>
        </w:r>
        <w:r w:rsidR="00F46E44">
          <w:rPr>
            <w:webHidden/>
          </w:rPr>
          <w:fldChar w:fldCharType="separate"/>
        </w:r>
        <w:r w:rsidR="00F46E44">
          <w:rPr>
            <w:webHidden/>
          </w:rPr>
          <w:t>7</w:t>
        </w:r>
        <w:r w:rsidR="00F46E44">
          <w:rPr>
            <w:webHidden/>
          </w:rPr>
          <w:fldChar w:fldCharType="end"/>
        </w:r>
      </w:hyperlink>
    </w:p>
    <w:p w14:paraId="152D8180" w14:textId="77777777" w:rsidR="00F46E44" w:rsidRDefault="0024097D">
      <w:pPr>
        <w:pStyle w:val="Sisluet2"/>
        <w:rPr>
          <w:rFonts w:asciiTheme="minorHAnsi" w:eastAsiaTheme="minorEastAsia" w:hAnsiTheme="minorHAnsi" w:cstheme="minorBidi"/>
          <w:sz w:val="22"/>
          <w:lang w:val="en-US"/>
        </w:rPr>
      </w:pPr>
      <w:hyperlink w:anchor="_Toc503128075" w:history="1">
        <w:r w:rsidR="00F46E44" w:rsidRPr="008165C3">
          <w:rPr>
            <w:rStyle w:val="Hyperlinkki"/>
            <w:lang w:val="en-GB"/>
          </w:rPr>
          <w:t>7.2</w:t>
        </w:r>
        <w:r w:rsidR="00F46E44">
          <w:rPr>
            <w:rFonts w:asciiTheme="minorHAnsi" w:eastAsiaTheme="minorEastAsia" w:hAnsiTheme="minorHAnsi" w:cstheme="minorBidi"/>
            <w:sz w:val="22"/>
            <w:lang w:val="en-US"/>
          </w:rPr>
          <w:tab/>
        </w:r>
        <w:r w:rsidR="00F46E44" w:rsidRPr="008165C3">
          <w:rPr>
            <w:rStyle w:val="Hyperlinkki"/>
            <w:lang w:val="en-GB"/>
          </w:rPr>
          <w:t>Executed Test Cases</w:t>
        </w:r>
        <w:r w:rsidR="00F46E44">
          <w:rPr>
            <w:webHidden/>
          </w:rPr>
          <w:tab/>
        </w:r>
        <w:r w:rsidR="00F46E44">
          <w:rPr>
            <w:webHidden/>
          </w:rPr>
          <w:fldChar w:fldCharType="begin"/>
        </w:r>
        <w:r w:rsidR="00F46E44">
          <w:rPr>
            <w:webHidden/>
          </w:rPr>
          <w:instrText xml:space="preserve"> PAGEREF _Toc503128075 \h </w:instrText>
        </w:r>
        <w:r w:rsidR="00F46E44">
          <w:rPr>
            <w:webHidden/>
          </w:rPr>
        </w:r>
        <w:r w:rsidR="00F46E44">
          <w:rPr>
            <w:webHidden/>
          </w:rPr>
          <w:fldChar w:fldCharType="separate"/>
        </w:r>
        <w:r w:rsidR="00F46E44">
          <w:rPr>
            <w:webHidden/>
          </w:rPr>
          <w:t>7</w:t>
        </w:r>
        <w:r w:rsidR="00F46E44">
          <w:rPr>
            <w:webHidden/>
          </w:rPr>
          <w:fldChar w:fldCharType="end"/>
        </w:r>
      </w:hyperlink>
    </w:p>
    <w:p w14:paraId="0DCDD203" w14:textId="77777777" w:rsidR="00F46E44" w:rsidRDefault="0024097D">
      <w:pPr>
        <w:pStyle w:val="Sisluet2"/>
        <w:rPr>
          <w:rFonts w:asciiTheme="minorHAnsi" w:eastAsiaTheme="minorEastAsia" w:hAnsiTheme="minorHAnsi" w:cstheme="minorBidi"/>
          <w:sz w:val="22"/>
          <w:lang w:val="en-US"/>
        </w:rPr>
      </w:pPr>
      <w:hyperlink w:anchor="_Toc503128076" w:history="1">
        <w:r w:rsidR="00F46E44" w:rsidRPr="008165C3">
          <w:rPr>
            <w:rStyle w:val="Hyperlinkki"/>
            <w:lang w:val="en-GB"/>
          </w:rPr>
          <w:t>7.3</w:t>
        </w:r>
        <w:r w:rsidR="00F46E44">
          <w:rPr>
            <w:rFonts w:asciiTheme="minorHAnsi" w:eastAsiaTheme="minorEastAsia" w:hAnsiTheme="minorHAnsi" w:cstheme="minorBidi"/>
            <w:sz w:val="22"/>
            <w:lang w:val="en-US"/>
          </w:rPr>
          <w:tab/>
        </w:r>
        <w:r w:rsidR="00F46E44" w:rsidRPr="008165C3">
          <w:rPr>
            <w:rStyle w:val="Hyperlinkki"/>
            <w:lang w:val="en-GB"/>
          </w:rPr>
          <w:t>Vulnerability Summary</w:t>
        </w:r>
        <w:r w:rsidR="00F46E44">
          <w:rPr>
            <w:webHidden/>
          </w:rPr>
          <w:tab/>
        </w:r>
        <w:r w:rsidR="00F46E44">
          <w:rPr>
            <w:webHidden/>
          </w:rPr>
          <w:fldChar w:fldCharType="begin"/>
        </w:r>
        <w:r w:rsidR="00F46E44">
          <w:rPr>
            <w:webHidden/>
          </w:rPr>
          <w:instrText xml:space="preserve"> PAGEREF _Toc503128076 \h </w:instrText>
        </w:r>
        <w:r w:rsidR="00F46E44">
          <w:rPr>
            <w:webHidden/>
          </w:rPr>
        </w:r>
        <w:r w:rsidR="00F46E44">
          <w:rPr>
            <w:webHidden/>
          </w:rPr>
          <w:fldChar w:fldCharType="separate"/>
        </w:r>
        <w:r w:rsidR="00F46E44">
          <w:rPr>
            <w:webHidden/>
          </w:rPr>
          <w:t>7</w:t>
        </w:r>
        <w:r w:rsidR="00F46E44">
          <w:rPr>
            <w:webHidden/>
          </w:rPr>
          <w:fldChar w:fldCharType="end"/>
        </w:r>
      </w:hyperlink>
    </w:p>
    <w:p w14:paraId="2BFE6DA5" w14:textId="77777777" w:rsidR="00F46E44" w:rsidRDefault="0024097D">
      <w:pPr>
        <w:pStyle w:val="Sisluet2"/>
        <w:rPr>
          <w:rFonts w:asciiTheme="minorHAnsi" w:eastAsiaTheme="minorEastAsia" w:hAnsiTheme="minorHAnsi" w:cstheme="minorBidi"/>
          <w:sz w:val="22"/>
          <w:lang w:val="en-US"/>
        </w:rPr>
      </w:pPr>
      <w:hyperlink w:anchor="_Toc503128077" w:history="1">
        <w:r w:rsidR="00F46E44" w:rsidRPr="008165C3">
          <w:rPr>
            <w:rStyle w:val="Hyperlinkki"/>
            <w:lang w:val="en-GB"/>
          </w:rPr>
          <w:t>7.4</w:t>
        </w:r>
        <w:r w:rsidR="00F46E44">
          <w:rPr>
            <w:rFonts w:asciiTheme="minorHAnsi" w:eastAsiaTheme="minorEastAsia" w:hAnsiTheme="minorHAnsi" w:cstheme="minorBidi"/>
            <w:sz w:val="22"/>
            <w:lang w:val="en-US"/>
          </w:rPr>
          <w:tab/>
        </w:r>
        <w:r w:rsidR="00F46E44" w:rsidRPr="008165C3">
          <w:rPr>
            <w:rStyle w:val="Hyperlinkki"/>
            <w:lang w:val="en-GB"/>
          </w:rPr>
          <w:t>Vulnerability Details</w:t>
        </w:r>
        <w:r w:rsidR="00F46E44">
          <w:rPr>
            <w:webHidden/>
          </w:rPr>
          <w:tab/>
        </w:r>
        <w:r w:rsidR="00F46E44">
          <w:rPr>
            <w:webHidden/>
          </w:rPr>
          <w:fldChar w:fldCharType="begin"/>
        </w:r>
        <w:r w:rsidR="00F46E44">
          <w:rPr>
            <w:webHidden/>
          </w:rPr>
          <w:instrText xml:space="preserve"> PAGEREF _Toc503128077 \h </w:instrText>
        </w:r>
        <w:r w:rsidR="00F46E44">
          <w:rPr>
            <w:webHidden/>
          </w:rPr>
        </w:r>
        <w:r w:rsidR="00F46E44">
          <w:rPr>
            <w:webHidden/>
          </w:rPr>
          <w:fldChar w:fldCharType="separate"/>
        </w:r>
        <w:r w:rsidR="00F46E44">
          <w:rPr>
            <w:webHidden/>
          </w:rPr>
          <w:t>12</w:t>
        </w:r>
        <w:r w:rsidR="00F46E44">
          <w:rPr>
            <w:webHidden/>
          </w:rPr>
          <w:fldChar w:fldCharType="end"/>
        </w:r>
      </w:hyperlink>
    </w:p>
    <w:p w14:paraId="5AC12164" w14:textId="77777777" w:rsidR="00F46E44" w:rsidRDefault="0024097D">
      <w:pPr>
        <w:pStyle w:val="Sisluet1"/>
        <w:rPr>
          <w:rFonts w:asciiTheme="minorHAnsi" w:eastAsiaTheme="minorEastAsia" w:hAnsiTheme="minorHAnsi" w:cstheme="minorBidi"/>
          <w:b w:val="0"/>
          <w:sz w:val="22"/>
          <w:szCs w:val="22"/>
        </w:rPr>
      </w:pPr>
      <w:hyperlink w:anchor="_Toc503128078" w:history="1">
        <w:r w:rsidR="00F46E44" w:rsidRPr="008165C3">
          <w:rPr>
            <w:rStyle w:val="Hyperlinkki"/>
            <w:lang w:val="en-GB"/>
          </w:rPr>
          <w:t>8</w:t>
        </w:r>
        <w:r w:rsidR="00F46E44">
          <w:rPr>
            <w:rFonts w:asciiTheme="minorHAnsi" w:eastAsiaTheme="minorEastAsia" w:hAnsiTheme="minorHAnsi" w:cstheme="minorBidi"/>
            <w:b w:val="0"/>
            <w:sz w:val="22"/>
            <w:szCs w:val="22"/>
          </w:rPr>
          <w:tab/>
        </w:r>
        <w:r w:rsidR="00F46E44" w:rsidRPr="008165C3">
          <w:rPr>
            <w:rStyle w:val="Hyperlinkki"/>
            <w:lang w:val="en-GB"/>
          </w:rPr>
          <w:t>Sample Report – Attachments</w:t>
        </w:r>
        <w:r w:rsidR="00F46E44">
          <w:rPr>
            <w:webHidden/>
          </w:rPr>
          <w:tab/>
        </w:r>
        <w:r w:rsidR="00F46E44">
          <w:rPr>
            <w:webHidden/>
          </w:rPr>
          <w:fldChar w:fldCharType="begin"/>
        </w:r>
        <w:r w:rsidR="00F46E44">
          <w:rPr>
            <w:webHidden/>
          </w:rPr>
          <w:instrText xml:space="preserve"> PAGEREF _Toc503128078 \h </w:instrText>
        </w:r>
        <w:r w:rsidR="00F46E44">
          <w:rPr>
            <w:webHidden/>
          </w:rPr>
        </w:r>
        <w:r w:rsidR="00F46E44">
          <w:rPr>
            <w:webHidden/>
          </w:rPr>
          <w:fldChar w:fldCharType="separate"/>
        </w:r>
        <w:r w:rsidR="00F46E44">
          <w:rPr>
            <w:webHidden/>
          </w:rPr>
          <w:t>28</w:t>
        </w:r>
        <w:r w:rsidR="00F46E44">
          <w:rPr>
            <w:webHidden/>
          </w:rPr>
          <w:fldChar w:fldCharType="end"/>
        </w:r>
      </w:hyperlink>
    </w:p>
    <w:p w14:paraId="5DCB98D1" w14:textId="4BBC4B22" w:rsidR="00E45CBD" w:rsidRPr="003C2E13" w:rsidRDefault="00392E03" w:rsidP="00253BB6">
      <w:pPr>
        <w:pStyle w:val="Otsikko"/>
        <w:rPr>
          <w:lang w:val="en-GB"/>
        </w:rPr>
      </w:pPr>
      <w:r w:rsidRPr="003C2E13">
        <w:rPr>
          <w:rFonts w:eastAsiaTheme="majorEastAsia" w:cstheme="majorHAnsi"/>
          <w:b w:val="0"/>
          <w:noProof/>
          <w:szCs w:val="32"/>
          <w:lang w:val="en-GB"/>
        </w:rPr>
        <w:fldChar w:fldCharType="end"/>
      </w:r>
      <w:r w:rsidR="00E45CBD" w:rsidRPr="003C2E13">
        <w:rPr>
          <w:lang w:val="en-GB"/>
        </w:rPr>
        <w:t>Figures</w:t>
      </w:r>
    </w:p>
    <w:p w14:paraId="66C68F8F" w14:textId="77777777" w:rsidR="00E45CBD" w:rsidRPr="003C2E13" w:rsidRDefault="00E45CBD" w:rsidP="00E45CBD">
      <w:pPr>
        <w:rPr>
          <w:lang w:val="en-GB"/>
        </w:rPr>
      </w:pPr>
      <w:r w:rsidRPr="003C2E13">
        <w:rPr>
          <w:lang w:val="en-GB"/>
        </w:rPr>
        <w:fldChar w:fldCharType="begin"/>
      </w:r>
      <w:r w:rsidRPr="003C2E13">
        <w:rPr>
          <w:lang w:val="en-GB"/>
        </w:rPr>
        <w:instrText xml:space="preserve"> TOC \h \z \c "Figure" </w:instrText>
      </w:r>
      <w:r w:rsidRPr="003C2E13">
        <w:rPr>
          <w:lang w:val="en-GB"/>
        </w:rPr>
        <w:fldChar w:fldCharType="separate"/>
      </w:r>
      <w:r w:rsidRPr="003C2E13">
        <w:rPr>
          <w:b/>
          <w:bCs/>
          <w:noProof/>
          <w:lang w:val="en-GB"/>
        </w:rPr>
        <w:t>No table of figures entries found.</w:t>
      </w:r>
      <w:r w:rsidRPr="003C2E13">
        <w:rPr>
          <w:lang w:val="en-GB"/>
        </w:rPr>
        <w:fldChar w:fldCharType="end"/>
      </w:r>
    </w:p>
    <w:p w14:paraId="252A2665" w14:textId="77777777" w:rsidR="00F46E44" w:rsidRDefault="00E45CBD" w:rsidP="00253BB6">
      <w:pPr>
        <w:pStyle w:val="Otsikko"/>
        <w:rPr>
          <w:noProof/>
        </w:rPr>
      </w:pPr>
      <w:r w:rsidRPr="003C2E13">
        <w:rPr>
          <w:lang w:val="en-GB"/>
        </w:rPr>
        <w:t>Tables</w:t>
      </w:r>
      <w:r w:rsidRPr="003C2E13">
        <w:rPr>
          <w:lang w:val="en-GB"/>
        </w:rPr>
        <w:fldChar w:fldCharType="begin"/>
      </w:r>
      <w:r w:rsidRPr="003C2E13">
        <w:rPr>
          <w:lang w:val="en-GB"/>
        </w:rPr>
        <w:instrText xml:space="preserve"> TOC \h \z \c "Table" </w:instrText>
      </w:r>
      <w:r w:rsidRPr="003C2E13">
        <w:rPr>
          <w:lang w:val="en-GB"/>
        </w:rPr>
        <w:fldChar w:fldCharType="separate"/>
      </w:r>
    </w:p>
    <w:p w14:paraId="5D0FB9BF"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79" w:history="1">
        <w:r w:rsidR="00F46E44" w:rsidRPr="00773E8D">
          <w:rPr>
            <w:rStyle w:val="Hyperlinkki"/>
            <w:noProof/>
            <w:lang w:val="en-GB"/>
          </w:rPr>
          <w:t>Table 1 Tools and versions used.</w:t>
        </w:r>
        <w:r w:rsidR="00F46E44">
          <w:rPr>
            <w:noProof/>
            <w:webHidden/>
          </w:rPr>
          <w:tab/>
        </w:r>
        <w:r w:rsidR="00F46E44">
          <w:rPr>
            <w:noProof/>
            <w:webHidden/>
          </w:rPr>
          <w:fldChar w:fldCharType="begin"/>
        </w:r>
        <w:r w:rsidR="00F46E44">
          <w:rPr>
            <w:noProof/>
            <w:webHidden/>
          </w:rPr>
          <w:instrText xml:space="preserve"> PAGEREF _Toc503128079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3F55BFAF"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0" w:history="1">
        <w:r w:rsidR="00F46E44" w:rsidRPr="00773E8D">
          <w:rPr>
            <w:rStyle w:val="Hyperlinkki"/>
            <w:noProof/>
            <w:lang w:val="en-GB"/>
          </w:rPr>
          <w:t>Table 2 Executed test cases</w:t>
        </w:r>
        <w:r w:rsidR="00F46E44">
          <w:rPr>
            <w:noProof/>
            <w:webHidden/>
          </w:rPr>
          <w:tab/>
        </w:r>
        <w:r w:rsidR="00F46E44">
          <w:rPr>
            <w:noProof/>
            <w:webHidden/>
          </w:rPr>
          <w:fldChar w:fldCharType="begin"/>
        </w:r>
        <w:r w:rsidR="00F46E44">
          <w:rPr>
            <w:noProof/>
            <w:webHidden/>
          </w:rPr>
          <w:instrText xml:space="preserve"> PAGEREF _Toc503128080 \h </w:instrText>
        </w:r>
        <w:r w:rsidR="00F46E44">
          <w:rPr>
            <w:noProof/>
            <w:webHidden/>
          </w:rPr>
        </w:r>
        <w:r w:rsidR="00F46E44">
          <w:rPr>
            <w:noProof/>
            <w:webHidden/>
          </w:rPr>
          <w:fldChar w:fldCharType="separate"/>
        </w:r>
        <w:r w:rsidR="00F46E44">
          <w:rPr>
            <w:noProof/>
            <w:webHidden/>
          </w:rPr>
          <w:t>7</w:t>
        </w:r>
        <w:r w:rsidR="00F46E44">
          <w:rPr>
            <w:noProof/>
            <w:webHidden/>
          </w:rPr>
          <w:fldChar w:fldCharType="end"/>
        </w:r>
      </w:hyperlink>
    </w:p>
    <w:p w14:paraId="57A77A9C"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1" w:history="1">
        <w:r w:rsidR="00F46E44" w:rsidRPr="00773E8D">
          <w:rPr>
            <w:rStyle w:val="Hyperlinkki"/>
            <w:noProof/>
            <w:lang w:val="en-GB"/>
          </w:rPr>
          <w:t>Table 3 DMZ internal vulnerabilities summary</w:t>
        </w:r>
        <w:r w:rsidR="00F46E44">
          <w:rPr>
            <w:noProof/>
            <w:webHidden/>
          </w:rPr>
          <w:tab/>
        </w:r>
        <w:r w:rsidR="00F46E44">
          <w:rPr>
            <w:noProof/>
            <w:webHidden/>
          </w:rPr>
          <w:fldChar w:fldCharType="begin"/>
        </w:r>
        <w:r w:rsidR="00F46E44">
          <w:rPr>
            <w:noProof/>
            <w:webHidden/>
          </w:rPr>
          <w:instrText xml:space="preserve"> PAGEREF _Toc503128081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4F178AF0"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2" w:history="1">
        <w:r w:rsidR="00F46E44" w:rsidRPr="00773E8D">
          <w:rPr>
            <w:rStyle w:val="Hyperlinkki"/>
            <w:noProof/>
            <w:lang w:val="en-GB"/>
          </w:rPr>
          <w:t>Table 4 DMZ and external vulnerabilities summary</w:t>
        </w:r>
        <w:r w:rsidR="00F46E44">
          <w:rPr>
            <w:noProof/>
            <w:webHidden/>
          </w:rPr>
          <w:tab/>
        </w:r>
        <w:r w:rsidR="00F46E44">
          <w:rPr>
            <w:noProof/>
            <w:webHidden/>
          </w:rPr>
          <w:fldChar w:fldCharType="begin"/>
        </w:r>
        <w:r w:rsidR="00F46E44">
          <w:rPr>
            <w:noProof/>
            <w:webHidden/>
          </w:rPr>
          <w:instrText xml:space="preserve"> PAGEREF _Toc503128082 \h </w:instrText>
        </w:r>
        <w:r w:rsidR="00F46E44">
          <w:rPr>
            <w:noProof/>
            <w:webHidden/>
          </w:rPr>
        </w:r>
        <w:r w:rsidR="00F46E44">
          <w:rPr>
            <w:noProof/>
            <w:webHidden/>
          </w:rPr>
          <w:fldChar w:fldCharType="separate"/>
        </w:r>
        <w:r w:rsidR="00F46E44">
          <w:rPr>
            <w:noProof/>
            <w:webHidden/>
          </w:rPr>
          <w:t>8</w:t>
        </w:r>
        <w:r w:rsidR="00F46E44">
          <w:rPr>
            <w:noProof/>
            <w:webHidden/>
          </w:rPr>
          <w:fldChar w:fldCharType="end"/>
        </w:r>
      </w:hyperlink>
    </w:p>
    <w:p w14:paraId="5539F1FA"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3" w:history="1">
        <w:r w:rsidR="00F46E44" w:rsidRPr="00773E8D">
          <w:rPr>
            <w:rStyle w:val="Hyperlinkki"/>
            <w:noProof/>
            <w:lang w:val="en-GB"/>
          </w:rPr>
          <w:t>Table 5 Internal services vulnerabilities summary</w:t>
        </w:r>
        <w:r w:rsidR="00F46E44">
          <w:rPr>
            <w:noProof/>
            <w:webHidden/>
          </w:rPr>
          <w:tab/>
        </w:r>
        <w:r w:rsidR="00F46E44">
          <w:rPr>
            <w:noProof/>
            <w:webHidden/>
          </w:rPr>
          <w:fldChar w:fldCharType="begin"/>
        </w:r>
        <w:r w:rsidR="00F46E44">
          <w:rPr>
            <w:noProof/>
            <w:webHidden/>
          </w:rPr>
          <w:instrText xml:space="preserve"> PAGEREF _Toc503128083 \h </w:instrText>
        </w:r>
        <w:r w:rsidR="00F46E44">
          <w:rPr>
            <w:noProof/>
            <w:webHidden/>
          </w:rPr>
        </w:r>
        <w:r w:rsidR="00F46E44">
          <w:rPr>
            <w:noProof/>
            <w:webHidden/>
          </w:rPr>
          <w:fldChar w:fldCharType="separate"/>
        </w:r>
        <w:r w:rsidR="00F46E44">
          <w:rPr>
            <w:noProof/>
            <w:webHidden/>
          </w:rPr>
          <w:t>10</w:t>
        </w:r>
        <w:r w:rsidR="00F46E44">
          <w:rPr>
            <w:noProof/>
            <w:webHidden/>
          </w:rPr>
          <w:fldChar w:fldCharType="end"/>
        </w:r>
      </w:hyperlink>
    </w:p>
    <w:p w14:paraId="2B04E707"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4" w:history="1">
        <w:r w:rsidR="00F46E44" w:rsidRPr="00773E8D">
          <w:rPr>
            <w:rStyle w:val="Hyperlinkki"/>
            <w:noProof/>
            <w:lang w:val="en-GB"/>
          </w:rPr>
          <w:t>Table 6 Branch vulnerabilities summary</w:t>
        </w:r>
        <w:r w:rsidR="00F46E44">
          <w:rPr>
            <w:noProof/>
            <w:webHidden/>
          </w:rPr>
          <w:tab/>
        </w:r>
        <w:r w:rsidR="00F46E44">
          <w:rPr>
            <w:noProof/>
            <w:webHidden/>
          </w:rPr>
          <w:fldChar w:fldCharType="begin"/>
        </w:r>
        <w:r w:rsidR="00F46E44">
          <w:rPr>
            <w:noProof/>
            <w:webHidden/>
          </w:rPr>
          <w:instrText xml:space="preserve"> PAGEREF _Toc503128084 \h </w:instrText>
        </w:r>
        <w:r w:rsidR="00F46E44">
          <w:rPr>
            <w:noProof/>
            <w:webHidden/>
          </w:rPr>
        </w:r>
        <w:r w:rsidR="00F46E44">
          <w:rPr>
            <w:noProof/>
            <w:webHidden/>
          </w:rPr>
          <w:fldChar w:fldCharType="separate"/>
        </w:r>
        <w:r w:rsidR="00F46E44">
          <w:rPr>
            <w:noProof/>
            <w:webHidden/>
          </w:rPr>
          <w:t>11</w:t>
        </w:r>
        <w:r w:rsidR="00F46E44">
          <w:rPr>
            <w:noProof/>
            <w:webHidden/>
          </w:rPr>
          <w:fldChar w:fldCharType="end"/>
        </w:r>
      </w:hyperlink>
    </w:p>
    <w:p w14:paraId="761FBDE6"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5" w:history="1">
        <w:r w:rsidR="00F46E44" w:rsidRPr="00773E8D">
          <w:rPr>
            <w:rStyle w:val="Hyperlinkki"/>
            <w:noProof/>
            <w:lang w:val="en-GB"/>
          </w:rPr>
          <w:t>Table 7 Management network vulnerabilities summary</w:t>
        </w:r>
        <w:r w:rsidR="00F46E44">
          <w:rPr>
            <w:noProof/>
            <w:webHidden/>
          </w:rPr>
          <w:tab/>
        </w:r>
        <w:r w:rsidR="00F46E44">
          <w:rPr>
            <w:noProof/>
            <w:webHidden/>
          </w:rPr>
          <w:fldChar w:fldCharType="begin"/>
        </w:r>
        <w:r w:rsidR="00F46E44">
          <w:rPr>
            <w:noProof/>
            <w:webHidden/>
          </w:rPr>
          <w:instrText xml:space="preserve"> PAGEREF _Toc503128085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AC50FE6"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6" w:history="1">
        <w:r w:rsidR="00F46E44" w:rsidRPr="00773E8D">
          <w:rPr>
            <w:rStyle w:val="Hyperlinkki"/>
            <w:noProof/>
            <w:lang w:val="en-GB"/>
          </w:rPr>
          <w:t>Table 8 Warehouse vulnerabilities summary</w:t>
        </w:r>
        <w:r w:rsidR="00F46E44">
          <w:rPr>
            <w:noProof/>
            <w:webHidden/>
          </w:rPr>
          <w:tab/>
        </w:r>
        <w:r w:rsidR="00F46E44">
          <w:rPr>
            <w:noProof/>
            <w:webHidden/>
          </w:rPr>
          <w:fldChar w:fldCharType="begin"/>
        </w:r>
        <w:r w:rsidR="00F46E44">
          <w:rPr>
            <w:noProof/>
            <w:webHidden/>
          </w:rPr>
          <w:instrText xml:space="preserve"> PAGEREF _Toc503128086 \h </w:instrText>
        </w:r>
        <w:r w:rsidR="00F46E44">
          <w:rPr>
            <w:noProof/>
            <w:webHidden/>
          </w:rPr>
        </w:r>
        <w:r w:rsidR="00F46E44">
          <w:rPr>
            <w:noProof/>
            <w:webHidden/>
          </w:rPr>
          <w:fldChar w:fldCharType="separate"/>
        </w:r>
        <w:r w:rsidR="00F46E44">
          <w:rPr>
            <w:noProof/>
            <w:webHidden/>
          </w:rPr>
          <w:t>12</w:t>
        </w:r>
        <w:r w:rsidR="00F46E44">
          <w:rPr>
            <w:noProof/>
            <w:webHidden/>
          </w:rPr>
          <w:fldChar w:fldCharType="end"/>
        </w:r>
      </w:hyperlink>
    </w:p>
    <w:p w14:paraId="34FFC166" w14:textId="77777777" w:rsidR="00F46E44" w:rsidRDefault="0024097D">
      <w:pPr>
        <w:pStyle w:val="Kuvaotsikkoluettelo"/>
        <w:tabs>
          <w:tab w:val="right" w:leader="dot" w:pos="8325"/>
        </w:tabs>
        <w:rPr>
          <w:rFonts w:asciiTheme="minorHAnsi" w:eastAsiaTheme="minorEastAsia" w:hAnsiTheme="minorHAnsi" w:cstheme="minorBidi"/>
          <w:noProof/>
          <w:sz w:val="22"/>
          <w:lang w:val="en-US"/>
        </w:rPr>
      </w:pPr>
      <w:hyperlink w:anchor="_Toc503128087" w:history="1">
        <w:r w:rsidR="00F46E44" w:rsidRPr="00773E8D">
          <w:rPr>
            <w:rStyle w:val="Hyperlinkki"/>
            <w:noProof/>
            <w:lang w:val="en-GB"/>
          </w:rPr>
          <w:t>Table 9 Attachment files</w:t>
        </w:r>
        <w:r w:rsidR="00F46E44">
          <w:rPr>
            <w:noProof/>
            <w:webHidden/>
          </w:rPr>
          <w:tab/>
        </w:r>
        <w:r w:rsidR="00F46E44">
          <w:rPr>
            <w:noProof/>
            <w:webHidden/>
          </w:rPr>
          <w:fldChar w:fldCharType="begin"/>
        </w:r>
        <w:r w:rsidR="00F46E44">
          <w:rPr>
            <w:noProof/>
            <w:webHidden/>
          </w:rPr>
          <w:instrText xml:space="preserve"> PAGEREF _Toc503128087 \h </w:instrText>
        </w:r>
        <w:r w:rsidR="00F46E44">
          <w:rPr>
            <w:noProof/>
            <w:webHidden/>
          </w:rPr>
        </w:r>
        <w:r w:rsidR="00F46E44">
          <w:rPr>
            <w:noProof/>
            <w:webHidden/>
          </w:rPr>
          <w:fldChar w:fldCharType="separate"/>
        </w:r>
        <w:r w:rsidR="00F46E44">
          <w:rPr>
            <w:noProof/>
            <w:webHidden/>
          </w:rPr>
          <w:t>29</w:t>
        </w:r>
        <w:r w:rsidR="00F46E44">
          <w:rPr>
            <w:noProof/>
            <w:webHidden/>
          </w:rPr>
          <w:fldChar w:fldCharType="end"/>
        </w:r>
      </w:hyperlink>
    </w:p>
    <w:p w14:paraId="6A36A447" w14:textId="77777777" w:rsidR="00E45CBD" w:rsidRPr="003C2E13" w:rsidRDefault="00E45CBD" w:rsidP="00E45CBD">
      <w:pPr>
        <w:jc w:val="both"/>
        <w:rPr>
          <w:lang w:val="en-GB"/>
        </w:rPr>
      </w:pPr>
      <w:r w:rsidRPr="003C2E13">
        <w:rPr>
          <w:lang w:val="en-GB"/>
        </w:rPr>
        <w:fldChar w:fldCharType="end"/>
      </w:r>
    </w:p>
    <w:p w14:paraId="128C0894" w14:textId="4D492C3B" w:rsidR="003F530C" w:rsidRPr="003C2E13" w:rsidRDefault="00881CFE" w:rsidP="00E45CBD">
      <w:pPr>
        <w:jc w:val="both"/>
        <w:rPr>
          <w:color w:val="FF0000"/>
          <w:sz w:val="32"/>
          <w:lang w:val="en-GB"/>
        </w:rPr>
        <w:sectPr w:rsidR="003F530C" w:rsidRPr="003C2E13" w:rsidSect="001B3F97">
          <w:footerReference w:type="default" r:id="rId16"/>
          <w:headerReference w:type="first" r:id="rId17"/>
          <w:pgSz w:w="11906" w:h="16838"/>
          <w:pgMar w:top="1134" w:right="1133" w:bottom="1134" w:left="2438" w:header="709" w:footer="709" w:gutter="0"/>
          <w:pgNumType w:start="1"/>
          <w:cols w:space="708"/>
          <w:titlePg/>
          <w:docGrid w:linePitch="360"/>
        </w:sectPr>
      </w:pPr>
      <w:r w:rsidRPr="003C2E13">
        <w:rPr>
          <w:lang w:val="en-GB"/>
        </w:rPr>
        <w:br w:type="page"/>
      </w:r>
    </w:p>
    <w:p w14:paraId="3A700CFA" w14:textId="79176741" w:rsidR="009E307F" w:rsidRPr="003C2E13" w:rsidRDefault="009E307F" w:rsidP="0042111C">
      <w:pPr>
        <w:pStyle w:val="Otsikko1"/>
        <w:rPr>
          <w:lang w:val="en-GB"/>
        </w:rPr>
      </w:pPr>
      <w:bookmarkStart w:id="30" w:name="_Toc502861643"/>
      <w:bookmarkStart w:id="31" w:name="_Toc503028796"/>
      <w:bookmarkStart w:id="32" w:name="_Toc503113508"/>
      <w:bookmarkStart w:id="33" w:name="_Toc503121387"/>
      <w:bookmarkStart w:id="34" w:name="_Toc503128061"/>
      <w:bookmarkStart w:id="35" w:name="_Toc500698262"/>
      <w:r w:rsidRPr="003C2E13">
        <w:rPr>
          <w:lang w:val="en-GB"/>
        </w:rPr>
        <w:lastRenderedPageBreak/>
        <w:t>Introduction</w:t>
      </w:r>
      <w:bookmarkEnd w:id="30"/>
      <w:bookmarkEnd w:id="31"/>
      <w:bookmarkEnd w:id="32"/>
      <w:bookmarkEnd w:id="33"/>
      <w:bookmarkEnd w:id="34"/>
    </w:p>
    <w:p w14:paraId="77AEA3F8" w14:textId="77777777" w:rsidR="009E307F" w:rsidRPr="003C2E13" w:rsidRDefault="009E307F" w:rsidP="009E307F">
      <w:pPr>
        <w:rPr>
          <w:lang w:val="en-GB"/>
        </w:rPr>
      </w:pPr>
      <w:r w:rsidRPr="003C2E13">
        <w:rPr>
          <w:lang w:val="en-GB"/>
        </w:rPr>
        <w:t xml:space="preserve">This auditing report is a group exercise and it is part of the Auditing and Testing Technical Security course.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Pr="003C2E13" w:rsidRDefault="009E307F" w:rsidP="0042111C">
      <w:pPr>
        <w:pStyle w:val="Otsikko1"/>
        <w:rPr>
          <w:lang w:val="en-GB"/>
        </w:rPr>
      </w:pPr>
      <w:bookmarkStart w:id="36" w:name="_Toc502861644"/>
      <w:bookmarkStart w:id="37" w:name="_Toc503028797"/>
      <w:bookmarkStart w:id="38" w:name="_Toc503113509"/>
      <w:bookmarkStart w:id="39" w:name="_Toc503121388"/>
      <w:bookmarkStart w:id="40" w:name="_Toc503128062"/>
      <w:r w:rsidRPr="003C2E13">
        <w:rPr>
          <w:lang w:val="en-GB"/>
        </w:rPr>
        <w:t>Target organization</w:t>
      </w:r>
      <w:bookmarkEnd w:id="36"/>
      <w:bookmarkEnd w:id="37"/>
      <w:bookmarkEnd w:id="38"/>
      <w:bookmarkEnd w:id="39"/>
      <w:bookmarkEnd w:id="40"/>
    </w:p>
    <w:p w14:paraId="6E145F9E" w14:textId="65C98AC0" w:rsidR="009E307F" w:rsidRPr="003C2E13" w:rsidRDefault="009E307F" w:rsidP="009E307F">
      <w:pPr>
        <w:rPr>
          <w:lang w:val="en-GB"/>
        </w:rPr>
      </w:pPr>
      <w:r w:rsidRPr="003C2E13">
        <w:rPr>
          <w:lang w:val="en-GB"/>
        </w:rPr>
        <w:t xml:space="preserve">LDIL is a national e-tailing company that also has one physical retail store with a POS-system. LDIL business environment consists of information systems and different network domains. </w:t>
      </w:r>
      <w:r w:rsidR="00D778A6" w:rsidRPr="003C2E13">
        <w:rPr>
          <w:lang w:val="en-GB"/>
        </w:rPr>
        <w:t>Target of this evaluation is LDIL's systems and networks related to customer and payment information.</w:t>
      </w:r>
    </w:p>
    <w:p w14:paraId="1EA527B0" w14:textId="52C2EE86" w:rsidR="009E307F" w:rsidRPr="003C2E13" w:rsidRDefault="009E307F" w:rsidP="0042111C">
      <w:pPr>
        <w:pStyle w:val="Otsikko1"/>
        <w:rPr>
          <w:lang w:val="en-GB"/>
        </w:rPr>
      </w:pPr>
      <w:bookmarkStart w:id="41" w:name="_Toc502861645"/>
      <w:bookmarkStart w:id="42" w:name="_Toc503028798"/>
      <w:bookmarkStart w:id="43" w:name="_Toc503113510"/>
      <w:bookmarkStart w:id="44" w:name="_Toc503121389"/>
      <w:bookmarkStart w:id="45" w:name="_Toc503128063"/>
      <w:r w:rsidRPr="003C2E13">
        <w:rPr>
          <w:lang w:val="en-GB"/>
        </w:rPr>
        <w:t>Scope of the audit</w:t>
      </w:r>
      <w:bookmarkEnd w:id="41"/>
      <w:bookmarkEnd w:id="42"/>
      <w:bookmarkEnd w:id="43"/>
      <w:bookmarkEnd w:id="44"/>
      <w:bookmarkEnd w:id="45"/>
    </w:p>
    <w:p w14:paraId="5096F6AC" w14:textId="364CE305" w:rsidR="00F75DB4" w:rsidRPr="003C2E13" w:rsidRDefault="009E307F" w:rsidP="00F75DB4">
      <w:pPr>
        <w:rPr>
          <w:lang w:val="en-GB"/>
        </w:rPr>
      </w:pPr>
      <w:r w:rsidRPr="003C2E13">
        <w:rPr>
          <w:lang w:val="en-GB"/>
        </w:rPr>
        <w:t xml:space="preserve">The reference framework used in this audit is Payment Card Industry Data Security Standard (PCI DSS). Based on this framework, all components that are part of cardholder data environment should be included to the scope of audit. </w:t>
      </w:r>
      <w:r w:rsidR="00F75DB4" w:rsidRPr="003C2E13">
        <w:rPr>
          <w:lang w:val="en-GB"/>
        </w:rPr>
        <w:t xml:space="preserve">Also, as assignment required, all other component that were available for testing were included. Even so, reference framework was required to transform priority rating for different systems </w:t>
      </w:r>
      <w:r w:rsidR="00D45930" w:rsidRPr="003C2E13">
        <w:rPr>
          <w:lang w:val="en-GB"/>
        </w:rPr>
        <w:t>to support audit priorities (findings, recommendations, etc.).</w:t>
      </w:r>
    </w:p>
    <w:p w14:paraId="600986F7" w14:textId="2335BF45" w:rsidR="009E307F" w:rsidRPr="003C2E13" w:rsidRDefault="009E307F" w:rsidP="009E307F">
      <w:pPr>
        <w:rPr>
          <w:lang w:val="en-GB"/>
        </w:rPr>
      </w:pPr>
      <w:r w:rsidRPr="003C2E13">
        <w:rPr>
          <w:lang w:val="en-GB"/>
        </w:rPr>
        <w:t>As a notice</w:t>
      </w:r>
      <w:r w:rsidR="00952028" w:rsidRPr="003C2E13">
        <w:rPr>
          <w:lang w:val="en-GB"/>
        </w:rPr>
        <w:t>,</w:t>
      </w:r>
      <w:r w:rsidRPr="003C2E13">
        <w:rPr>
          <w:lang w:val="en-GB"/>
        </w:rPr>
        <w:t xml:space="preserve"> it should be reminded that this audit is purely technical and do not include any administrative part</w:t>
      </w:r>
      <w:r w:rsidR="002920ED" w:rsidRPr="003C2E13">
        <w:rPr>
          <w:lang w:val="en-GB"/>
        </w:rPr>
        <w:t>s</w:t>
      </w:r>
      <w:r w:rsidRPr="003C2E13">
        <w:rPr>
          <w:lang w:val="en-GB"/>
        </w:rPr>
        <w:t xml:space="preserve"> relating to used framework. </w:t>
      </w:r>
    </w:p>
    <w:p w14:paraId="688B9CCD" w14:textId="77777777" w:rsidR="009E307F" w:rsidRPr="003C2E13" w:rsidRDefault="009E307F" w:rsidP="009E307F">
      <w:pPr>
        <w:rPr>
          <w:lang w:val="en-GB"/>
        </w:rPr>
      </w:pPr>
      <w:r w:rsidRPr="003C2E13">
        <w:rPr>
          <w:lang w:val="en-GB"/>
        </w:rPr>
        <w:t>From technical perspective audit can also be divided to internal and external audit as presented below:</w:t>
      </w:r>
    </w:p>
    <w:p w14:paraId="4F0B53F7" w14:textId="77777777" w:rsidR="009E307F" w:rsidRPr="003C2E13" w:rsidRDefault="009E307F" w:rsidP="009E307F">
      <w:pPr>
        <w:pStyle w:val="Luettelokappale"/>
        <w:numPr>
          <w:ilvl w:val="0"/>
          <w:numId w:val="39"/>
        </w:numPr>
        <w:rPr>
          <w:lang w:val="en-GB"/>
        </w:rPr>
      </w:pPr>
      <w:r w:rsidRPr="003C2E13">
        <w:rPr>
          <w:b/>
          <w:lang w:val="en-GB"/>
        </w:rPr>
        <w:t>Internal audit</w:t>
      </w:r>
      <w:r w:rsidRPr="003C2E13">
        <w:rPr>
          <w:lang w:val="en-GB"/>
        </w:rPr>
        <w:t xml:space="preserve"> was performed inside LDIL’s network. Detailed information about network structure and host credentials were available for deep inspection.</w:t>
      </w:r>
    </w:p>
    <w:p w14:paraId="3DD71417" w14:textId="4D8404A4" w:rsidR="009E307F" w:rsidRPr="003C2E13" w:rsidRDefault="009E307F" w:rsidP="006C225F">
      <w:pPr>
        <w:pStyle w:val="Luettelokappale"/>
        <w:numPr>
          <w:ilvl w:val="0"/>
          <w:numId w:val="39"/>
        </w:numPr>
        <w:spacing w:after="160"/>
        <w:ind w:left="714" w:hanging="357"/>
        <w:rPr>
          <w:lang w:val="en-GB"/>
        </w:rPr>
      </w:pPr>
      <w:r w:rsidRPr="003C2E13">
        <w:rPr>
          <w:b/>
          <w:lang w:val="en-GB"/>
        </w:rPr>
        <w:t>External audit</w:t>
      </w:r>
      <w:r w:rsidRPr="003C2E13">
        <w:rPr>
          <w:lang w:val="en-GB"/>
        </w:rPr>
        <w:t xml:space="preserve"> was performed against LDIL’s publicly available network interface.</w:t>
      </w:r>
    </w:p>
    <w:p w14:paraId="239FA1DA" w14:textId="54176D2E" w:rsidR="002F3F28" w:rsidRPr="003C2E13" w:rsidRDefault="002F3F28" w:rsidP="002F3F28">
      <w:pPr>
        <w:rPr>
          <w:lang w:val="en-GB"/>
        </w:rPr>
      </w:pPr>
      <w:r w:rsidRPr="003C2E13">
        <w:rPr>
          <w:lang w:val="en-GB"/>
        </w:rPr>
        <w:t>Detailed scope of technical functions (networks, etc.) is presented in next chapter.</w:t>
      </w:r>
    </w:p>
    <w:p w14:paraId="0480CCC6" w14:textId="4DE56AED" w:rsidR="00C8011B" w:rsidRPr="003C2E13" w:rsidRDefault="00EE5451" w:rsidP="001A46B5">
      <w:pPr>
        <w:pStyle w:val="Otsikko1"/>
        <w:rPr>
          <w:lang w:val="en-GB"/>
        </w:rPr>
      </w:pPr>
      <w:bookmarkStart w:id="46" w:name="_Toc503028799"/>
      <w:bookmarkStart w:id="47" w:name="_Toc503113511"/>
      <w:bookmarkStart w:id="48" w:name="_Toc503121390"/>
      <w:bookmarkStart w:id="49" w:name="_Toc503128064"/>
      <w:r w:rsidRPr="003C2E13">
        <w:rPr>
          <w:lang w:val="en-GB"/>
        </w:rPr>
        <w:lastRenderedPageBreak/>
        <w:t>Audit activities</w:t>
      </w:r>
      <w:bookmarkEnd w:id="46"/>
      <w:bookmarkEnd w:id="47"/>
      <w:bookmarkEnd w:id="48"/>
      <w:bookmarkEnd w:id="49"/>
    </w:p>
    <w:p w14:paraId="6E60E7D8" w14:textId="62A384D9" w:rsidR="00E50532" w:rsidRPr="003C2E13" w:rsidRDefault="00EE5451" w:rsidP="006766F6">
      <w:pPr>
        <w:rPr>
          <w:lang w:val="en-GB"/>
        </w:rPr>
      </w:pPr>
      <w:r w:rsidRPr="003C2E13">
        <w:rPr>
          <w:lang w:val="en-GB"/>
        </w:rPr>
        <w:t xml:space="preserve">Three </w:t>
      </w:r>
      <w:r w:rsidR="00C8011B" w:rsidRPr="003C2E13">
        <w:rPr>
          <w:lang w:val="en-GB"/>
        </w:rPr>
        <w:t>sub</w:t>
      </w:r>
      <w:r w:rsidRPr="003C2E13">
        <w:rPr>
          <w:lang w:val="en-GB"/>
        </w:rPr>
        <w:t xml:space="preserve">groups were created from group A auditing personnel and each group was assigned </w:t>
      </w:r>
      <w:r w:rsidR="00E50532" w:rsidRPr="003C2E13">
        <w:rPr>
          <w:lang w:val="en-GB"/>
        </w:rPr>
        <w:t>part of the LDIL network segments</w:t>
      </w:r>
      <w:r w:rsidR="006766F6" w:rsidRPr="003C2E13">
        <w:rPr>
          <w:lang w:val="en-GB"/>
        </w:rPr>
        <w:t xml:space="preserve"> to perform the audit.</w:t>
      </w:r>
      <w:r w:rsidR="00D778A6" w:rsidRPr="003C2E13">
        <w:rPr>
          <w:lang w:val="en-GB"/>
        </w:rPr>
        <w:t xml:space="preserve"> </w:t>
      </w:r>
      <w:r w:rsidR="00B7408C" w:rsidRPr="003C2E13">
        <w:rPr>
          <w:lang w:val="en-GB"/>
        </w:rPr>
        <w:t>T</w:t>
      </w:r>
      <w:r w:rsidR="00D778A6" w:rsidRPr="003C2E13">
        <w:rPr>
          <w:lang w:val="en-GB"/>
        </w:rPr>
        <w:t>he auditing groups were formed to most effectively</w:t>
      </w:r>
      <w:r w:rsidR="00B7408C" w:rsidRPr="003C2E13">
        <w:rPr>
          <w:lang w:val="en-GB"/>
        </w:rPr>
        <w:t xml:space="preserve"> utilize the assessor’s skills. Petri and </w:t>
      </w:r>
      <w:proofErr w:type="spellStart"/>
      <w:r w:rsidR="00B7408C" w:rsidRPr="003C2E13">
        <w:rPr>
          <w:lang w:val="en-GB"/>
        </w:rPr>
        <w:t>Jouni</w:t>
      </w:r>
      <w:proofErr w:type="spellEnd"/>
      <w:r w:rsidR="00B7408C" w:rsidRPr="003C2E13">
        <w:rPr>
          <w:lang w:val="en-GB"/>
        </w:rPr>
        <w:t xml:space="preserve"> were chosen as lead auditors to facilitate the auditing process.</w:t>
      </w:r>
    </w:p>
    <w:p w14:paraId="28DD838C" w14:textId="77777777" w:rsidR="009A3BB8" w:rsidRPr="003C2E13" w:rsidRDefault="009A3BB8" w:rsidP="009630FB">
      <w:pPr>
        <w:spacing w:after="120"/>
        <w:rPr>
          <w:lang w:val="en-GB"/>
        </w:rPr>
      </w:pPr>
      <w:r w:rsidRPr="003C2E13">
        <w:rPr>
          <w:lang w:val="en-GB"/>
        </w:rPr>
        <w:t>Groups were following:</w:t>
      </w:r>
    </w:p>
    <w:p w14:paraId="550C5C1D" w14:textId="76A5AB63" w:rsidR="009A3BB8" w:rsidRPr="003C2E13" w:rsidRDefault="009A3BB8" w:rsidP="009A3BB8">
      <w:pPr>
        <w:pStyle w:val="Luettelokappale"/>
        <w:numPr>
          <w:ilvl w:val="0"/>
          <w:numId w:val="35"/>
        </w:numPr>
        <w:rPr>
          <w:lang w:val="en-GB"/>
        </w:rPr>
      </w:pPr>
      <w:proofErr w:type="spellStart"/>
      <w:r w:rsidRPr="003C2E13">
        <w:rPr>
          <w:lang w:val="en-GB"/>
        </w:rPr>
        <w:t>Vesa</w:t>
      </w:r>
      <w:proofErr w:type="spellEnd"/>
      <w:r w:rsidRPr="003C2E13">
        <w:rPr>
          <w:lang w:val="en-GB"/>
        </w:rPr>
        <w:t xml:space="preserve"> &amp; </w:t>
      </w:r>
      <w:proofErr w:type="spellStart"/>
      <w:r w:rsidRPr="003C2E13">
        <w:rPr>
          <w:lang w:val="en-GB"/>
        </w:rPr>
        <w:t>Pinja</w:t>
      </w:r>
      <w:proofErr w:type="spellEnd"/>
      <w:r w:rsidR="009844FA" w:rsidRPr="003C2E13">
        <w:rPr>
          <w:lang w:val="en-GB"/>
        </w:rPr>
        <w:t xml:space="preserve"> (Publicly available networks) </w:t>
      </w:r>
    </w:p>
    <w:p w14:paraId="56369E99" w14:textId="7177C38E" w:rsidR="009A3BB8" w:rsidRPr="003C2E13" w:rsidRDefault="009A3BB8" w:rsidP="009A3BB8">
      <w:pPr>
        <w:pStyle w:val="Luettelokappale"/>
        <w:numPr>
          <w:ilvl w:val="0"/>
          <w:numId w:val="35"/>
        </w:numPr>
        <w:rPr>
          <w:lang w:val="en-GB"/>
        </w:rPr>
      </w:pPr>
      <w:r w:rsidRPr="003C2E13">
        <w:rPr>
          <w:lang w:val="en-GB"/>
        </w:rPr>
        <w:t xml:space="preserve">Pauli, Jani, </w:t>
      </w:r>
      <w:proofErr w:type="spellStart"/>
      <w:r w:rsidRPr="003C2E13">
        <w:rPr>
          <w:lang w:val="en-GB"/>
        </w:rPr>
        <w:t>Otso</w:t>
      </w:r>
      <w:proofErr w:type="spellEnd"/>
      <w:r w:rsidRPr="003C2E13">
        <w:rPr>
          <w:lang w:val="en-GB"/>
        </w:rPr>
        <w:t xml:space="preserve"> &amp; </w:t>
      </w:r>
      <w:proofErr w:type="spellStart"/>
      <w:r w:rsidRPr="003C2E13">
        <w:rPr>
          <w:lang w:val="en-GB"/>
        </w:rPr>
        <w:t>Janne</w:t>
      </w:r>
      <w:proofErr w:type="spellEnd"/>
      <w:r w:rsidR="009844FA" w:rsidRPr="003C2E13">
        <w:rPr>
          <w:lang w:val="en-GB"/>
        </w:rPr>
        <w:t xml:space="preserve"> (Workstation network and WEB testing)</w:t>
      </w:r>
    </w:p>
    <w:p w14:paraId="086F3A2A" w14:textId="56C4F1D3" w:rsidR="009A3BB8" w:rsidRPr="003C2E13" w:rsidRDefault="009A3BB8" w:rsidP="001A46B5">
      <w:pPr>
        <w:pStyle w:val="Luettelokappale"/>
        <w:numPr>
          <w:ilvl w:val="0"/>
          <w:numId w:val="35"/>
        </w:numPr>
        <w:spacing w:after="240"/>
        <w:ind w:left="771" w:hanging="357"/>
        <w:rPr>
          <w:lang w:val="en-GB"/>
        </w:rPr>
      </w:pPr>
      <w:proofErr w:type="spellStart"/>
      <w:r w:rsidRPr="003C2E13">
        <w:rPr>
          <w:lang w:val="en-GB"/>
        </w:rPr>
        <w:t>Jouni</w:t>
      </w:r>
      <w:proofErr w:type="spellEnd"/>
      <w:r w:rsidRPr="003C2E13">
        <w:rPr>
          <w:lang w:val="en-GB"/>
        </w:rPr>
        <w:t>, Teemu &amp; Petri</w:t>
      </w:r>
      <w:r w:rsidR="009844FA" w:rsidRPr="003C2E13">
        <w:rPr>
          <w:lang w:val="en-GB"/>
        </w:rPr>
        <w:t xml:space="preserve"> (Management networks)</w:t>
      </w:r>
    </w:p>
    <w:p w14:paraId="12AA523C" w14:textId="1E4BB1EC" w:rsidR="00223093" w:rsidRPr="003C2E13" w:rsidRDefault="00223093" w:rsidP="00223093">
      <w:pPr>
        <w:rPr>
          <w:lang w:val="en-GB"/>
        </w:rPr>
      </w:pPr>
      <w:r w:rsidRPr="003C2E13">
        <w:rPr>
          <w:lang w:val="en-GB"/>
        </w:rPr>
        <w:t xml:space="preserve">Network segments to be audited were divided based on workload estimates and </w:t>
      </w:r>
      <w:r w:rsidR="000520FC" w:rsidRPr="003C2E13">
        <w:rPr>
          <w:lang w:val="en-GB"/>
        </w:rPr>
        <w:t xml:space="preserve">by </w:t>
      </w:r>
      <w:r w:rsidRPr="003C2E13">
        <w:rPr>
          <w:lang w:val="en-GB"/>
        </w:rPr>
        <w:t>logical entities.</w:t>
      </w:r>
    </w:p>
    <w:p w14:paraId="6EF20984" w14:textId="5A037A14" w:rsidR="00223093" w:rsidRPr="003C2E13" w:rsidRDefault="00223093" w:rsidP="00223093">
      <w:pPr>
        <w:rPr>
          <w:lang w:val="en-GB"/>
        </w:rPr>
      </w:pPr>
      <w:r w:rsidRPr="003C2E13">
        <w:rPr>
          <w:lang w:val="en-GB"/>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sidRPr="003C2E13">
        <w:rPr>
          <w:lang w:val="en-GB"/>
        </w:rPr>
        <w:t xml:space="preserve"> and RGCE Nessus service</w:t>
      </w:r>
      <w:r w:rsidRPr="003C2E13">
        <w:rPr>
          <w:lang w:val="en-GB"/>
        </w:rPr>
        <w:t>.</w:t>
      </w:r>
    </w:p>
    <w:p w14:paraId="30E14E19" w14:textId="62F7D831" w:rsidR="00F52B37" w:rsidRPr="003C2E13" w:rsidRDefault="00F52B37" w:rsidP="00223093">
      <w:pPr>
        <w:rPr>
          <w:lang w:val="en-GB"/>
        </w:rPr>
      </w:pPr>
      <w:r w:rsidRPr="003C2E13">
        <w:rPr>
          <w:lang w:val="en-GB"/>
        </w:rPr>
        <w:t xml:space="preserve">LDIL firewall rules (Palo Alto and </w:t>
      </w:r>
      <w:proofErr w:type="spellStart"/>
      <w:r w:rsidRPr="003C2E13">
        <w:rPr>
          <w:lang w:val="en-GB"/>
        </w:rPr>
        <w:t>pfsense</w:t>
      </w:r>
      <w:proofErr w:type="spellEnd"/>
      <w:r w:rsidRPr="003C2E13">
        <w:rPr>
          <w:lang w:val="en-GB"/>
        </w:rPr>
        <w:t>) were reviewed to find possible shortcomings.</w:t>
      </w:r>
    </w:p>
    <w:p w14:paraId="0024A93B" w14:textId="01B1AA6E" w:rsidR="00C8011B" w:rsidRPr="003C2E13" w:rsidRDefault="00C8011B" w:rsidP="00223093">
      <w:pPr>
        <w:rPr>
          <w:lang w:val="en-GB"/>
        </w:rPr>
      </w:pPr>
      <w:bookmarkStart w:id="50" w:name="_Toc503028800"/>
      <w:r w:rsidRPr="003C2E13">
        <w:rPr>
          <w:lang w:val="en-GB"/>
        </w:rPr>
        <w:t xml:space="preserve">Used </w:t>
      </w:r>
      <w:r w:rsidR="000F3DEB" w:rsidRPr="003C2E13">
        <w:rPr>
          <w:lang w:val="en-GB"/>
        </w:rPr>
        <w:t>review techniques in this audit</w:t>
      </w:r>
      <w:r w:rsidRPr="003C2E13">
        <w:rPr>
          <w:lang w:val="en-GB"/>
        </w:rPr>
        <w:t xml:space="preserve"> can be divided in two parts:</w:t>
      </w:r>
    </w:p>
    <w:p w14:paraId="307F281A" w14:textId="77777777" w:rsidR="00C8011B" w:rsidRPr="003C2E13" w:rsidRDefault="004735D2" w:rsidP="00C8011B">
      <w:pPr>
        <w:pStyle w:val="Luettelokappale"/>
        <w:numPr>
          <w:ilvl w:val="0"/>
          <w:numId w:val="43"/>
        </w:numPr>
        <w:rPr>
          <w:lang w:val="en-GB"/>
        </w:rPr>
      </w:pPr>
      <w:r w:rsidRPr="003C2E13">
        <w:rPr>
          <w:lang w:val="en-GB"/>
        </w:rPr>
        <w:t>Passive techniques</w:t>
      </w:r>
    </w:p>
    <w:p w14:paraId="4E614568" w14:textId="464F58CD" w:rsidR="000F3DEB" w:rsidRPr="003C2E13" w:rsidRDefault="000F3DEB" w:rsidP="000F3DEB">
      <w:pPr>
        <w:pStyle w:val="Luettelokappale"/>
        <w:numPr>
          <w:ilvl w:val="1"/>
          <w:numId w:val="43"/>
        </w:numPr>
        <w:rPr>
          <w:lang w:val="en-GB"/>
        </w:rPr>
      </w:pPr>
      <w:r w:rsidRPr="003C2E13">
        <w:rPr>
          <w:lang w:val="en-GB"/>
        </w:rPr>
        <w:t>Documentation review</w:t>
      </w:r>
    </w:p>
    <w:p w14:paraId="0EB04579" w14:textId="0417D0E4" w:rsidR="000F3DEB" w:rsidRPr="003C2E13" w:rsidRDefault="000F3DEB" w:rsidP="000F3DEB">
      <w:pPr>
        <w:pStyle w:val="Luettelokappale"/>
        <w:numPr>
          <w:ilvl w:val="1"/>
          <w:numId w:val="43"/>
        </w:numPr>
        <w:rPr>
          <w:lang w:val="en-GB"/>
        </w:rPr>
      </w:pPr>
      <w:r w:rsidRPr="003C2E13">
        <w:rPr>
          <w:lang w:val="en-GB"/>
        </w:rPr>
        <w:t>Ruleset review (Firewall)</w:t>
      </w:r>
    </w:p>
    <w:p w14:paraId="19324676" w14:textId="77777777" w:rsidR="000F3DEB" w:rsidRPr="003C2E13" w:rsidRDefault="004735D2" w:rsidP="000F3DEB">
      <w:pPr>
        <w:pStyle w:val="Luettelokappale"/>
        <w:numPr>
          <w:ilvl w:val="0"/>
          <w:numId w:val="43"/>
        </w:numPr>
        <w:rPr>
          <w:lang w:val="en-GB"/>
        </w:rPr>
      </w:pPr>
      <w:r w:rsidRPr="003C2E13">
        <w:rPr>
          <w:lang w:val="en-GB"/>
        </w:rPr>
        <w:t>Active techniques</w:t>
      </w:r>
    </w:p>
    <w:p w14:paraId="4F9FBA5E" w14:textId="10BBF704" w:rsidR="000F3DEB" w:rsidRPr="003C2E13" w:rsidRDefault="000F3DEB" w:rsidP="000F3DEB">
      <w:pPr>
        <w:pStyle w:val="Luettelokappale"/>
        <w:numPr>
          <w:ilvl w:val="1"/>
          <w:numId w:val="43"/>
        </w:numPr>
        <w:rPr>
          <w:lang w:val="en-GB"/>
        </w:rPr>
      </w:pPr>
      <w:r w:rsidRPr="003C2E13">
        <w:rPr>
          <w:lang w:val="en-GB"/>
        </w:rPr>
        <w:t>Network discovery</w:t>
      </w:r>
    </w:p>
    <w:p w14:paraId="1600139F" w14:textId="178AA9ED" w:rsidR="000F3DEB" w:rsidRPr="003C2E13" w:rsidRDefault="000F3DEB" w:rsidP="000F3DEB">
      <w:pPr>
        <w:pStyle w:val="Luettelokappale"/>
        <w:numPr>
          <w:ilvl w:val="1"/>
          <w:numId w:val="43"/>
        </w:numPr>
        <w:rPr>
          <w:lang w:val="en-GB"/>
        </w:rPr>
      </w:pPr>
      <w:r w:rsidRPr="003C2E13">
        <w:rPr>
          <w:lang w:val="en-GB"/>
        </w:rPr>
        <w:t>Network port and service identification</w:t>
      </w:r>
    </w:p>
    <w:p w14:paraId="4C118F93" w14:textId="348E5DF4" w:rsidR="000F3DEB" w:rsidRPr="003C2E13" w:rsidRDefault="000F3DEB" w:rsidP="001A46B5">
      <w:pPr>
        <w:pStyle w:val="Luettelokappale"/>
        <w:numPr>
          <w:ilvl w:val="1"/>
          <w:numId w:val="43"/>
        </w:numPr>
        <w:spacing w:after="240"/>
        <w:ind w:left="1434" w:hanging="357"/>
        <w:rPr>
          <w:lang w:val="en-GB"/>
        </w:rPr>
      </w:pPr>
      <w:r w:rsidRPr="003C2E13">
        <w:rPr>
          <w:lang w:val="en-GB"/>
        </w:rPr>
        <w:t>Vulnerability scanning</w:t>
      </w:r>
    </w:p>
    <w:p w14:paraId="1C5FDD65" w14:textId="77777777" w:rsidR="00ED372D" w:rsidRPr="003C2E13" w:rsidRDefault="00ED372D" w:rsidP="000F3DEB">
      <w:pPr>
        <w:rPr>
          <w:lang w:val="en-GB"/>
        </w:rPr>
      </w:pPr>
      <w:bookmarkStart w:id="51" w:name="_Toc503113512"/>
      <w:bookmarkStart w:id="52" w:name="_Toc503121391"/>
      <w:r w:rsidRPr="003C2E13">
        <w:rPr>
          <w:lang w:val="en-GB"/>
        </w:rPr>
        <w:t xml:space="preserve">There were small differences </w:t>
      </w:r>
      <w:r w:rsidR="001B498D" w:rsidRPr="003C2E13">
        <w:rPr>
          <w:lang w:val="en-GB"/>
        </w:rPr>
        <w:t xml:space="preserve">in </w:t>
      </w:r>
      <w:r w:rsidR="009B5FE6" w:rsidRPr="003C2E13">
        <w:rPr>
          <w:lang w:val="en-GB"/>
        </w:rPr>
        <w:t xml:space="preserve">used techniques and activities </w:t>
      </w:r>
      <w:r w:rsidR="001B498D" w:rsidRPr="003C2E13">
        <w:rPr>
          <w:lang w:val="en-GB"/>
        </w:rPr>
        <w:t>based on what kind of functions were under inspection.</w:t>
      </w:r>
      <w:r w:rsidR="0098713E" w:rsidRPr="003C2E13">
        <w:rPr>
          <w:lang w:val="en-GB"/>
        </w:rPr>
        <w:t xml:space="preserve"> These details are presented in next chapters.</w:t>
      </w:r>
    </w:p>
    <w:p w14:paraId="29EDFC3D" w14:textId="50CE3266" w:rsidR="009A3BB8" w:rsidRPr="003C2E13" w:rsidRDefault="00023F7F" w:rsidP="00F46E44">
      <w:pPr>
        <w:pStyle w:val="Otsikko2"/>
        <w:rPr>
          <w:lang w:val="en-GB"/>
        </w:rPr>
      </w:pPr>
      <w:bookmarkStart w:id="53" w:name="_Toc503128065"/>
      <w:r w:rsidRPr="003C2E13">
        <w:rPr>
          <w:lang w:val="en-GB"/>
        </w:rPr>
        <w:t>Publicly available networks (DMZ, etc.)</w:t>
      </w:r>
      <w:bookmarkEnd w:id="50"/>
      <w:bookmarkEnd w:id="51"/>
      <w:bookmarkEnd w:id="52"/>
      <w:bookmarkEnd w:id="53"/>
    </w:p>
    <w:p w14:paraId="6BDCC8E2" w14:textId="02CC41D4" w:rsidR="00807255" w:rsidRPr="003C2E13" w:rsidRDefault="00807255" w:rsidP="00807255">
      <w:pPr>
        <w:rPr>
          <w:lang w:val="en-GB"/>
        </w:rPr>
      </w:pPr>
      <w:proofErr w:type="spellStart"/>
      <w:r w:rsidRPr="003C2E13">
        <w:rPr>
          <w:lang w:val="en-GB"/>
        </w:rPr>
        <w:t>Premilinary</w:t>
      </w:r>
      <w:proofErr w:type="spellEnd"/>
      <w:r w:rsidRPr="003C2E13">
        <w:rPr>
          <w:lang w:val="en-GB"/>
        </w:rPr>
        <w:t xml:space="preserve"> scanning of the public address space and 1:1 NAT inside network was performed using Nessus vulnerability scanner and Nmap port scanner. Two aforementioned tools were used from both inside and outside of the perimeter </w:t>
      </w:r>
      <w:r w:rsidRPr="003C2E13">
        <w:rPr>
          <w:lang w:val="en-GB"/>
        </w:rPr>
        <w:lastRenderedPageBreak/>
        <w:t xml:space="preserve">firewall. First order of business was running Nmap and Nessus was used to both confirm the Nmap findings and to scan for higher level vulnerabilities. Reports produced by the automated scanners were </w:t>
      </w:r>
      <w:proofErr w:type="spellStart"/>
      <w:r w:rsidRPr="003C2E13">
        <w:rPr>
          <w:lang w:val="en-GB"/>
        </w:rPr>
        <w:t>analyzed</w:t>
      </w:r>
      <w:proofErr w:type="spellEnd"/>
      <w:r w:rsidRPr="003C2E13">
        <w:rPr>
          <w:lang w:val="en-GB"/>
        </w:rPr>
        <w:t xml:space="preserve"> manually to find the most relevant issues that were deemed worthy of escalation. Masses of bulk vulnerabilities that were found were intentionally left out as they could have been trivially patched assuming patches where available in RGCE. These a</w:t>
      </w:r>
      <w:r w:rsidR="00392E03" w:rsidRPr="003C2E13">
        <w:rPr>
          <w:lang w:val="en-GB"/>
        </w:rPr>
        <w:t>re still reported in the attach</w:t>
      </w:r>
      <w:r w:rsidRPr="003C2E13">
        <w:rPr>
          <w:lang w:val="en-GB"/>
        </w:rPr>
        <w:t>ments.</w:t>
      </w:r>
    </w:p>
    <w:p w14:paraId="7F75C991" w14:textId="58702BF1" w:rsidR="00807255" w:rsidRPr="003C2E13" w:rsidRDefault="00807255" w:rsidP="00807255">
      <w:pPr>
        <w:rPr>
          <w:lang w:val="en-GB"/>
        </w:rPr>
      </w:pPr>
      <w:r w:rsidRPr="003C2E13">
        <w:rPr>
          <w:lang w:val="en-GB"/>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Pr="003C2E13" w:rsidRDefault="00023F7F" w:rsidP="00F46E44">
      <w:pPr>
        <w:pStyle w:val="Otsikko2"/>
        <w:rPr>
          <w:lang w:val="en-GB"/>
        </w:rPr>
      </w:pPr>
      <w:bookmarkStart w:id="54" w:name="_Toc503028801"/>
      <w:bookmarkStart w:id="55" w:name="_Toc503113513"/>
      <w:bookmarkStart w:id="56" w:name="_Toc503121392"/>
      <w:bookmarkStart w:id="57" w:name="_Toc503128066"/>
      <w:r w:rsidRPr="003C2E13">
        <w:rPr>
          <w:lang w:val="en-GB"/>
        </w:rPr>
        <w:t>Workstation network</w:t>
      </w:r>
      <w:r w:rsidR="009844FA" w:rsidRPr="003C2E13">
        <w:rPr>
          <w:lang w:val="en-GB"/>
        </w:rPr>
        <w:t xml:space="preserve"> and WEB testing</w:t>
      </w:r>
      <w:r w:rsidRPr="003C2E13">
        <w:rPr>
          <w:lang w:val="en-GB"/>
        </w:rPr>
        <w:t xml:space="preserve"> (Internal and branch)</w:t>
      </w:r>
      <w:bookmarkEnd w:id="54"/>
      <w:bookmarkEnd w:id="55"/>
      <w:bookmarkEnd w:id="56"/>
      <w:bookmarkEnd w:id="57"/>
    </w:p>
    <w:p w14:paraId="230574EE" w14:textId="77777777" w:rsidR="00654B2D" w:rsidRPr="003C2E13" w:rsidRDefault="00654B2D" w:rsidP="00654B2D">
      <w:pPr>
        <w:keepNext/>
        <w:rPr>
          <w:ins w:id="58" w:author="Tekijä"/>
          <w:lang w:val="en-GB"/>
        </w:rPr>
      </w:pPr>
      <w:ins w:id="59" w:author="Tekijä">
        <w:r w:rsidRPr="003C2E13">
          <w:rPr>
            <w:lang w:val="en-GB"/>
          </w:rPr>
          <w:t>Internal and Branch networks included the following network segments:</w:t>
        </w:r>
      </w:ins>
    </w:p>
    <w:p w14:paraId="23638BD4" w14:textId="77777777" w:rsidR="00654B2D" w:rsidRPr="003C2E13" w:rsidRDefault="00654B2D" w:rsidP="00654B2D">
      <w:pPr>
        <w:pStyle w:val="Luettelokappale"/>
        <w:numPr>
          <w:ilvl w:val="0"/>
          <w:numId w:val="42"/>
        </w:numPr>
        <w:rPr>
          <w:ins w:id="60" w:author="Tekijä"/>
          <w:lang w:val="en-GB"/>
        </w:rPr>
      </w:pPr>
      <w:ins w:id="61" w:author="Tekijä">
        <w:r w:rsidRPr="003C2E13">
          <w:rPr>
            <w:lang w:val="en-GB"/>
          </w:rPr>
          <w:t>Internal 10.0.100.1/24</w:t>
        </w:r>
      </w:ins>
    </w:p>
    <w:p w14:paraId="3CF814CA" w14:textId="77777777" w:rsidR="00654B2D" w:rsidRPr="003C2E13" w:rsidRDefault="00654B2D" w:rsidP="001A46B5">
      <w:pPr>
        <w:pStyle w:val="Luettelokappale"/>
        <w:numPr>
          <w:ilvl w:val="0"/>
          <w:numId w:val="42"/>
        </w:numPr>
        <w:spacing w:after="240"/>
        <w:ind w:left="714" w:hanging="357"/>
        <w:rPr>
          <w:ins w:id="62" w:author="Tekijä"/>
          <w:lang w:val="en-GB"/>
        </w:rPr>
      </w:pPr>
      <w:ins w:id="63" w:author="Tekijä">
        <w:r w:rsidRPr="003C2E13">
          <w:rPr>
            <w:lang w:val="en-GB"/>
          </w:rPr>
          <w:t>Branch 192.168.10.1/24</w:t>
        </w:r>
      </w:ins>
    </w:p>
    <w:p w14:paraId="14425BE2" w14:textId="77777777" w:rsidR="00654B2D" w:rsidRPr="003C2E13" w:rsidRDefault="00654B2D" w:rsidP="00654B2D">
      <w:pPr>
        <w:rPr>
          <w:ins w:id="64" w:author="Tekijä"/>
          <w:rStyle w:val="tl8wme"/>
          <w:lang w:val="en-GB"/>
        </w:rPr>
      </w:pPr>
      <w:ins w:id="65" w:author="Tekijä">
        <w:r w:rsidRPr="003C2E13">
          <w:rPr>
            <w:rStyle w:val="tl8wme"/>
            <w:lang w:val="en-GB"/>
          </w:rPr>
          <w:t>Web testing was conducted to corresponding web-services found in internal-branch</w:t>
        </w:r>
        <w:r w:rsidRPr="003C2E13">
          <w:rPr>
            <w:lang w:val="en-GB"/>
          </w:rPr>
          <w:t>-</w:t>
        </w:r>
        <w:r w:rsidRPr="003C2E13">
          <w:rPr>
            <w:rStyle w:val="tl8wme"/>
            <w:lang w:val="en-GB"/>
          </w:rPr>
          <w:t>servers.</w:t>
        </w:r>
        <w:r w:rsidRPr="003C2E13">
          <w:rPr>
            <w:lang w:val="en-GB"/>
          </w:rPr>
          <w:br/>
        </w:r>
        <w:r w:rsidRPr="003C2E13">
          <w:rPr>
            <w:rStyle w:val="tl8wme"/>
            <w:lang w:val="en-GB"/>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3C2E13">
          <w:rPr>
            <w:lang w:val="en-GB"/>
          </w:rPr>
          <w:br/>
        </w:r>
        <w:r w:rsidRPr="003C2E13">
          <w:rPr>
            <w:lang w:val="en-GB"/>
          </w:rPr>
          <w:br/>
        </w:r>
        <w:r w:rsidRPr="003C2E13">
          <w:rPr>
            <w:rStyle w:val="tl8wme"/>
            <w:lang w:val="en-GB"/>
          </w:rPr>
          <w:t xml:space="preserve">Threats regarding the application were discovered by either manually testing or automatically scanning the target machines with </w:t>
        </w:r>
        <w:proofErr w:type="spellStart"/>
        <w:r w:rsidRPr="003C2E13">
          <w:rPr>
            <w:rStyle w:val="tl8wme"/>
            <w:lang w:val="en-GB"/>
          </w:rPr>
          <w:t>Owasp</w:t>
        </w:r>
        <w:proofErr w:type="spellEnd"/>
        <w:r w:rsidRPr="003C2E13">
          <w:rPr>
            <w:rStyle w:val="tl8wme"/>
            <w:lang w:val="en-GB"/>
          </w:rPr>
          <w:t xml:space="preserve"> ZAP and Nessus. </w:t>
        </w:r>
      </w:ins>
    </w:p>
    <w:p w14:paraId="50CBA00D" w14:textId="77777777" w:rsidR="00654B2D" w:rsidRPr="003C2E13" w:rsidRDefault="00654B2D" w:rsidP="00654B2D">
      <w:pPr>
        <w:rPr>
          <w:ins w:id="66" w:author="Tekijä"/>
          <w:rStyle w:val="tl8wme"/>
          <w:lang w:val="en-GB"/>
        </w:rPr>
      </w:pPr>
      <w:ins w:id="67" w:author="Tekijä">
        <w:r w:rsidRPr="003C2E13">
          <w:rPr>
            <w:rStyle w:val="tl8wme"/>
            <w:lang w:val="en-GB"/>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3C2E13" w:rsidRDefault="00654B2D" w:rsidP="00654B2D">
      <w:pPr>
        <w:rPr>
          <w:ins w:id="68" w:author="Tekijä"/>
          <w:lang w:val="en-GB"/>
        </w:rPr>
      </w:pPr>
      <w:ins w:id="69" w:author="Tekijä">
        <w:r w:rsidRPr="003C2E13">
          <w:rPr>
            <w:rStyle w:val="tl8wme"/>
            <w:lang w:val="en-GB"/>
          </w:rPr>
          <w:t>More detailed issue reports can be found on chapter 7. In addition to verbose http responses or error messages, there were also buffer overflows, misconfigured application/server issues found.</w:t>
        </w:r>
      </w:ins>
    </w:p>
    <w:p w14:paraId="16B3697E" w14:textId="649B0EA8" w:rsidR="00A31DD1" w:rsidRPr="003C2E13" w:rsidRDefault="00023F7F" w:rsidP="00F46E44">
      <w:pPr>
        <w:pStyle w:val="Otsikko2"/>
        <w:rPr>
          <w:lang w:val="en-GB"/>
        </w:rPr>
      </w:pPr>
      <w:bookmarkStart w:id="70" w:name="_Toc503028802"/>
      <w:bookmarkStart w:id="71" w:name="_Toc503113514"/>
      <w:bookmarkStart w:id="72" w:name="_Toc503121393"/>
      <w:bookmarkStart w:id="73" w:name="_Toc503128067"/>
      <w:r w:rsidRPr="003C2E13">
        <w:rPr>
          <w:lang w:val="en-GB"/>
        </w:rPr>
        <w:lastRenderedPageBreak/>
        <w:t>Management networks</w:t>
      </w:r>
      <w:r w:rsidR="00EF7F38" w:rsidRPr="003C2E13">
        <w:rPr>
          <w:lang w:val="en-GB"/>
        </w:rPr>
        <w:t xml:space="preserve"> (MGMT, warehouse and staff)</w:t>
      </w:r>
      <w:bookmarkEnd w:id="70"/>
      <w:bookmarkEnd w:id="71"/>
      <w:bookmarkEnd w:id="72"/>
      <w:bookmarkEnd w:id="73"/>
    </w:p>
    <w:p w14:paraId="6DCABD56" w14:textId="6E855696" w:rsidR="00397211" w:rsidRPr="003C2E13" w:rsidRDefault="00397211" w:rsidP="00253BB6">
      <w:pPr>
        <w:keepNext/>
        <w:rPr>
          <w:lang w:val="en-GB"/>
        </w:rPr>
      </w:pPr>
      <w:r w:rsidRPr="003C2E13">
        <w:rPr>
          <w:lang w:val="en-GB"/>
        </w:rPr>
        <w:t>Management networks included the following network segments:</w:t>
      </w:r>
    </w:p>
    <w:p w14:paraId="340FAE4C" w14:textId="14A26C9B" w:rsidR="00397211" w:rsidRPr="003C2E13" w:rsidRDefault="006C7DEC" w:rsidP="00397211">
      <w:pPr>
        <w:pStyle w:val="Luettelokappale"/>
        <w:numPr>
          <w:ilvl w:val="0"/>
          <w:numId w:val="42"/>
        </w:numPr>
        <w:rPr>
          <w:lang w:val="en-GB"/>
        </w:rPr>
      </w:pPr>
      <w:r w:rsidRPr="003C2E13">
        <w:rPr>
          <w:lang w:val="en-GB"/>
        </w:rPr>
        <w:t>MGMT 10.99.0.1/24</w:t>
      </w:r>
    </w:p>
    <w:p w14:paraId="362D1FF8" w14:textId="14ACA3D9" w:rsidR="006C7DEC" w:rsidRPr="003C2E13" w:rsidRDefault="006C7DEC" w:rsidP="00397211">
      <w:pPr>
        <w:pStyle w:val="Luettelokappale"/>
        <w:numPr>
          <w:ilvl w:val="0"/>
          <w:numId w:val="42"/>
        </w:numPr>
        <w:rPr>
          <w:lang w:val="en-GB"/>
        </w:rPr>
      </w:pPr>
      <w:r w:rsidRPr="003C2E13">
        <w:rPr>
          <w:lang w:val="en-GB"/>
        </w:rPr>
        <w:t>Warehouse</w:t>
      </w:r>
      <w:ins w:id="74" w:author="Tekijä">
        <w:r w:rsidR="00EE4B32">
          <w:rPr>
            <w:lang w:val="en-GB"/>
          </w:rPr>
          <w:t>/Staff</w:t>
        </w:r>
      </w:ins>
      <w:r w:rsidRPr="003C2E13">
        <w:rPr>
          <w:lang w:val="en-GB"/>
        </w:rPr>
        <w:t xml:space="preserve"> 172.20.0.0/24</w:t>
      </w:r>
    </w:p>
    <w:p w14:paraId="5A01420F" w14:textId="7D1242DE" w:rsidR="006C7DEC" w:rsidRPr="003C2E13" w:rsidDel="00EE4B32" w:rsidRDefault="006C7DEC" w:rsidP="00397211">
      <w:pPr>
        <w:pStyle w:val="Luettelokappale"/>
        <w:numPr>
          <w:ilvl w:val="0"/>
          <w:numId w:val="42"/>
        </w:numPr>
        <w:rPr>
          <w:del w:id="75" w:author="Tekijä"/>
          <w:lang w:val="en-GB"/>
        </w:rPr>
      </w:pPr>
      <w:del w:id="76" w:author="Tekijä">
        <w:r w:rsidRPr="003C2E13" w:rsidDel="00EE4B32">
          <w:rPr>
            <w:lang w:val="en-GB"/>
          </w:rPr>
          <w:delText>Staff-we 10.10.0.0/24</w:delText>
        </w:r>
      </w:del>
    </w:p>
    <w:p w14:paraId="01C9BE62" w14:textId="4665F475" w:rsidR="006C7DEC" w:rsidRPr="003C2E13" w:rsidDel="00EE4B32" w:rsidRDefault="006C7DEC" w:rsidP="006C7DEC">
      <w:pPr>
        <w:pStyle w:val="Luettelokappale"/>
        <w:numPr>
          <w:ilvl w:val="0"/>
          <w:numId w:val="42"/>
        </w:numPr>
        <w:rPr>
          <w:del w:id="77" w:author="Tekijä"/>
          <w:lang w:val="en-GB"/>
        </w:rPr>
      </w:pPr>
      <w:del w:id="78" w:author="Tekijä">
        <w:r w:rsidRPr="003C2E13" w:rsidDel="00EE4B32">
          <w:rPr>
            <w:lang w:val="en-GB"/>
          </w:rPr>
          <w:delText>Branch-staff 192.168.20.0/24</w:delText>
        </w:r>
      </w:del>
    </w:p>
    <w:p w14:paraId="6EF17E7E" w14:textId="53FCFE71" w:rsidR="00823BF9" w:rsidRPr="003C2E13" w:rsidRDefault="00F9647B" w:rsidP="00253BB6">
      <w:pPr>
        <w:spacing w:before="240"/>
        <w:rPr>
          <w:lang w:val="en-GB"/>
        </w:rPr>
      </w:pPr>
      <w:r w:rsidRPr="003C2E13">
        <w:rPr>
          <w:lang w:val="en-GB"/>
        </w:rPr>
        <w:t xml:space="preserve">From the PCI DSS point of view, especially MGMT-segment is critical. </w:t>
      </w:r>
      <w:r w:rsidR="00541F2A" w:rsidRPr="003C2E13">
        <w:rPr>
          <w:lang w:val="en-GB"/>
        </w:rPr>
        <w:t xml:space="preserve">Most of the management devices are located in this network segment as well as log servers just to mention </w:t>
      </w:r>
      <w:r w:rsidR="0068564F" w:rsidRPr="003C2E13">
        <w:rPr>
          <w:lang w:val="en-GB"/>
        </w:rPr>
        <w:t>a few</w:t>
      </w:r>
      <w:r w:rsidR="00541F2A" w:rsidRPr="003C2E13">
        <w:rPr>
          <w:lang w:val="en-GB"/>
        </w:rPr>
        <w:t>.</w:t>
      </w:r>
      <w:r w:rsidR="00CE666C" w:rsidRPr="003C2E13">
        <w:rPr>
          <w:lang w:val="en-GB"/>
        </w:rPr>
        <w:t xml:space="preserve"> In order to ensure the security of CPE environment, these can be seen as critical components.</w:t>
      </w:r>
    </w:p>
    <w:p w14:paraId="5CD113C9" w14:textId="3BE58DC2" w:rsidR="00B7408C" w:rsidRPr="003C2E13" w:rsidRDefault="006C7DEC" w:rsidP="00B7408C">
      <w:pPr>
        <w:rPr>
          <w:lang w:val="en-GB"/>
        </w:rPr>
      </w:pPr>
      <w:r w:rsidRPr="003C2E13">
        <w:rPr>
          <w:lang w:val="en-GB"/>
        </w:rPr>
        <w:t>A</w:t>
      </w:r>
      <w:r w:rsidR="00223093" w:rsidRPr="003C2E13">
        <w:rPr>
          <w:lang w:val="en-GB"/>
        </w:rPr>
        <w:t xml:space="preserve">uditing were conducted first by running a Nessus discovery scan to discover all connected hosts in </w:t>
      </w:r>
      <w:r w:rsidR="006626C9" w:rsidRPr="003C2E13">
        <w:rPr>
          <w:lang w:val="en-GB"/>
        </w:rPr>
        <w:t xml:space="preserve">all </w:t>
      </w:r>
      <w:r w:rsidR="00223093" w:rsidRPr="003C2E13">
        <w:rPr>
          <w:lang w:val="en-GB"/>
        </w:rPr>
        <w:t xml:space="preserve">the segments. Results from this scan were compared to the </w:t>
      </w:r>
      <w:r w:rsidR="009E63EA" w:rsidRPr="003C2E13">
        <w:rPr>
          <w:lang w:val="en-GB"/>
        </w:rPr>
        <w:t xml:space="preserve">LDIL service </w:t>
      </w:r>
      <w:proofErr w:type="spellStart"/>
      <w:r w:rsidR="009E63EA" w:rsidRPr="003C2E13">
        <w:rPr>
          <w:lang w:val="en-GB"/>
        </w:rPr>
        <w:t>catalog</w:t>
      </w:r>
      <w:proofErr w:type="spellEnd"/>
      <w:r w:rsidR="009E63EA" w:rsidRPr="003C2E13">
        <w:rPr>
          <w:lang w:val="en-GB"/>
        </w:rPr>
        <w:t xml:space="preserve"> </w:t>
      </w:r>
      <w:r w:rsidR="00223093" w:rsidRPr="003C2E13">
        <w:rPr>
          <w:lang w:val="en-GB"/>
        </w:rPr>
        <w:t xml:space="preserve">provided </w:t>
      </w:r>
      <w:r w:rsidR="009E63EA" w:rsidRPr="003C2E13">
        <w:rPr>
          <w:lang w:val="en-GB"/>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Pr="003C2E13" w:rsidRDefault="006766F6" w:rsidP="0042111C">
      <w:pPr>
        <w:pStyle w:val="Otsikko1"/>
        <w:rPr>
          <w:lang w:val="en-GB"/>
        </w:rPr>
      </w:pPr>
      <w:bookmarkStart w:id="79" w:name="_Toc503028803"/>
      <w:bookmarkStart w:id="80" w:name="_Toc503113515"/>
      <w:bookmarkStart w:id="81" w:name="_Toc503121394"/>
      <w:bookmarkStart w:id="82" w:name="_Toc503128068"/>
      <w:r w:rsidRPr="003C2E13">
        <w:rPr>
          <w:lang w:val="en-GB"/>
        </w:rPr>
        <w:t>Main findings</w:t>
      </w:r>
      <w:bookmarkEnd w:id="79"/>
      <w:bookmarkEnd w:id="80"/>
      <w:bookmarkEnd w:id="81"/>
      <w:bookmarkEnd w:id="82"/>
    </w:p>
    <w:p w14:paraId="210391A9" w14:textId="11955986" w:rsidR="00E21A0A" w:rsidRPr="007D3183" w:rsidDel="00F46E44" w:rsidRDefault="00E21A0A" w:rsidP="007D3183">
      <w:pPr>
        <w:rPr>
          <w:del w:id="83" w:author="Tekijä"/>
          <w:rPrChange w:id="84" w:author="Tekijä">
            <w:rPr>
              <w:del w:id="85" w:author="Tekijä"/>
              <w:color w:val="7030A0"/>
              <w:lang w:val="en-GB"/>
            </w:rPr>
          </w:rPrChange>
        </w:rPr>
        <w:pPrChange w:id="86" w:author="Tekijä">
          <w:pPr>
            <w:pStyle w:val="Luettelokappale"/>
            <w:numPr>
              <w:numId w:val="36"/>
            </w:numPr>
            <w:ind w:hanging="360"/>
          </w:pPr>
        </w:pPrChange>
      </w:pPr>
      <w:del w:id="87" w:author="Tekijä">
        <w:r w:rsidRPr="007D3183" w:rsidDel="00F46E44">
          <w:rPr>
            <w:rPrChange w:id="88" w:author="Tekijä">
              <w:rPr>
                <w:color w:val="7030A0"/>
                <w:lang w:val="en-GB"/>
              </w:rPr>
            </w:rPrChange>
          </w:rPr>
          <w:delText>Segmentti kohtaiset kriittisimmät huomiot palveluihin liittyen</w:delText>
        </w:r>
      </w:del>
    </w:p>
    <w:p w14:paraId="35ECC412" w14:textId="4B475D57" w:rsidR="00E21A0A" w:rsidRPr="003C2E13" w:rsidDel="00F46E44" w:rsidRDefault="00E21A0A" w:rsidP="007D3183">
      <w:pPr>
        <w:rPr>
          <w:del w:id="89" w:author="Tekijä"/>
          <w:lang w:val="en-GB"/>
        </w:rPr>
        <w:pPrChange w:id="90" w:author="Tekijä">
          <w:pPr>
            <w:pStyle w:val="Luettelokappale"/>
            <w:numPr>
              <w:numId w:val="36"/>
            </w:numPr>
            <w:ind w:hanging="360"/>
          </w:pPr>
        </w:pPrChange>
      </w:pPr>
      <w:del w:id="91" w:author="Tekijä">
        <w:r w:rsidRPr="003C2E13" w:rsidDel="00F46E44">
          <w:rPr>
            <w:lang w:val="en-GB"/>
          </w:rPr>
          <w:delText>Muistetaan PCI DSS näkökulma</w:delText>
        </w:r>
      </w:del>
    </w:p>
    <w:p w14:paraId="00FB9508" w14:textId="4797396D" w:rsidR="00E21A0A" w:rsidRPr="003C2E13" w:rsidDel="00F46E44" w:rsidRDefault="00E21A0A" w:rsidP="007D3183">
      <w:pPr>
        <w:rPr>
          <w:del w:id="92" w:author="Tekijä"/>
          <w:lang w:val="en-GB"/>
        </w:rPr>
        <w:pPrChange w:id="93" w:author="Tekijä">
          <w:pPr>
            <w:pStyle w:val="Luettelokappale"/>
          </w:pPr>
        </w:pPrChange>
      </w:pPr>
    </w:p>
    <w:p w14:paraId="67D7A451" w14:textId="77777777" w:rsidR="00EE4B32" w:rsidRPr="007D3183" w:rsidRDefault="00EE4B32" w:rsidP="007D3183">
      <w:pPr>
        <w:rPr>
          <w:ins w:id="94" w:author="Tekijä"/>
          <w:rFonts w:eastAsiaTheme="majorEastAsia" w:cstheme="majorHAnsi"/>
          <w:b/>
          <w:noProof/>
          <w:sz w:val="32"/>
          <w:szCs w:val="32"/>
          <w:lang w:val="en-GB"/>
          <w:rPrChange w:id="95" w:author="Tekijä">
            <w:rPr>
              <w:ins w:id="96" w:author="Tekijä"/>
              <w:rFonts w:eastAsiaTheme="minorHAnsi" w:cstheme="minorHAnsi"/>
              <w:b w:val="0"/>
              <w:noProof w:val="0"/>
              <w:color w:val="7030A0"/>
              <w:sz w:val="24"/>
              <w:szCs w:val="22"/>
              <w:lang w:val="fi-FI"/>
            </w:rPr>
          </w:rPrChange>
        </w:rPr>
        <w:pPrChange w:id="97" w:author="Tekijä">
          <w:pPr>
            <w:pStyle w:val="Otsikko1"/>
          </w:pPr>
        </w:pPrChange>
      </w:pPr>
      <w:ins w:id="98" w:author="Tekijä">
        <w:r w:rsidRPr="007D3183">
          <w:rPr>
            <w:lang w:val="en-US"/>
            <w:rPrChange w:id="99" w:author="Tekijä">
              <w:rPr>
                <w:color w:val="7030A0"/>
              </w:rPr>
            </w:rPrChange>
          </w:rPr>
          <w:t xml:space="preserve">Based on auditing activities presented above, the most important findings are presented as follows. </w:t>
        </w:r>
        <w:proofErr w:type="spellStart"/>
        <w:r w:rsidRPr="00EE4B32">
          <w:t>Priority</w:t>
        </w:r>
        <w:proofErr w:type="spellEnd"/>
        <w:r w:rsidRPr="00EE4B32">
          <w:t xml:space="preserve"> is </w:t>
        </w:r>
        <w:proofErr w:type="spellStart"/>
        <w:r w:rsidRPr="00EE4B32">
          <w:t>estimated</w:t>
        </w:r>
        <w:proofErr w:type="spellEnd"/>
        <w:r w:rsidRPr="00EE4B32">
          <w:t xml:space="preserve"> </w:t>
        </w:r>
        <w:proofErr w:type="spellStart"/>
        <w:r w:rsidRPr="00EE4B32">
          <w:t>against</w:t>
        </w:r>
        <w:proofErr w:type="spellEnd"/>
        <w:r w:rsidRPr="00EE4B32">
          <w:t xml:space="preserve"> PCI DSS. </w:t>
        </w:r>
      </w:ins>
    </w:p>
    <w:p w14:paraId="565305F4" w14:textId="56C79BD4" w:rsidR="006766F6" w:rsidRPr="003C2E13" w:rsidDel="00EE4B32" w:rsidRDefault="006766F6" w:rsidP="007D3183">
      <w:pPr>
        <w:pStyle w:val="Otsikko1"/>
        <w:rPr>
          <w:del w:id="100" w:author="Tekijä"/>
          <w:lang w:val="en-GB"/>
        </w:rPr>
      </w:pPr>
      <w:del w:id="101" w:author="Tekijä">
        <w:r w:rsidRPr="003C2E13" w:rsidDel="00EE4B32">
          <w:rPr>
            <w:lang w:val="en-GB"/>
          </w:rPr>
          <w:delText>Based on their auditing findings each subgroup presented main findings and summary of these findings is presented here.</w:delText>
        </w:r>
      </w:del>
    </w:p>
    <w:p w14:paraId="233627A8" w14:textId="5E857542" w:rsidR="00223093" w:rsidRPr="003C2E13" w:rsidDel="00F46E44" w:rsidRDefault="00223093" w:rsidP="007D3183">
      <w:pPr>
        <w:pStyle w:val="Otsikko1"/>
        <w:rPr>
          <w:del w:id="102" w:author="Tekijä"/>
          <w:lang w:val="en-GB"/>
        </w:rPr>
        <w:pPrChange w:id="103" w:author="Tekijä">
          <w:pPr/>
        </w:pPrChange>
      </w:pPr>
      <w:del w:id="104" w:author="Tekijä">
        <w:r w:rsidRPr="003C2E13" w:rsidDel="00F46E44">
          <w:rPr>
            <w:lang w:val="en-GB"/>
          </w:rPr>
          <w:delText xml:space="preserve">Firewall rule </w:delText>
        </w:r>
      </w:del>
    </w:p>
    <w:p w14:paraId="1F3110B0" w14:textId="4F1222A9" w:rsidR="00EF094C" w:rsidRPr="003C2E13" w:rsidDel="00F46E44" w:rsidRDefault="009D34D9" w:rsidP="007D3183">
      <w:pPr>
        <w:pStyle w:val="Otsikko1"/>
        <w:rPr>
          <w:del w:id="105" w:author="Tekijä"/>
          <w:lang w:val="en-GB"/>
        </w:rPr>
        <w:pPrChange w:id="106" w:author="Tekijä">
          <w:pPr>
            <w:pStyle w:val="Luettelokappale"/>
            <w:numPr>
              <w:numId w:val="36"/>
            </w:numPr>
            <w:ind w:hanging="360"/>
          </w:pPr>
        </w:pPrChange>
      </w:pPr>
      <w:del w:id="107" w:author="Tekijä">
        <w:r w:rsidRPr="003C2E13" w:rsidDel="00F46E44">
          <w:rPr>
            <w:lang w:val="en-GB"/>
          </w:rPr>
          <w:delText xml:space="preserve">Yksi näkökulma: </w:delText>
        </w:r>
        <w:r w:rsidR="00EF094C" w:rsidRPr="003C2E13" w:rsidDel="00F46E44">
          <w:rPr>
            <w:lang w:val="en-GB"/>
          </w:rPr>
          <w:delText>Verrattuna siihen olemassa olevaan dokumentaation (asiakkaan luovuttamaa)</w:delText>
        </w:r>
      </w:del>
    </w:p>
    <w:p w14:paraId="732FBEED" w14:textId="77777777" w:rsidR="00F46E44" w:rsidRDefault="00F46E44" w:rsidP="007D3183">
      <w:pPr>
        <w:pStyle w:val="Otsikko2"/>
        <w:rPr>
          <w:ins w:id="108" w:author="Tekijä"/>
          <w:lang w:val="en-GB"/>
        </w:rPr>
        <w:pPrChange w:id="109" w:author="Tekijä">
          <w:pPr>
            <w:pStyle w:val="Otsikko1"/>
          </w:pPr>
        </w:pPrChange>
      </w:pPr>
      <w:bookmarkStart w:id="110" w:name="_Toc503028804"/>
      <w:bookmarkStart w:id="111" w:name="_Toc503113516"/>
      <w:bookmarkStart w:id="112" w:name="_Toc503121395"/>
      <w:bookmarkStart w:id="113" w:name="_Toc503128069"/>
      <w:ins w:id="114" w:author="Tekijä">
        <w:r w:rsidRPr="00F46E44">
          <w:rPr>
            <w:lang w:val="en-GB"/>
          </w:rPr>
          <w:t>Segmentation</w:t>
        </w:r>
      </w:ins>
    </w:p>
    <w:p w14:paraId="5016795E" w14:textId="77777777" w:rsidR="00F46E44" w:rsidRPr="00F46E44" w:rsidRDefault="00F46E44" w:rsidP="00F46E44">
      <w:pPr>
        <w:rPr>
          <w:ins w:id="115" w:author="Tekijä"/>
          <w:lang w:val="en-GB"/>
        </w:rPr>
      </w:pPr>
      <w:ins w:id="116" w:author="Tekijä">
        <w:r w:rsidRPr="00F46E44">
          <w:rPr>
            <w:lang w:val="en-GB"/>
          </w:rPr>
          <w:t>The PCI DSS audit criteria’s scope contains everything that is involved in processing or transferring of cardholder data. Thus segmentation, on top of being a sound cyber security policy in its own right, directly affects which parts of the organizations network are also part of the cardholder data environment (CDE). Only the CDE has to be audited with the PCI DSS criteria.</w:t>
        </w:r>
      </w:ins>
    </w:p>
    <w:p w14:paraId="093AFB78" w14:textId="77777777" w:rsidR="00F46E44" w:rsidRPr="00F46E44" w:rsidRDefault="00F46E44" w:rsidP="00F46E44">
      <w:pPr>
        <w:rPr>
          <w:ins w:id="117" w:author="Tekijä"/>
          <w:lang w:val="en-GB"/>
        </w:rPr>
      </w:pPr>
      <w:ins w:id="118" w:author="Tekijä">
        <w:r w:rsidRPr="00F46E44">
          <w:rPr>
            <w:lang w:val="en-GB"/>
          </w:rPr>
          <w:t xml:space="preserve">First of all, the services that are not supposed to be accessible from the Internet are not facing Internet. Only the external ones, like email, web page and external name services are available. Everything else from the Internet to DMZ and to the rest of the Internal network of </w:t>
        </w:r>
        <w:proofErr w:type="spellStart"/>
        <w:r w:rsidRPr="00F46E44">
          <w:rPr>
            <w:lang w:val="en-GB"/>
          </w:rPr>
          <w:t>Ldil</w:t>
        </w:r>
        <w:proofErr w:type="spellEnd"/>
        <w:r w:rsidRPr="00F46E44">
          <w:rPr>
            <w:lang w:val="en-GB"/>
          </w:rPr>
          <w:t xml:space="preserve"> has been explicitly blocked.</w:t>
        </w:r>
      </w:ins>
    </w:p>
    <w:p w14:paraId="36CDE8C9" w14:textId="77777777" w:rsidR="00F46E44" w:rsidRPr="00F46E44" w:rsidRDefault="00F46E44" w:rsidP="00F46E44">
      <w:pPr>
        <w:rPr>
          <w:ins w:id="119" w:author="Tekijä"/>
          <w:lang w:val="en-GB"/>
        </w:rPr>
      </w:pPr>
      <w:ins w:id="120" w:author="Tekijä">
        <w:r w:rsidRPr="00F46E44">
          <w:rPr>
            <w:lang w:val="en-GB"/>
          </w:rPr>
          <w:lastRenderedPageBreak/>
          <w:t xml:space="preserve">Also, all the services that need to connect from one network segment to another have been separately defined so that network-wise they can only connect to their intended destinations. Also, all the undefined connections from the DMZ to other parts of the </w:t>
        </w:r>
        <w:proofErr w:type="spellStart"/>
        <w:r w:rsidRPr="00F46E44">
          <w:rPr>
            <w:lang w:val="en-GB"/>
          </w:rPr>
          <w:t>Ldil’s</w:t>
        </w:r>
        <w:proofErr w:type="spellEnd"/>
        <w:r w:rsidRPr="00F46E44">
          <w:rPr>
            <w:lang w:val="en-GB"/>
          </w:rPr>
          <w:t xml:space="preserve"> network have been explicitly blocked.</w:t>
        </w:r>
      </w:ins>
    </w:p>
    <w:p w14:paraId="54F405A7" w14:textId="146837B8" w:rsidR="00F46E44" w:rsidRPr="00F46E44" w:rsidRDefault="00F46E44" w:rsidP="007D3183">
      <w:pPr>
        <w:rPr>
          <w:ins w:id="121" w:author="Tekijä"/>
          <w:lang w:val="en-GB"/>
        </w:rPr>
        <w:pPrChange w:id="122" w:author="Tekijä">
          <w:pPr>
            <w:pStyle w:val="Otsikko2"/>
          </w:pPr>
        </w:pPrChange>
      </w:pPr>
      <w:ins w:id="123" w:author="Tekijä">
        <w:r w:rsidRPr="00F46E44">
          <w:rPr>
            <w:lang w:val="en-GB"/>
          </w:rPr>
          <w:t xml:space="preserve">Connectivity from different network segments inside </w:t>
        </w:r>
        <w:proofErr w:type="spellStart"/>
        <w:r w:rsidRPr="00F46E44">
          <w:rPr>
            <w:lang w:val="en-GB"/>
          </w:rPr>
          <w:t>Ldil’s</w:t>
        </w:r>
        <w:proofErr w:type="spellEnd"/>
        <w:r w:rsidRPr="00F46E44">
          <w:rPr>
            <w:lang w:val="en-GB"/>
          </w:rPr>
          <w:t xml:space="preserve"> network has also been restricted to minimum, with down to nominating specific address’ and applications when possible. Using the report Cyber Security Implementation (for the </w:t>
        </w:r>
        <w:proofErr w:type="spellStart"/>
        <w:r w:rsidRPr="00F46E44">
          <w:rPr>
            <w:lang w:val="en-GB"/>
          </w:rPr>
          <w:t>Ldil</w:t>
        </w:r>
        <w:proofErr w:type="spellEnd"/>
        <w:r w:rsidRPr="00F46E44">
          <w:rPr>
            <w:lang w:val="en-GB"/>
          </w:rPr>
          <w:t xml:space="preserve"> –store) it’s not clear which parts or which computers belong to CDE. For example, the connection from the store Point </w:t>
        </w:r>
        <w:proofErr w:type="gramStart"/>
        <w:r w:rsidRPr="00F46E44">
          <w:rPr>
            <w:lang w:val="en-GB"/>
          </w:rPr>
          <w:t>Of</w:t>
        </w:r>
        <w:proofErr w:type="gramEnd"/>
        <w:r w:rsidRPr="00F46E44">
          <w:rPr>
            <w:lang w:val="en-GB"/>
          </w:rPr>
          <w:t xml:space="preserve"> Sale (POS) device is not defined. Also, the report doesn't make any remark about the settings of the firewall(s) at the branch stores.</w:t>
        </w:r>
      </w:ins>
    </w:p>
    <w:p w14:paraId="0901D910" w14:textId="09BC6CC8" w:rsidR="00EF7F38" w:rsidRPr="003C2E13" w:rsidRDefault="00EF7F38" w:rsidP="00F46E44">
      <w:pPr>
        <w:pStyle w:val="Otsikko2"/>
        <w:rPr>
          <w:lang w:val="en-GB"/>
        </w:rPr>
      </w:pPr>
      <w:r w:rsidRPr="003C2E13">
        <w:rPr>
          <w:lang w:val="en-GB"/>
        </w:rPr>
        <w:t>Publicly available networks (DMZ, etc.)</w:t>
      </w:r>
      <w:bookmarkEnd w:id="110"/>
      <w:bookmarkEnd w:id="111"/>
      <w:bookmarkEnd w:id="112"/>
      <w:bookmarkEnd w:id="113"/>
    </w:p>
    <w:p w14:paraId="6629C613" w14:textId="77777777" w:rsidR="00807255" w:rsidRPr="003C2E13" w:rsidRDefault="00807255" w:rsidP="00807255">
      <w:pPr>
        <w:rPr>
          <w:lang w:val="en-GB"/>
        </w:rPr>
      </w:pPr>
      <w:r w:rsidRPr="003C2E13">
        <w:rPr>
          <w:lang w:val="en-GB"/>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Pr="003C2E13" w:rsidRDefault="00807255" w:rsidP="00A32803">
      <w:pPr>
        <w:rPr>
          <w:lang w:val="en-GB"/>
        </w:rPr>
      </w:pPr>
      <w:r w:rsidRPr="003C2E13">
        <w:rPr>
          <w:lang w:val="en-GB"/>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Pr="003C2E13" w:rsidRDefault="00807255" w:rsidP="00807255">
      <w:pPr>
        <w:pStyle w:val="Otsikko3"/>
        <w:rPr>
          <w:lang w:val="en-GB"/>
        </w:rPr>
      </w:pPr>
      <w:r w:rsidRPr="003C2E13">
        <w:rPr>
          <w:lang w:val="en-GB"/>
        </w:rPr>
        <w:t>Issues with the port scanning</w:t>
      </w:r>
    </w:p>
    <w:p w14:paraId="40FC8CD4" w14:textId="375BB223" w:rsidR="00807255" w:rsidRPr="003C2E13" w:rsidRDefault="00807255" w:rsidP="00807255">
      <w:pPr>
        <w:rPr>
          <w:lang w:val="en-GB"/>
        </w:rPr>
      </w:pPr>
      <w:r w:rsidRPr="003C2E13">
        <w:rPr>
          <w:lang w:val="en-GB"/>
        </w:rPr>
        <w:t xml:space="preserve">We attempted to port scan the whole subnet using various NMAP switches. But during our testing we witnessed some strange </w:t>
      </w:r>
      <w:proofErr w:type="spellStart"/>
      <w:r w:rsidR="00A54706" w:rsidRPr="003C2E13">
        <w:rPr>
          <w:lang w:val="en-GB"/>
        </w:rPr>
        <w:t>behavior</w:t>
      </w:r>
      <w:proofErr w:type="spellEnd"/>
      <w:r w:rsidRPr="003C2E13">
        <w:rPr>
          <w:lang w:val="en-GB"/>
        </w:rPr>
        <w:t xml:space="preserve"> on the ldil.de firewall. </w:t>
      </w:r>
      <w:ins w:id="124" w:author="Tekijä">
        <w:r w:rsidR="00EE4B32" w:rsidRPr="00EE4B32">
          <w:rPr>
            <w:lang w:val="en-GB"/>
          </w:rPr>
          <w:t xml:space="preserve">More detailed information about this </w:t>
        </w:r>
        <w:proofErr w:type="spellStart"/>
        <w:r w:rsidR="00EE4B32" w:rsidRPr="00EE4B32">
          <w:rPr>
            <w:lang w:val="en-GB"/>
          </w:rPr>
          <w:t>behavior</w:t>
        </w:r>
        <w:proofErr w:type="spellEnd"/>
        <w:r w:rsidR="00EE4B32" w:rsidRPr="00EE4B32">
          <w:rPr>
            <w:lang w:val="en-GB"/>
          </w:rPr>
          <w:t xml:space="preserve"> is presented in heading seven under “Remotely </w:t>
        </w:r>
        <w:proofErr w:type="spellStart"/>
        <w:r w:rsidR="00EE4B32" w:rsidRPr="00EE4B32">
          <w:rPr>
            <w:lang w:val="en-GB"/>
          </w:rPr>
          <w:t>triggerable</w:t>
        </w:r>
        <w:proofErr w:type="spellEnd"/>
        <w:r w:rsidR="00EE4B32" w:rsidRPr="00EE4B32">
          <w:rPr>
            <w:lang w:val="en-GB"/>
          </w:rPr>
          <w:t xml:space="preserve"> filtering of ports by the firewall”</w:t>
        </w:r>
        <w:r w:rsidR="00EE4B32">
          <w:rPr>
            <w:lang w:val="en-GB"/>
          </w:rPr>
          <w:t>.</w:t>
        </w:r>
      </w:ins>
      <w:del w:id="125" w:author="Tekijä">
        <w:r w:rsidRPr="003C2E13" w:rsidDel="00EE4B32">
          <w:rPr>
            <w:lang w:val="en-GB"/>
          </w:rPr>
          <w:delText xml:space="preserve">Next is a brief description of the open ports detected and the aforementioned </w:delText>
        </w:r>
        <w:r w:rsidR="00A54706" w:rsidRPr="003C2E13" w:rsidDel="00EE4B32">
          <w:rPr>
            <w:lang w:val="en-GB"/>
          </w:rPr>
          <w:delText>behavior</w:delText>
        </w:r>
        <w:r w:rsidRPr="003C2E13" w:rsidDel="00EE4B32">
          <w:rPr>
            <w:lang w:val="en-GB"/>
          </w:rPr>
          <w:delText xml:space="preserve"> of interest.</w:delText>
        </w:r>
      </w:del>
      <w:r w:rsidRPr="003C2E13">
        <w:rPr>
          <w:lang w:val="en-GB"/>
        </w:rPr>
        <w:t xml:space="preserve"> Nevertheless, we got some results in overall, after combining the results achieved from the Nessus scan and partial results of NMAP scans. </w:t>
      </w:r>
      <w:del w:id="126" w:author="Tekijä">
        <w:r w:rsidRPr="003C2E13" w:rsidDel="00EE4B32">
          <w:rPr>
            <w:lang w:val="en-GB"/>
          </w:rPr>
          <w:delText>Under the topic "Vulnerability findings found from outside the perimeter firewall" we will depict the results achieved from the scanning executed from outside the firewall.</w:delText>
        </w:r>
      </w:del>
    </w:p>
    <w:p w14:paraId="26F0E659" w14:textId="12DD7CB1" w:rsidR="00EF7F38" w:rsidRPr="003C2E13" w:rsidRDefault="00EF7F38" w:rsidP="00F46E44">
      <w:pPr>
        <w:pStyle w:val="Otsikko2"/>
        <w:rPr>
          <w:lang w:val="en-GB"/>
        </w:rPr>
      </w:pPr>
      <w:bookmarkStart w:id="127" w:name="_Toc503028805"/>
      <w:bookmarkStart w:id="128" w:name="_Toc503113517"/>
      <w:bookmarkStart w:id="129" w:name="_Toc503121396"/>
      <w:bookmarkStart w:id="130" w:name="_Toc503128070"/>
      <w:r w:rsidRPr="003C2E13">
        <w:rPr>
          <w:lang w:val="en-GB"/>
        </w:rPr>
        <w:t>Workstation network (Internal and branch)</w:t>
      </w:r>
      <w:bookmarkEnd w:id="127"/>
      <w:bookmarkEnd w:id="128"/>
      <w:bookmarkEnd w:id="129"/>
      <w:bookmarkEnd w:id="130"/>
    </w:p>
    <w:p w14:paraId="4F48FA0F" w14:textId="0B6B9037" w:rsidR="005976CF" w:rsidRPr="003C2E13" w:rsidRDefault="005976CF" w:rsidP="005976CF">
      <w:pPr>
        <w:rPr>
          <w:lang w:val="en-GB"/>
        </w:rPr>
      </w:pPr>
      <w:bookmarkStart w:id="131" w:name="_Toc503028806"/>
      <w:r w:rsidRPr="003C2E13">
        <w:rPr>
          <w:lang w:val="en-GB"/>
        </w:rPr>
        <w:t>Based on information gathered during the auditing activities most of the systems were poorly updated and therefore many security vulnerabilities were found.</w:t>
      </w:r>
    </w:p>
    <w:p w14:paraId="3888528A" w14:textId="06CF9BC7" w:rsidR="005976CF" w:rsidRPr="003C2E13" w:rsidRDefault="00125A54" w:rsidP="005976CF">
      <w:pPr>
        <w:rPr>
          <w:lang w:val="en-GB"/>
        </w:rPr>
      </w:pPr>
      <w:r w:rsidRPr="003C2E13">
        <w:rPr>
          <w:lang w:val="en-GB"/>
        </w:rPr>
        <w:lastRenderedPageBreak/>
        <w:t>We detect</w:t>
      </w:r>
      <w:r w:rsidR="00920DE6" w:rsidRPr="003C2E13">
        <w:rPr>
          <w:lang w:val="en-GB"/>
        </w:rPr>
        <w:t>ed</w:t>
      </w:r>
      <w:r w:rsidRPr="003C2E13">
        <w:rPr>
          <w:lang w:val="en-GB"/>
        </w:rPr>
        <w:t xml:space="preserve"> some critical vulnerabilities in Windows SMB-service and DNS-service of multiple servers.  Those vulnerabilities allow remote code execution in </w:t>
      </w:r>
      <w:r w:rsidR="00920DE6" w:rsidRPr="003C2E13">
        <w:rPr>
          <w:lang w:val="en-GB"/>
        </w:rPr>
        <w:t xml:space="preserve">the </w:t>
      </w:r>
      <w:r w:rsidRPr="003C2E13">
        <w:rPr>
          <w:lang w:val="en-GB"/>
        </w:rPr>
        <w:t xml:space="preserve">server or allow </w:t>
      </w:r>
      <w:r w:rsidR="00920DE6" w:rsidRPr="003C2E13">
        <w:rPr>
          <w:lang w:val="en-GB"/>
        </w:rPr>
        <w:t xml:space="preserve">those servers to be used in a </w:t>
      </w:r>
      <w:r w:rsidRPr="003C2E13">
        <w:rPr>
          <w:lang w:val="en-GB"/>
        </w:rPr>
        <w:t>denial of service attack. Also, support to weak algorithms is enabled in SSH-server.</w:t>
      </w:r>
    </w:p>
    <w:p w14:paraId="02C1AC44" w14:textId="5BC7A2CA" w:rsidR="00EF7F38" w:rsidRDefault="00EF7F38" w:rsidP="00F46E44">
      <w:pPr>
        <w:pStyle w:val="Otsikko2"/>
        <w:rPr>
          <w:ins w:id="132" w:author="Tekijä"/>
          <w:lang w:val="en-GB"/>
        </w:rPr>
      </w:pPr>
      <w:bookmarkStart w:id="133" w:name="_Toc503113518"/>
      <w:bookmarkStart w:id="134" w:name="_Toc503121397"/>
      <w:bookmarkStart w:id="135" w:name="_Toc503128071"/>
      <w:r w:rsidRPr="003C2E13">
        <w:rPr>
          <w:lang w:val="en-GB"/>
        </w:rPr>
        <w:t>Management networks (MGMT, warehouse and staff)</w:t>
      </w:r>
      <w:bookmarkEnd w:id="131"/>
      <w:bookmarkEnd w:id="133"/>
      <w:bookmarkEnd w:id="134"/>
      <w:bookmarkEnd w:id="135"/>
    </w:p>
    <w:p w14:paraId="0CC4F726" w14:textId="77777777" w:rsidR="00EE4B32" w:rsidRPr="00EE4B32" w:rsidRDefault="00EE4B32" w:rsidP="00EE4B32">
      <w:pPr>
        <w:rPr>
          <w:ins w:id="136" w:author="Tekijä"/>
          <w:lang w:val="en-GB"/>
        </w:rPr>
      </w:pPr>
      <w:ins w:id="137" w:author="Tekijä">
        <w:r w:rsidRPr="00EE4B32">
          <w:rPr>
            <w:lang w:val="en-GB"/>
          </w:rPr>
          <w:t xml:space="preserve">As with all the other main findings presented above, also in management networks most of the systems were poorly updated and therefore many security vulnerabilities were found. As this seems to be “de facto”, author will concentrate to most critical findings. </w:t>
        </w:r>
      </w:ins>
    </w:p>
    <w:p w14:paraId="7B4A35DB" w14:textId="77777777" w:rsidR="00EE4B32" w:rsidRPr="00EE4B32" w:rsidRDefault="00EE4B32" w:rsidP="00EE4B32">
      <w:pPr>
        <w:rPr>
          <w:ins w:id="138" w:author="Tekijä"/>
          <w:lang w:val="en-GB"/>
        </w:rPr>
      </w:pPr>
      <w:ins w:id="139" w:author="Tekijä">
        <w:r w:rsidRPr="00EE4B32">
          <w:rPr>
            <w:lang w:val="en-GB"/>
          </w:rPr>
          <w:t>Logging system includes two servers which are located in MGMT-network. Both of these servers had more than one hundred vulnerabilities, which can be seen as critical problem. These servers are part of monitoring and proactively preventing problems relating to most of the components inside multiple network segment presented in this document. Also, PCI DSS demands implementing automated audit trail for all system components and this function is on most parts on responsibility of these servers. As attack surface is notable wide, it should be taken into account that information stored in these server is not safe and could be deleted or modified quite easily.</w:t>
        </w:r>
      </w:ins>
    </w:p>
    <w:p w14:paraId="69011694" w14:textId="5954BF88" w:rsidR="00EE4B32" w:rsidRPr="00EE4B32" w:rsidRDefault="00EE4B32" w:rsidP="00EE4B32">
      <w:pPr>
        <w:rPr>
          <w:ins w:id="140" w:author="Tekijä"/>
          <w:lang w:val="en-GB"/>
        </w:rPr>
      </w:pPr>
      <w:ins w:id="141" w:author="Tekijä">
        <w:r w:rsidRPr="00EE4B32">
          <w:rPr>
            <w:lang w:val="en-GB"/>
          </w:rPr>
          <w:t xml:space="preserve">Another important notice is F-secure Policy Manager, which is responsible of end-point security. All updates and management relating to companywide end-points are centrally managed through this server. FSPM had also wide attack surface and all these functions can for that reason easily compromised. </w:t>
        </w:r>
      </w:ins>
    </w:p>
    <w:p w14:paraId="305AFA30" w14:textId="69CC2E10" w:rsidR="00EE4B32" w:rsidRPr="0024097D" w:rsidRDefault="00EE4B32" w:rsidP="007D3183">
      <w:pPr>
        <w:rPr>
          <w:lang w:val="en-GB"/>
        </w:rPr>
        <w:pPrChange w:id="142" w:author="Tekijä">
          <w:pPr>
            <w:pStyle w:val="Otsikko2"/>
          </w:pPr>
        </w:pPrChange>
      </w:pPr>
      <w:ins w:id="143" w:author="Tekijä">
        <w:r w:rsidRPr="00EE4B32">
          <w:rPr>
            <w:lang w:val="en-GB"/>
          </w:rPr>
          <w:t>Outside the scope of PCI DSS, in warehouse network there was critical HR system which should be noted. As this service includes personal data about employees, any information disclosure relating to this system could cause remarkable reputation harm to company. Also, while general data protection regulation is stepping in, also financial sanctions are possible.</w:t>
        </w:r>
      </w:ins>
    </w:p>
    <w:p w14:paraId="542A1317" w14:textId="450B60CB" w:rsidR="00F52B37" w:rsidRPr="003C2E13" w:rsidDel="00EE4B32" w:rsidRDefault="00F52B37" w:rsidP="00F52B37">
      <w:pPr>
        <w:rPr>
          <w:del w:id="144" w:author="Tekijä"/>
          <w:lang w:val="en-GB"/>
        </w:rPr>
      </w:pPr>
      <w:del w:id="145" w:author="Tekijä">
        <w:r w:rsidRPr="003C2E13" w:rsidDel="00EE4B32">
          <w:rPr>
            <w:lang w:val="en-GB"/>
          </w:rPr>
          <w:lastRenderedPageBreak/>
          <w:delText>Based on information gathered during the auditing activities most of the systems were poorly updated and therefore many security vulnerabilities were found.</w:delText>
        </w:r>
      </w:del>
    </w:p>
    <w:p w14:paraId="54044C86" w14:textId="4FD3892C" w:rsidR="006766F6" w:rsidRPr="003C2E13" w:rsidRDefault="006766F6" w:rsidP="0042111C">
      <w:pPr>
        <w:pStyle w:val="Otsikko1"/>
        <w:rPr>
          <w:lang w:val="en-GB"/>
        </w:rPr>
      </w:pPr>
      <w:bookmarkStart w:id="146" w:name="_Toc503028807"/>
      <w:bookmarkStart w:id="147" w:name="_Toc503113519"/>
      <w:bookmarkStart w:id="148" w:name="_Toc503121398"/>
      <w:bookmarkStart w:id="149" w:name="_Toc503128072"/>
      <w:r w:rsidRPr="003C2E13">
        <w:rPr>
          <w:lang w:val="en-GB"/>
        </w:rPr>
        <w:t>Recommendations</w:t>
      </w:r>
      <w:bookmarkEnd w:id="146"/>
      <w:bookmarkEnd w:id="147"/>
      <w:bookmarkEnd w:id="148"/>
      <w:bookmarkEnd w:id="149"/>
    </w:p>
    <w:p w14:paraId="2F5E971D" w14:textId="1A4C8A80" w:rsidR="00E21A0A" w:rsidRPr="007D3183" w:rsidDel="00EE4B32" w:rsidRDefault="00E21A0A" w:rsidP="00E21A0A">
      <w:pPr>
        <w:pStyle w:val="Luettelokappale"/>
        <w:numPr>
          <w:ilvl w:val="0"/>
          <w:numId w:val="36"/>
        </w:numPr>
        <w:rPr>
          <w:del w:id="150" w:author="Tekijä"/>
          <w:color w:val="7030A0"/>
          <w:rPrChange w:id="151" w:author="Tekijä">
            <w:rPr>
              <w:del w:id="152" w:author="Tekijä"/>
              <w:color w:val="7030A0"/>
              <w:lang w:val="en-GB"/>
            </w:rPr>
          </w:rPrChange>
        </w:rPr>
      </w:pPr>
      <w:del w:id="153" w:author="Tekijä">
        <w:r w:rsidRPr="007D3183" w:rsidDel="00EE4B32">
          <w:rPr>
            <w:color w:val="7030A0"/>
            <w:rPrChange w:id="154" w:author="Tekijä">
              <w:rPr>
                <w:color w:val="7030A0"/>
                <w:lang w:val="en-GB"/>
              </w:rPr>
            </w:rPrChange>
          </w:rPr>
          <w:delText>Edellä kuvattuihin kriittisiin havaintoihin liittyvät prioriteetit</w:delText>
        </w:r>
      </w:del>
    </w:p>
    <w:p w14:paraId="54D844B0" w14:textId="5299D7CA" w:rsidR="00E21A0A" w:rsidRPr="003C2E13" w:rsidDel="00EE4B32" w:rsidRDefault="00E21A0A" w:rsidP="00E21A0A">
      <w:pPr>
        <w:pStyle w:val="Luettelokappale"/>
        <w:numPr>
          <w:ilvl w:val="1"/>
          <w:numId w:val="36"/>
        </w:numPr>
        <w:rPr>
          <w:del w:id="155" w:author="Tekijä"/>
          <w:color w:val="7030A0"/>
          <w:lang w:val="en-GB"/>
        </w:rPr>
      </w:pPr>
      <w:del w:id="156" w:author="Tekijä">
        <w:r w:rsidRPr="003C2E13" w:rsidDel="00EE4B32">
          <w:rPr>
            <w:color w:val="7030A0"/>
            <w:lang w:val="en-GB"/>
          </w:rPr>
          <w:delText>Arvioidaan PCI DSS näkökulmasta</w:delText>
        </w:r>
      </w:del>
    </w:p>
    <w:p w14:paraId="79684812" w14:textId="37ECCDBC" w:rsidR="00E21A0A" w:rsidRPr="003C2E13" w:rsidDel="00EE4B32" w:rsidRDefault="00E21A0A" w:rsidP="00E21A0A">
      <w:pPr>
        <w:pStyle w:val="Luettelokappale"/>
        <w:numPr>
          <w:ilvl w:val="1"/>
          <w:numId w:val="36"/>
        </w:numPr>
        <w:rPr>
          <w:del w:id="157" w:author="Tekijä"/>
          <w:color w:val="7030A0"/>
          <w:lang w:val="en-GB"/>
        </w:rPr>
      </w:pPr>
      <w:del w:id="158" w:author="Tekijä">
        <w:r w:rsidRPr="003C2E13" w:rsidDel="00EE4B32">
          <w:rPr>
            <w:color w:val="7030A0"/>
            <w:lang w:val="en-GB"/>
          </w:rPr>
          <w:delText>”Yhteenveto”</w:delText>
        </w:r>
      </w:del>
    </w:p>
    <w:p w14:paraId="395E673B" w14:textId="3BFE5799" w:rsidR="00E21A0A" w:rsidRPr="003C2E13" w:rsidDel="00EE4B32" w:rsidRDefault="00E21A0A" w:rsidP="00E21A0A">
      <w:pPr>
        <w:pStyle w:val="Luettelokappale"/>
        <w:numPr>
          <w:ilvl w:val="2"/>
          <w:numId w:val="36"/>
        </w:numPr>
        <w:rPr>
          <w:del w:id="159" w:author="Tekijä"/>
          <w:color w:val="7030A0"/>
          <w:lang w:val="en-GB"/>
        </w:rPr>
      </w:pPr>
      <w:del w:id="160" w:author="Tekijä">
        <w:r w:rsidRPr="003C2E13" w:rsidDel="00EE4B32">
          <w:rPr>
            <w:color w:val="7030A0"/>
            <w:lang w:val="en-GB"/>
          </w:rPr>
          <w:delText>Ei vastaa PCI DSS</w:delText>
        </w:r>
      </w:del>
    </w:p>
    <w:p w14:paraId="6CB3349C" w14:textId="2F049FF4" w:rsidR="00E21A0A" w:rsidRPr="003C2E13" w:rsidDel="00EE4B32" w:rsidRDefault="00E21A0A" w:rsidP="00E21A0A">
      <w:pPr>
        <w:pStyle w:val="Luettelokappale"/>
        <w:numPr>
          <w:ilvl w:val="2"/>
          <w:numId w:val="36"/>
        </w:numPr>
        <w:rPr>
          <w:del w:id="161" w:author="Tekijä"/>
          <w:color w:val="7030A0"/>
          <w:lang w:val="en-GB"/>
        </w:rPr>
      </w:pPr>
      <w:del w:id="162" w:author="Tekijä">
        <w:r w:rsidRPr="003C2E13" w:rsidDel="00EE4B32">
          <w:rPr>
            <w:color w:val="7030A0"/>
            <w:lang w:val="en-GB"/>
          </w:rPr>
          <w:delText>Suositellaan korjattavaksi</w:delText>
        </w:r>
      </w:del>
    </w:p>
    <w:p w14:paraId="27251C81" w14:textId="46FDB76A" w:rsidR="00E21A0A" w:rsidRPr="003C2E13" w:rsidDel="00EE4B32" w:rsidRDefault="00E21A0A" w:rsidP="00E21A0A">
      <w:pPr>
        <w:pStyle w:val="Luettelokappale"/>
        <w:numPr>
          <w:ilvl w:val="2"/>
          <w:numId w:val="36"/>
        </w:numPr>
        <w:rPr>
          <w:del w:id="163" w:author="Tekijä"/>
          <w:color w:val="7030A0"/>
          <w:lang w:val="en-GB"/>
        </w:rPr>
      </w:pPr>
      <w:del w:id="164" w:author="Tekijä">
        <w:r w:rsidRPr="003C2E13" w:rsidDel="00EE4B32">
          <w:rPr>
            <w:color w:val="7030A0"/>
            <w:lang w:val="en-GB"/>
          </w:rPr>
          <w:delText>Vastuutetaan ja aikataulutetaan</w:delText>
        </w:r>
      </w:del>
    </w:p>
    <w:p w14:paraId="44E03462" w14:textId="77777777" w:rsidR="000F3B2B" w:rsidRPr="000F3B2B" w:rsidRDefault="000F3B2B" w:rsidP="000F3B2B">
      <w:pPr>
        <w:rPr>
          <w:lang w:val="en-GB"/>
        </w:rPr>
      </w:pPr>
      <w:r w:rsidRPr="000F3B2B">
        <w:rPr>
          <w:lang w:val="en-GB"/>
        </w:rPr>
        <w:t>In general, the first and foremost task or activity that should take place based on the results of this audit would be to upgrade the software components of the given target systems. This is essential as it would cover majority of vulnerabilities found in systematic and logical manner. To accomplish this, software repositories need updating and possibly reconfiguration.</w:t>
      </w:r>
    </w:p>
    <w:p w14:paraId="70E159B8" w14:textId="77777777" w:rsidR="000F3B2B" w:rsidRPr="000F3B2B" w:rsidRDefault="000F3B2B" w:rsidP="000F3B2B">
      <w:pPr>
        <w:rPr>
          <w:lang w:val="en-GB"/>
        </w:rPr>
      </w:pPr>
      <w:r w:rsidRPr="000F3B2B">
        <w:rPr>
          <w:lang w:val="en-GB"/>
        </w:rPr>
        <w:t xml:space="preserve">As with any software upgrade, this task should be split and prioritized so that the most impactful systems are patched first. Yet, to do this in safe and mature manner this patching should be done in pre-production or testing environment before touching the production system. This is key in order to avoid causing mayhem on the production that could </w:t>
      </w:r>
      <w:proofErr w:type="spellStart"/>
      <w:r w:rsidRPr="000F3B2B">
        <w:rPr>
          <w:lang w:val="en-GB"/>
        </w:rPr>
        <w:t>occure</w:t>
      </w:r>
      <w:proofErr w:type="spellEnd"/>
      <w:r w:rsidRPr="000F3B2B">
        <w:rPr>
          <w:lang w:val="en-GB"/>
        </w:rPr>
        <w:t xml:space="preserve"> due to broken software packages or </w:t>
      </w:r>
      <w:proofErr w:type="spellStart"/>
      <w:r w:rsidRPr="000F3B2B">
        <w:rPr>
          <w:lang w:val="en-GB"/>
        </w:rPr>
        <w:t>incompabilities</w:t>
      </w:r>
      <w:proofErr w:type="spellEnd"/>
      <w:r w:rsidRPr="000F3B2B">
        <w:rPr>
          <w:lang w:val="en-GB"/>
        </w:rPr>
        <w:t xml:space="preserve"> introduced by version changes.</w:t>
      </w:r>
    </w:p>
    <w:p w14:paraId="6530A6E1" w14:textId="77777777" w:rsidR="000F3B2B" w:rsidRPr="000F3B2B" w:rsidRDefault="000F3B2B" w:rsidP="000F3B2B">
      <w:pPr>
        <w:rPr>
          <w:lang w:val="en-GB"/>
        </w:rPr>
      </w:pPr>
      <w:r w:rsidRPr="000F3B2B">
        <w:rPr>
          <w:lang w:val="en-GB"/>
        </w:rPr>
        <w:t xml:space="preserve">Some of the found vulnerabilities are more complex and require configuration changes in addition to software upgrade. Example of this kind of vulnerability would be the weak encryption algorithms. To fix these in safe manner it would be ideal to first check that also the surrounding software stack supports the </w:t>
      </w:r>
      <w:proofErr w:type="spellStart"/>
      <w:r w:rsidRPr="000F3B2B">
        <w:rPr>
          <w:lang w:val="en-GB"/>
        </w:rPr>
        <w:t>stonger</w:t>
      </w:r>
      <w:proofErr w:type="spellEnd"/>
      <w:r w:rsidRPr="000F3B2B">
        <w:rPr>
          <w:lang w:val="en-GB"/>
        </w:rPr>
        <w:t>, more modern, encryption methods.</w:t>
      </w:r>
    </w:p>
    <w:p w14:paraId="5936E024" w14:textId="2102AC83" w:rsidR="00E21A0A" w:rsidRPr="000F3B2B" w:rsidRDefault="000F3B2B" w:rsidP="000F3B2B">
      <w:pPr>
        <w:rPr>
          <w:lang w:val="en-GB"/>
        </w:rPr>
      </w:pPr>
      <w:r w:rsidRPr="000F3B2B">
        <w:rPr>
          <w:lang w:val="en-GB"/>
        </w:rPr>
        <w:t>All in all, the key take away from this report is that the software is largely outdated and needs actions to be taken.</w:t>
      </w:r>
    </w:p>
    <w:p w14:paraId="0AA34FBB" w14:textId="0557B63B" w:rsidR="005976CF" w:rsidRPr="003C2E13" w:rsidDel="004A4B71" w:rsidRDefault="006766F6" w:rsidP="006766F6">
      <w:pPr>
        <w:rPr>
          <w:del w:id="165" w:author="Tekijä"/>
          <w:lang w:val="en-GB"/>
        </w:rPr>
      </w:pPr>
      <w:del w:id="166" w:author="Tekijä">
        <w:r w:rsidRPr="003C2E13" w:rsidDel="004A4B71">
          <w:rPr>
            <w:lang w:val="en-GB"/>
          </w:rPr>
          <w:delText>Fix update process to keep everything updated</w:delText>
        </w:r>
        <w:r w:rsidR="00BD4128" w:rsidRPr="003C2E13" w:rsidDel="004A4B71">
          <w:rPr>
            <w:lang w:val="en-GB"/>
          </w:rPr>
          <w:delText xml:space="preserve"> and</w:delText>
        </w:r>
        <w:r w:rsidRPr="003C2E13" w:rsidDel="004A4B71">
          <w:rPr>
            <w:lang w:val="en-GB"/>
          </w:rPr>
          <w:delText xml:space="preserve"> fix firewall rules</w:delText>
        </w:r>
        <w:r w:rsidR="00BD4128" w:rsidRPr="003C2E13" w:rsidDel="004A4B71">
          <w:rPr>
            <w:lang w:val="en-GB"/>
          </w:rPr>
          <w:delText>.</w:delText>
        </w:r>
      </w:del>
    </w:p>
    <w:p w14:paraId="6FC8DE77" w14:textId="40DCCA52" w:rsidR="006766F6" w:rsidRDefault="00654B2D" w:rsidP="006766F6">
      <w:pPr>
        <w:rPr>
          <w:ins w:id="167" w:author="Tekijä"/>
          <w:lang w:val="en-GB"/>
        </w:rPr>
      </w:pPr>
      <w:ins w:id="168" w:author="Tekijä">
        <w:r w:rsidRPr="003C2E13">
          <w:rPr>
            <w:lang w:val="en-GB"/>
          </w:rPr>
          <w:t>Disable old encryption protocols and update encryption software to newest version.</w:t>
        </w:r>
      </w:ins>
    </w:p>
    <w:p w14:paraId="7E11543B" w14:textId="39FF7F45" w:rsidR="00EE4CCD" w:rsidRPr="003C2E13" w:rsidRDefault="00EE4CCD" w:rsidP="006766F6">
      <w:pPr>
        <w:rPr>
          <w:lang w:val="en-GB"/>
        </w:rPr>
      </w:pPr>
      <w:ins w:id="169" w:author="Tekijä">
        <w:r w:rsidRPr="00EE4CCD">
          <w:rPr>
            <w:lang w:val="en-GB"/>
          </w:rPr>
          <w:t>As addition to technical recommendations, passive review revealed notable absence of documentation. To support decision making, and for example investments related, all services and components should be prioritized as part of risk management activities. In this case chosen framework PCI DSS should create base for these activities. Also, most of the scanned networks included devices that were not included in supplied documentation. There was a logical explanation for presence of most of the devices, but to ensure that any illegitimate devices can’t interact with the network, mitigation methods should be implemented and documentation should updated.</w:t>
        </w:r>
      </w:ins>
    </w:p>
    <w:p w14:paraId="07E05796" w14:textId="46C27CD0" w:rsidR="0054444C" w:rsidRPr="003C2E13" w:rsidRDefault="00D527A1" w:rsidP="003C2E13">
      <w:pPr>
        <w:pStyle w:val="Otsikko1"/>
        <w:rPr>
          <w:lang w:val="en-GB"/>
        </w:rPr>
      </w:pPr>
      <w:bookmarkStart w:id="170" w:name="_Toc503028808"/>
      <w:bookmarkStart w:id="171" w:name="_Toc503113520"/>
      <w:bookmarkStart w:id="172" w:name="_Toc503121399"/>
      <w:bookmarkStart w:id="173" w:name="_Toc503128073"/>
      <w:r w:rsidRPr="003C2E13">
        <w:rPr>
          <w:lang w:val="en-GB"/>
        </w:rPr>
        <w:lastRenderedPageBreak/>
        <w:t xml:space="preserve">Detailed </w:t>
      </w:r>
      <w:r w:rsidR="00881CFE" w:rsidRPr="003C2E13">
        <w:rPr>
          <w:lang w:val="en-GB"/>
        </w:rPr>
        <w:t>Technical Report</w:t>
      </w:r>
      <w:bookmarkEnd w:id="35"/>
      <w:bookmarkEnd w:id="170"/>
      <w:bookmarkEnd w:id="171"/>
      <w:bookmarkEnd w:id="172"/>
      <w:bookmarkEnd w:id="173"/>
    </w:p>
    <w:p w14:paraId="23E91649" w14:textId="46317800" w:rsidR="003F530C" w:rsidRPr="003C2E13" w:rsidRDefault="001051E9" w:rsidP="003F530C">
      <w:pPr>
        <w:jc w:val="both"/>
        <w:rPr>
          <w:lang w:val="en-GB"/>
        </w:rPr>
      </w:pPr>
      <w:r w:rsidRPr="003C2E13">
        <w:rPr>
          <w:lang w:val="en-GB"/>
        </w:rPr>
        <w:t xml:space="preserve">Group A </w:t>
      </w:r>
      <w:r w:rsidR="000031BB" w:rsidRPr="003C2E13">
        <w:rPr>
          <w:lang w:val="en-GB"/>
        </w:rPr>
        <w:t xml:space="preserve">technical security testers </w:t>
      </w:r>
      <w:r w:rsidRPr="003C2E13">
        <w:rPr>
          <w:lang w:val="en-GB"/>
        </w:rPr>
        <w:t>were</w:t>
      </w:r>
      <w:r w:rsidR="000031BB" w:rsidRPr="003C2E13">
        <w:rPr>
          <w:lang w:val="en-GB"/>
        </w:rPr>
        <w:t xml:space="preserve"> utilized to test and audit the LDIL corporate network thoroughly. Throughout the testing process, set of tools and </w:t>
      </w:r>
      <w:proofErr w:type="spellStart"/>
      <w:r w:rsidR="000031BB" w:rsidRPr="003C2E13">
        <w:rPr>
          <w:lang w:val="en-GB"/>
        </w:rPr>
        <w:t>preplanned</w:t>
      </w:r>
      <w:proofErr w:type="spellEnd"/>
      <w:r w:rsidR="000031BB" w:rsidRPr="003C2E13">
        <w:rPr>
          <w:lang w:val="en-GB"/>
        </w:rPr>
        <w:t xml:space="preserve">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3C2E13">
        <w:rPr>
          <w:lang w:val="en-GB"/>
        </w:rPr>
        <w:t xml:space="preserve"> </w:t>
      </w:r>
      <w:bookmarkStart w:id="174" w:name="_Toc500698263"/>
    </w:p>
    <w:p w14:paraId="0F79FFD0" w14:textId="2BCBBEDE" w:rsidR="00881CFE" w:rsidRPr="003C2E13" w:rsidRDefault="00881CFE" w:rsidP="00F46E44">
      <w:pPr>
        <w:pStyle w:val="Otsikko2"/>
        <w:rPr>
          <w:lang w:val="en-GB"/>
        </w:rPr>
      </w:pPr>
      <w:bookmarkStart w:id="175" w:name="_Toc503028809"/>
      <w:bookmarkStart w:id="176" w:name="_Toc503113521"/>
      <w:bookmarkStart w:id="177" w:name="_Toc503121400"/>
      <w:bookmarkStart w:id="178" w:name="_Toc503128074"/>
      <w:r w:rsidRPr="003C2E13">
        <w:rPr>
          <w:lang w:val="en-GB"/>
        </w:rPr>
        <w:t>Tool</w:t>
      </w:r>
      <w:bookmarkEnd w:id="174"/>
      <w:r w:rsidR="00B9378B" w:rsidRPr="003C2E13">
        <w:rPr>
          <w:lang w:val="en-GB"/>
        </w:rPr>
        <w:t>ing</w:t>
      </w:r>
      <w:bookmarkEnd w:id="175"/>
      <w:bookmarkEnd w:id="176"/>
      <w:bookmarkEnd w:id="177"/>
      <w:bookmarkEnd w:id="178"/>
    </w:p>
    <w:p w14:paraId="56578C87" w14:textId="72D570B6" w:rsidR="00881CFE" w:rsidRPr="003C2E13" w:rsidRDefault="00881CFE" w:rsidP="00881CFE">
      <w:pPr>
        <w:rPr>
          <w:lang w:val="en-GB"/>
        </w:rPr>
      </w:pPr>
      <w:r w:rsidRPr="003C2E13">
        <w:rPr>
          <w:lang w:val="en-GB"/>
        </w:rPr>
        <w:t>The following tools</w:t>
      </w:r>
      <w:r w:rsidR="001051E9" w:rsidRPr="003C2E13">
        <w:rPr>
          <w:lang w:val="en-GB"/>
        </w:rPr>
        <w:t xml:space="preserve"> listed in table 1</w:t>
      </w:r>
      <w:r w:rsidRPr="003C2E13">
        <w:rPr>
          <w:lang w:val="en-GB"/>
        </w:rPr>
        <w:t xml:space="preserve"> were used to conduct the security assessment.</w:t>
      </w:r>
      <w:r w:rsidR="00B9378B" w:rsidRPr="003C2E13">
        <w:rPr>
          <w:lang w:val="en-GB"/>
        </w:rPr>
        <w:t xml:space="preserve"> The tools are divided into information gathering, vulnerability scanning and also on web testing.</w:t>
      </w:r>
    </w:p>
    <w:p w14:paraId="48D2801F" w14:textId="40115138" w:rsidR="0081361B" w:rsidRPr="003C2E13" w:rsidRDefault="0081361B">
      <w:pPr>
        <w:pStyle w:val="Kuvanotsikko"/>
        <w:rPr>
          <w:lang w:val="en-GB"/>
        </w:rPr>
      </w:pPr>
      <w:bookmarkStart w:id="179" w:name="_Toc503079690"/>
      <w:bookmarkStart w:id="180" w:name="_Toc503128079"/>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1</w:t>
      </w:r>
      <w:r w:rsidRPr="003C2E13">
        <w:rPr>
          <w:lang w:val="en-GB"/>
        </w:rPr>
        <w:fldChar w:fldCharType="end"/>
      </w:r>
      <w:r w:rsidRPr="003C2E13">
        <w:rPr>
          <w:lang w:val="en-GB"/>
        </w:rPr>
        <w:t xml:space="preserve"> Tools and versions used.</w:t>
      </w:r>
      <w:bookmarkEnd w:id="179"/>
      <w:bookmarkEnd w:id="180"/>
    </w:p>
    <w:tbl>
      <w:tblPr>
        <w:tblStyle w:val="Taulukkoruudukko"/>
        <w:tblW w:w="0" w:type="auto"/>
        <w:tblLook w:val="04A0" w:firstRow="1" w:lastRow="0" w:firstColumn="1" w:lastColumn="0" w:noHBand="0" w:noVBand="1"/>
      </w:tblPr>
      <w:tblGrid>
        <w:gridCol w:w="4162"/>
        <w:gridCol w:w="4163"/>
      </w:tblGrid>
      <w:tr w:rsidR="00F0024C" w:rsidRPr="003C2E13" w14:paraId="2F56F3ED" w14:textId="77777777" w:rsidTr="00D778A6">
        <w:tc>
          <w:tcPr>
            <w:tcW w:w="8325" w:type="dxa"/>
            <w:gridSpan w:val="2"/>
          </w:tcPr>
          <w:p w14:paraId="6D429B91" w14:textId="1C6ADCC8" w:rsidR="00F0024C" w:rsidRPr="003C2E13" w:rsidRDefault="00F0024C" w:rsidP="00881CFE">
            <w:pPr>
              <w:jc w:val="both"/>
              <w:rPr>
                <w:lang w:val="en-GB"/>
              </w:rPr>
            </w:pPr>
            <w:r w:rsidRPr="003C2E13">
              <w:rPr>
                <w:lang w:val="en-GB"/>
              </w:rPr>
              <w:t>Tools and version</w:t>
            </w:r>
          </w:p>
        </w:tc>
      </w:tr>
      <w:tr w:rsidR="00F0024C" w:rsidRPr="003C2E13" w14:paraId="09403D5E" w14:textId="77777777" w:rsidTr="00F0024C">
        <w:tc>
          <w:tcPr>
            <w:tcW w:w="4162" w:type="dxa"/>
          </w:tcPr>
          <w:p w14:paraId="35D89474" w14:textId="4AA49A74" w:rsidR="00F0024C" w:rsidRPr="003C2E13" w:rsidRDefault="00F0024C" w:rsidP="00881CFE">
            <w:pPr>
              <w:jc w:val="both"/>
              <w:rPr>
                <w:lang w:val="en-GB"/>
              </w:rPr>
            </w:pPr>
            <w:r w:rsidRPr="003C2E13">
              <w:rPr>
                <w:lang w:val="en-GB"/>
              </w:rPr>
              <w:t>Nmap</w:t>
            </w:r>
          </w:p>
        </w:tc>
        <w:tc>
          <w:tcPr>
            <w:tcW w:w="4163" w:type="dxa"/>
          </w:tcPr>
          <w:p w14:paraId="50C3F94F" w14:textId="27C63E04" w:rsidR="00F0024C" w:rsidRPr="003C2E13" w:rsidRDefault="00F0024C" w:rsidP="00881CFE">
            <w:pPr>
              <w:jc w:val="both"/>
              <w:rPr>
                <w:lang w:val="en-GB"/>
              </w:rPr>
            </w:pPr>
            <w:r w:rsidRPr="003C2E13">
              <w:rPr>
                <w:lang w:val="en-GB"/>
              </w:rPr>
              <w:t>6.40</w:t>
            </w:r>
          </w:p>
        </w:tc>
      </w:tr>
      <w:tr w:rsidR="00F0024C" w:rsidRPr="003C2E13" w14:paraId="234B67C7" w14:textId="77777777" w:rsidTr="00F0024C">
        <w:tc>
          <w:tcPr>
            <w:tcW w:w="4162" w:type="dxa"/>
          </w:tcPr>
          <w:p w14:paraId="007F07AF" w14:textId="7B45EC2D" w:rsidR="00F0024C" w:rsidRPr="003C2E13" w:rsidRDefault="00F0024C" w:rsidP="00881CFE">
            <w:pPr>
              <w:jc w:val="both"/>
              <w:rPr>
                <w:lang w:val="en-GB"/>
              </w:rPr>
            </w:pPr>
            <w:r w:rsidRPr="003C2E13">
              <w:rPr>
                <w:lang w:val="en-GB"/>
              </w:rPr>
              <w:t>Nessus</w:t>
            </w:r>
          </w:p>
        </w:tc>
        <w:tc>
          <w:tcPr>
            <w:tcW w:w="4163" w:type="dxa"/>
          </w:tcPr>
          <w:p w14:paraId="24567175" w14:textId="44827A8D" w:rsidR="00F0024C" w:rsidRPr="003C2E13" w:rsidRDefault="00F0024C" w:rsidP="00881CFE">
            <w:pPr>
              <w:jc w:val="both"/>
              <w:rPr>
                <w:lang w:val="en-GB"/>
              </w:rPr>
            </w:pPr>
            <w:r w:rsidRPr="003C2E13">
              <w:rPr>
                <w:lang w:val="en-GB"/>
              </w:rPr>
              <w:t>5.9</w:t>
            </w:r>
          </w:p>
        </w:tc>
      </w:tr>
      <w:tr w:rsidR="00F0024C" w:rsidRPr="003C2E13" w14:paraId="2D48020F" w14:textId="77777777" w:rsidTr="00F0024C">
        <w:tc>
          <w:tcPr>
            <w:tcW w:w="4162" w:type="dxa"/>
          </w:tcPr>
          <w:p w14:paraId="1ED90D35" w14:textId="5CA444F8" w:rsidR="00F0024C" w:rsidRPr="003C2E13" w:rsidRDefault="00F0024C" w:rsidP="00881CFE">
            <w:pPr>
              <w:jc w:val="both"/>
              <w:rPr>
                <w:lang w:val="en-GB"/>
              </w:rPr>
            </w:pPr>
            <w:proofErr w:type="spellStart"/>
            <w:r w:rsidRPr="003C2E13">
              <w:rPr>
                <w:lang w:val="en-GB"/>
              </w:rPr>
              <w:t>Openvas</w:t>
            </w:r>
            <w:proofErr w:type="spellEnd"/>
          </w:p>
        </w:tc>
        <w:tc>
          <w:tcPr>
            <w:tcW w:w="4163" w:type="dxa"/>
          </w:tcPr>
          <w:p w14:paraId="07DC662A" w14:textId="77777777" w:rsidR="00F0024C" w:rsidRPr="003C2E13" w:rsidRDefault="00F0024C" w:rsidP="00881CFE">
            <w:pPr>
              <w:jc w:val="both"/>
              <w:rPr>
                <w:lang w:val="en-GB"/>
              </w:rPr>
            </w:pPr>
          </w:p>
        </w:tc>
      </w:tr>
      <w:tr w:rsidR="00F0024C" w:rsidRPr="003C2E13" w14:paraId="3B81B66A" w14:textId="77777777" w:rsidTr="00F0024C">
        <w:tc>
          <w:tcPr>
            <w:tcW w:w="4162" w:type="dxa"/>
          </w:tcPr>
          <w:p w14:paraId="3E83BC66" w14:textId="61956703" w:rsidR="00F0024C" w:rsidRPr="003C2E13" w:rsidRDefault="00F0024C" w:rsidP="00881CFE">
            <w:pPr>
              <w:jc w:val="both"/>
              <w:rPr>
                <w:lang w:val="en-GB"/>
              </w:rPr>
            </w:pPr>
            <w:r w:rsidRPr="003C2E13">
              <w:rPr>
                <w:lang w:val="en-GB"/>
              </w:rPr>
              <w:t>Burp Suite</w:t>
            </w:r>
          </w:p>
        </w:tc>
        <w:tc>
          <w:tcPr>
            <w:tcW w:w="4163" w:type="dxa"/>
          </w:tcPr>
          <w:p w14:paraId="5EDF6710" w14:textId="77777777" w:rsidR="00F0024C" w:rsidRPr="003C2E13" w:rsidRDefault="00804E96" w:rsidP="00881CFE">
            <w:pPr>
              <w:jc w:val="both"/>
              <w:rPr>
                <w:lang w:val="en-GB"/>
              </w:rPr>
            </w:pPr>
            <w:r w:rsidRPr="003C2E13">
              <w:rPr>
                <w:lang w:val="en-GB"/>
              </w:rPr>
              <w:t>1.7.03</w:t>
            </w:r>
          </w:p>
        </w:tc>
      </w:tr>
      <w:tr w:rsidR="00F0024C" w:rsidRPr="003C2E13" w14:paraId="45C3C952" w14:textId="77777777" w:rsidTr="00F0024C">
        <w:tc>
          <w:tcPr>
            <w:tcW w:w="4162" w:type="dxa"/>
          </w:tcPr>
          <w:p w14:paraId="130A7E21" w14:textId="6DDD2A37" w:rsidR="00F0024C" w:rsidRPr="003C2E13" w:rsidRDefault="00F0024C" w:rsidP="00F0024C">
            <w:pPr>
              <w:jc w:val="both"/>
              <w:rPr>
                <w:lang w:val="en-GB"/>
              </w:rPr>
            </w:pPr>
            <w:proofErr w:type="spellStart"/>
            <w:r w:rsidRPr="003C2E13">
              <w:rPr>
                <w:lang w:val="en-GB"/>
              </w:rPr>
              <w:t>Owasp</w:t>
            </w:r>
            <w:proofErr w:type="spellEnd"/>
            <w:r w:rsidRPr="003C2E13">
              <w:rPr>
                <w:lang w:val="en-GB"/>
              </w:rPr>
              <w:t xml:space="preserve"> ZAP</w:t>
            </w:r>
          </w:p>
        </w:tc>
        <w:tc>
          <w:tcPr>
            <w:tcW w:w="4163" w:type="dxa"/>
          </w:tcPr>
          <w:p w14:paraId="14957C07" w14:textId="77777777" w:rsidR="00F0024C" w:rsidRPr="003C2E13" w:rsidRDefault="00804E96" w:rsidP="00881CFE">
            <w:pPr>
              <w:jc w:val="both"/>
              <w:rPr>
                <w:lang w:val="en-GB"/>
              </w:rPr>
            </w:pPr>
            <w:r w:rsidRPr="003C2E13">
              <w:rPr>
                <w:lang w:val="en-GB"/>
              </w:rPr>
              <w:t>2.7.0</w:t>
            </w:r>
          </w:p>
        </w:tc>
      </w:tr>
    </w:tbl>
    <w:p w14:paraId="2C7C7528" w14:textId="2EE7FF4C" w:rsidR="00881CFE" w:rsidRPr="003C2E13" w:rsidRDefault="00F52B44" w:rsidP="00F46E44">
      <w:pPr>
        <w:pStyle w:val="Otsikko2"/>
        <w:rPr>
          <w:lang w:val="en-GB"/>
        </w:rPr>
      </w:pPr>
      <w:bookmarkStart w:id="181" w:name="_Toc500698264"/>
      <w:r w:rsidRPr="003C2E13">
        <w:rPr>
          <w:lang w:val="en-GB"/>
        </w:rPr>
        <w:t xml:space="preserve"> </w:t>
      </w:r>
      <w:bookmarkStart w:id="182" w:name="_Toc503028810"/>
      <w:bookmarkStart w:id="183" w:name="_Toc503113522"/>
      <w:bookmarkStart w:id="184" w:name="_Toc503121401"/>
      <w:bookmarkStart w:id="185" w:name="_Toc503128075"/>
      <w:r w:rsidR="00881CFE" w:rsidRPr="003C2E13">
        <w:rPr>
          <w:lang w:val="en-GB"/>
        </w:rPr>
        <w:t>Executed Test Cases</w:t>
      </w:r>
      <w:bookmarkEnd w:id="181"/>
      <w:bookmarkEnd w:id="182"/>
      <w:bookmarkEnd w:id="183"/>
      <w:bookmarkEnd w:id="184"/>
      <w:bookmarkEnd w:id="185"/>
    </w:p>
    <w:p w14:paraId="3DA74943" w14:textId="7D2DE286" w:rsidR="00881CFE" w:rsidRPr="003C2E13" w:rsidRDefault="001051E9" w:rsidP="00881CFE">
      <w:pPr>
        <w:rPr>
          <w:lang w:val="en-GB"/>
        </w:rPr>
      </w:pPr>
      <w:r w:rsidRPr="003C2E13">
        <w:rPr>
          <w:lang w:val="en-GB"/>
        </w:rPr>
        <w:t>T</w:t>
      </w:r>
      <w:r w:rsidR="00881CFE" w:rsidRPr="003C2E13">
        <w:rPr>
          <w:lang w:val="en-GB"/>
        </w:rPr>
        <w:t>able</w:t>
      </w:r>
      <w:r w:rsidRPr="003C2E13">
        <w:rPr>
          <w:lang w:val="en-GB"/>
        </w:rPr>
        <w:t xml:space="preserve"> 2</w:t>
      </w:r>
      <w:r w:rsidR="00881CFE" w:rsidRPr="003C2E13">
        <w:rPr>
          <w:lang w:val="en-GB"/>
        </w:rPr>
        <w:t xml:space="preserve"> contains a list of tests that were conducted during the test. This table does not contain any indication whether or not the test found any vulnerabilities. </w:t>
      </w:r>
      <w:r w:rsidR="00AD2503" w:rsidRPr="003C2E13">
        <w:rPr>
          <w:lang w:val="en-GB"/>
        </w:rPr>
        <w:t>Summary of d</w:t>
      </w:r>
      <w:r w:rsidR="00881CFE" w:rsidRPr="003C2E13">
        <w:rPr>
          <w:lang w:val="en-GB"/>
        </w:rPr>
        <w:t xml:space="preserve">etected vulnerabilities are listed in section </w:t>
      </w:r>
      <w:r w:rsidR="00AD2503" w:rsidRPr="003C2E13">
        <w:rPr>
          <w:lang w:val="en-GB"/>
        </w:rPr>
        <w:t>7.5.</w:t>
      </w:r>
    </w:p>
    <w:p w14:paraId="50F2ACE4" w14:textId="14825D3F" w:rsidR="00F52B44" w:rsidRPr="003C2E13" w:rsidRDefault="00F52B44" w:rsidP="00881CFE">
      <w:pPr>
        <w:rPr>
          <w:lang w:val="en-GB"/>
        </w:rPr>
      </w:pPr>
      <w:r w:rsidRPr="003C2E13">
        <w:rPr>
          <w:lang w:val="en-GB"/>
        </w:rPr>
        <w:t>Apart from the detailed test cases, also exploratory testing was applied by using Burp suite</w:t>
      </w:r>
      <w:r w:rsidR="00AD2503" w:rsidRPr="003C2E13">
        <w:rPr>
          <w:lang w:val="en-GB"/>
        </w:rPr>
        <w:t xml:space="preserve"> and </w:t>
      </w:r>
      <w:proofErr w:type="spellStart"/>
      <w:r w:rsidR="00AD2503" w:rsidRPr="003C2E13">
        <w:rPr>
          <w:lang w:val="en-GB"/>
        </w:rPr>
        <w:t>Owasp</w:t>
      </w:r>
      <w:proofErr w:type="spellEnd"/>
      <w:r w:rsidR="00AD2503" w:rsidRPr="003C2E13">
        <w:rPr>
          <w:lang w:val="en-GB"/>
        </w:rPr>
        <w:t xml:space="preserve"> ZAP</w:t>
      </w:r>
      <w:r w:rsidRPr="003C2E13">
        <w:rPr>
          <w:lang w:val="en-GB"/>
        </w:rPr>
        <w:t>.</w:t>
      </w:r>
    </w:p>
    <w:p w14:paraId="26E8700E" w14:textId="459CAEC7" w:rsidR="0081361B" w:rsidRPr="003C2E13" w:rsidRDefault="0081361B">
      <w:pPr>
        <w:pStyle w:val="Kuvanotsikko"/>
        <w:rPr>
          <w:lang w:val="en-GB"/>
        </w:rPr>
      </w:pPr>
      <w:bookmarkStart w:id="186" w:name="_Toc503079691"/>
      <w:bookmarkStart w:id="187" w:name="_Toc503128080"/>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2</w:t>
      </w:r>
      <w:r w:rsidR="00FD1BEF" w:rsidRPr="003C2E13">
        <w:rPr>
          <w:noProof/>
          <w:lang w:val="en-GB"/>
        </w:rPr>
        <w:fldChar w:fldCharType="end"/>
      </w:r>
      <w:r w:rsidRPr="003C2E13">
        <w:rPr>
          <w:lang w:val="en-GB"/>
        </w:rPr>
        <w:t xml:space="preserve"> Executed test cases</w:t>
      </w:r>
      <w:bookmarkEnd w:id="186"/>
      <w:bookmarkEnd w:id="187"/>
    </w:p>
    <w:tbl>
      <w:tblPr>
        <w:tblStyle w:val="Taulukkoruudukko"/>
        <w:tblW w:w="8324" w:type="dxa"/>
        <w:tblLook w:val="04A0" w:firstRow="1" w:lastRow="0" w:firstColumn="1" w:lastColumn="0" w:noHBand="0" w:noVBand="1"/>
      </w:tblPr>
      <w:tblGrid>
        <w:gridCol w:w="4161"/>
        <w:gridCol w:w="4163"/>
      </w:tblGrid>
      <w:tr w:rsidR="00F0024C" w:rsidRPr="003C2E13" w14:paraId="1D66AC7A" w14:textId="77777777" w:rsidTr="00F0024C">
        <w:tc>
          <w:tcPr>
            <w:tcW w:w="8324" w:type="dxa"/>
            <w:gridSpan w:val="2"/>
          </w:tcPr>
          <w:p w14:paraId="551FDC45" w14:textId="64F67FFA" w:rsidR="00F0024C" w:rsidRPr="003C2E13" w:rsidRDefault="00F0024C" w:rsidP="00F0024C">
            <w:pPr>
              <w:keepNext/>
              <w:keepLines/>
              <w:jc w:val="both"/>
              <w:rPr>
                <w:lang w:val="en-GB"/>
              </w:rPr>
            </w:pPr>
            <w:r w:rsidRPr="003C2E13">
              <w:rPr>
                <w:lang w:val="en-GB"/>
              </w:rPr>
              <w:t>Test Cases</w:t>
            </w:r>
          </w:p>
        </w:tc>
      </w:tr>
      <w:tr w:rsidR="00F0024C" w:rsidRPr="007D3183" w14:paraId="6F5DE568" w14:textId="77777777" w:rsidTr="00F0024C">
        <w:tc>
          <w:tcPr>
            <w:tcW w:w="4161" w:type="dxa"/>
          </w:tcPr>
          <w:p w14:paraId="18A4825A" w14:textId="79320531" w:rsidR="00F0024C" w:rsidRPr="003C2E13" w:rsidRDefault="00F0024C" w:rsidP="00F0024C">
            <w:pPr>
              <w:keepNext/>
              <w:keepLines/>
              <w:jc w:val="both"/>
              <w:rPr>
                <w:lang w:val="en-GB"/>
              </w:rPr>
            </w:pPr>
            <w:r w:rsidRPr="003C2E13">
              <w:rPr>
                <w:lang w:val="en-GB"/>
              </w:rPr>
              <w:t xml:space="preserve">Executed tests provided by Nmap </w:t>
            </w:r>
          </w:p>
        </w:tc>
        <w:tc>
          <w:tcPr>
            <w:tcW w:w="4163" w:type="dxa"/>
          </w:tcPr>
          <w:p w14:paraId="7A2963A6" w14:textId="471BE140" w:rsidR="00F0024C" w:rsidRPr="003C2E13" w:rsidRDefault="00F0024C" w:rsidP="00F0024C">
            <w:pPr>
              <w:keepNext/>
              <w:keepLines/>
              <w:jc w:val="both"/>
              <w:rPr>
                <w:lang w:val="en-GB"/>
              </w:rPr>
            </w:pPr>
            <w:r w:rsidRPr="003C2E13">
              <w:rPr>
                <w:lang w:val="en-GB"/>
              </w:rPr>
              <w:t>Port and service enumeration scan.</w:t>
            </w:r>
          </w:p>
        </w:tc>
      </w:tr>
      <w:tr w:rsidR="00F0024C" w:rsidRPr="003C2E13" w14:paraId="28F53259" w14:textId="77777777" w:rsidTr="00F0024C">
        <w:tc>
          <w:tcPr>
            <w:tcW w:w="4161" w:type="dxa"/>
          </w:tcPr>
          <w:p w14:paraId="6CA16901" w14:textId="0DBC3406" w:rsidR="00F0024C" w:rsidRPr="003C2E13" w:rsidRDefault="00F0024C" w:rsidP="00F0024C">
            <w:pPr>
              <w:keepNext/>
              <w:keepLines/>
              <w:jc w:val="both"/>
              <w:rPr>
                <w:lang w:val="en-GB"/>
              </w:rPr>
            </w:pPr>
            <w:r w:rsidRPr="003C2E13">
              <w:rPr>
                <w:lang w:val="en-GB"/>
              </w:rPr>
              <w:t>Executed tests provided by Nessus</w:t>
            </w:r>
          </w:p>
        </w:tc>
        <w:tc>
          <w:tcPr>
            <w:tcW w:w="4163" w:type="dxa"/>
          </w:tcPr>
          <w:p w14:paraId="07464CB1" w14:textId="7E4B214A" w:rsidR="00F0024C" w:rsidRPr="003C2E13" w:rsidRDefault="00F0024C" w:rsidP="00F0024C">
            <w:pPr>
              <w:keepNext/>
              <w:keepLines/>
              <w:jc w:val="both"/>
              <w:rPr>
                <w:lang w:val="en-GB"/>
              </w:rPr>
            </w:pPr>
            <w:r w:rsidRPr="003C2E13">
              <w:rPr>
                <w:lang w:val="en-GB"/>
              </w:rPr>
              <w:t>Vulnerability scan</w:t>
            </w:r>
          </w:p>
        </w:tc>
      </w:tr>
      <w:tr w:rsidR="00F0024C" w:rsidRPr="003C2E13" w14:paraId="54446820" w14:textId="77777777" w:rsidTr="00F0024C">
        <w:tc>
          <w:tcPr>
            <w:tcW w:w="4161" w:type="dxa"/>
          </w:tcPr>
          <w:p w14:paraId="1E24E2D3" w14:textId="460FFC41" w:rsidR="00F0024C" w:rsidRPr="003C2E13" w:rsidRDefault="00F0024C" w:rsidP="00F0024C">
            <w:pPr>
              <w:keepNext/>
              <w:keepLines/>
              <w:jc w:val="both"/>
              <w:rPr>
                <w:lang w:val="en-GB"/>
              </w:rPr>
            </w:pPr>
            <w:r w:rsidRPr="003C2E13">
              <w:rPr>
                <w:lang w:val="en-GB"/>
              </w:rPr>
              <w:t xml:space="preserve">Executed tests provided by </w:t>
            </w:r>
            <w:proofErr w:type="spellStart"/>
            <w:r w:rsidRPr="003C2E13">
              <w:rPr>
                <w:lang w:val="en-GB"/>
              </w:rPr>
              <w:t>OpenVas</w:t>
            </w:r>
            <w:proofErr w:type="spellEnd"/>
          </w:p>
        </w:tc>
        <w:tc>
          <w:tcPr>
            <w:tcW w:w="4163" w:type="dxa"/>
          </w:tcPr>
          <w:p w14:paraId="081E8442" w14:textId="1ECC1C88" w:rsidR="00F0024C" w:rsidRPr="003C2E13" w:rsidRDefault="00F0024C" w:rsidP="00F0024C">
            <w:pPr>
              <w:keepNext/>
              <w:keepLines/>
              <w:jc w:val="both"/>
              <w:rPr>
                <w:lang w:val="en-GB"/>
              </w:rPr>
            </w:pPr>
            <w:r w:rsidRPr="003C2E13">
              <w:rPr>
                <w:lang w:val="en-GB"/>
              </w:rPr>
              <w:t>Vulnerability scan</w:t>
            </w:r>
          </w:p>
        </w:tc>
      </w:tr>
      <w:tr w:rsidR="00F0024C" w:rsidRPr="007D3183" w14:paraId="2F0C3ADC" w14:textId="77777777" w:rsidTr="00F0024C">
        <w:tc>
          <w:tcPr>
            <w:tcW w:w="4161" w:type="dxa"/>
          </w:tcPr>
          <w:p w14:paraId="31BC0094" w14:textId="262980F6" w:rsidR="00F0024C" w:rsidRPr="003C2E13" w:rsidRDefault="00F0024C" w:rsidP="00F0024C">
            <w:pPr>
              <w:keepNext/>
              <w:keepLines/>
              <w:jc w:val="both"/>
              <w:rPr>
                <w:lang w:val="en-GB"/>
              </w:rPr>
            </w:pPr>
            <w:r w:rsidRPr="003C2E13">
              <w:rPr>
                <w:lang w:val="en-GB"/>
              </w:rPr>
              <w:t xml:space="preserve">Burp Suite / </w:t>
            </w:r>
            <w:proofErr w:type="spellStart"/>
            <w:r w:rsidRPr="003C2E13">
              <w:rPr>
                <w:lang w:val="en-GB"/>
              </w:rPr>
              <w:t>Owasp</w:t>
            </w:r>
            <w:proofErr w:type="spellEnd"/>
            <w:r w:rsidRPr="003C2E13">
              <w:rPr>
                <w:lang w:val="en-GB"/>
              </w:rPr>
              <w:t xml:space="preserve"> ZAP</w:t>
            </w:r>
          </w:p>
        </w:tc>
        <w:tc>
          <w:tcPr>
            <w:tcW w:w="4163" w:type="dxa"/>
          </w:tcPr>
          <w:p w14:paraId="146F018A" w14:textId="7239796A" w:rsidR="00F0024C" w:rsidRPr="003C2E13" w:rsidRDefault="00F0024C" w:rsidP="00F0024C">
            <w:pPr>
              <w:keepNext/>
              <w:keepLines/>
              <w:jc w:val="both"/>
              <w:rPr>
                <w:lang w:val="en-GB"/>
              </w:rPr>
            </w:pPr>
            <w:r w:rsidRPr="003C2E13">
              <w:rPr>
                <w:lang w:val="en-GB"/>
              </w:rPr>
              <w:t>Web application testing, penetration testing</w:t>
            </w:r>
          </w:p>
        </w:tc>
      </w:tr>
    </w:tbl>
    <w:p w14:paraId="78BB4963" w14:textId="77777777" w:rsidR="00F0024C" w:rsidRPr="003C2E13" w:rsidRDefault="00F0024C" w:rsidP="00F0024C">
      <w:pPr>
        <w:jc w:val="right"/>
        <w:rPr>
          <w:lang w:val="en-GB"/>
        </w:rPr>
      </w:pPr>
    </w:p>
    <w:p w14:paraId="13F4CA94" w14:textId="77777777" w:rsidR="00A54706" w:rsidRPr="003C2E13" w:rsidRDefault="00881CFE" w:rsidP="00F46E44">
      <w:pPr>
        <w:pStyle w:val="Otsikko2"/>
        <w:rPr>
          <w:color w:val="FF0000"/>
          <w:lang w:val="en-GB"/>
        </w:rPr>
      </w:pPr>
      <w:bookmarkStart w:id="188" w:name="_Toc500698267"/>
      <w:bookmarkStart w:id="189" w:name="_Toc503028812"/>
      <w:bookmarkStart w:id="190" w:name="_Toc503113523"/>
      <w:bookmarkStart w:id="191" w:name="_Toc503121402"/>
      <w:bookmarkStart w:id="192" w:name="_Toc503128076"/>
      <w:r w:rsidRPr="003C2E13">
        <w:rPr>
          <w:lang w:val="en-GB"/>
        </w:rPr>
        <w:t>Vulnerability Summary</w:t>
      </w:r>
      <w:bookmarkEnd w:id="188"/>
      <w:bookmarkEnd w:id="189"/>
      <w:bookmarkEnd w:id="190"/>
      <w:bookmarkEnd w:id="191"/>
      <w:bookmarkEnd w:id="192"/>
    </w:p>
    <w:p w14:paraId="3D010444" w14:textId="77777777" w:rsidR="00A54706" w:rsidRPr="003C2E13" w:rsidRDefault="00A54706" w:rsidP="00A54706">
      <w:pPr>
        <w:rPr>
          <w:lang w:val="en-GB"/>
        </w:rPr>
      </w:pPr>
      <w:r w:rsidRPr="003C2E13">
        <w:rPr>
          <w:lang w:val="en-GB"/>
        </w:rPr>
        <w:t xml:space="preserve">The purpose of this chapter is to gather an executive summary of all the findings so that it’s possible to get a fast general understanding of the state of the cyber security in the </w:t>
      </w:r>
      <w:proofErr w:type="spellStart"/>
      <w:r w:rsidRPr="003C2E13">
        <w:rPr>
          <w:lang w:val="en-GB"/>
        </w:rPr>
        <w:t>Ldil</w:t>
      </w:r>
      <w:proofErr w:type="spellEnd"/>
      <w:r w:rsidRPr="003C2E13">
        <w:rPr>
          <w:lang w:val="en-GB"/>
        </w:rPr>
        <w:t xml:space="preserve"> network. (The hosts .222, .234, and .237 for Kali and .251 for Nessus in each network segment are not included in the summary.) Each network segment is detailed separately. The unknown or undocumented services are at the end, otherwise all the host are in ascending order by their IP address.</w:t>
      </w:r>
    </w:p>
    <w:p w14:paraId="0656E787" w14:textId="69F2B502" w:rsidR="00AF1C8E" w:rsidRPr="003C2E13" w:rsidRDefault="006C225F" w:rsidP="00B9265E">
      <w:pPr>
        <w:pStyle w:val="Otsikko3"/>
        <w:rPr>
          <w:lang w:val="en-GB"/>
        </w:rPr>
      </w:pPr>
      <w:r w:rsidRPr="003C2E13">
        <w:rPr>
          <w:lang w:val="en-GB"/>
        </w:rPr>
        <w:t>DMZ vulnerability summary</w:t>
      </w:r>
    </w:p>
    <w:p w14:paraId="54C454B1" w14:textId="77777777" w:rsidR="00A54706" w:rsidRPr="003C2E13" w:rsidRDefault="00A54706" w:rsidP="00A54706">
      <w:pPr>
        <w:rPr>
          <w:lang w:val="en-GB"/>
        </w:rPr>
      </w:pPr>
      <w:r w:rsidRPr="003C2E13">
        <w:rPr>
          <w:lang w:val="en-GB"/>
        </w:rPr>
        <w:t>Internally the services in DMZ contain several vulnerabilities. The most secure service, after the firewall, is the Mail server. Others have several critical and high-risk vulnerabilities. There should be limited access to the internal network segments, but even so, for example the compromise of web-server might prevent the customers from accessing the site and thus hinder the money flow from customers. The internal vulnerabilities are summarized in the table 3. The external, or Internet facing services or addresses, are in the table 4. There is nothing alerting in the Internet facing services.</w:t>
      </w:r>
    </w:p>
    <w:p w14:paraId="638EE98A" w14:textId="3DB3BB39" w:rsidR="006C225F" w:rsidRPr="003C2E13" w:rsidRDefault="006C225F">
      <w:pPr>
        <w:pStyle w:val="Kuvanotsikko"/>
        <w:rPr>
          <w:lang w:val="en-GB"/>
        </w:rPr>
      </w:pPr>
      <w:bookmarkStart w:id="193" w:name="_Toc503079692"/>
      <w:bookmarkStart w:id="194" w:name="_Toc503128081"/>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3</w:t>
      </w:r>
      <w:r w:rsidRPr="003C2E13">
        <w:rPr>
          <w:lang w:val="en-GB"/>
        </w:rPr>
        <w:fldChar w:fldCharType="end"/>
      </w:r>
      <w:r w:rsidRPr="003C2E13">
        <w:rPr>
          <w:lang w:val="en-GB"/>
        </w:rPr>
        <w:t xml:space="preserve"> DMZ internal vulnerabilities summary</w:t>
      </w:r>
      <w:bookmarkEnd w:id="193"/>
      <w:bookmarkEnd w:id="194"/>
    </w:p>
    <w:tbl>
      <w:tblPr>
        <w:tblStyle w:val="Taulukkoruudukko"/>
        <w:tblW w:w="0" w:type="auto"/>
        <w:tblLook w:val="04A0" w:firstRow="1" w:lastRow="0" w:firstColumn="1" w:lastColumn="0" w:noHBand="0" w:noVBand="1"/>
      </w:tblPr>
      <w:tblGrid>
        <w:gridCol w:w="1371"/>
        <w:gridCol w:w="1156"/>
        <w:gridCol w:w="1212"/>
        <w:gridCol w:w="1129"/>
        <w:gridCol w:w="1235"/>
        <w:gridCol w:w="1113"/>
        <w:gridCol w:w="1109"/>
      </w:tblGrid>
      <w:tr w:rsidR="00DF0799" w:rsidRPr="003C2E13" w14:paraId="36E88306" w14:textId="77777777" w:rsidTr="0091058A">
        <w:tc>
          <w:tcPr>
            <w:tcW w:w="1289" w:type="dxa"/>
          </w:tcPr>
          <w:p w14:paraId="275FF654" w14:textId="77777777" w:rsidR="00DF0799" w:rsidRPr="003C2E13" w:rsidRDefault="00DF0799" w:rsidP="006003F7">
            <w:pPr>
              <w:keepNext/>
              <w:rPr>
                <w:b/>
                <w:lang w:val="en-GB"/>
              </w:rPr>
            </w:pPr>
            <w:r w:rsidRPr="003C2E13">
              <w:rPr>
                <w:b/>
                <w:lang w:val="en-GB"/>
              </w:rPr>
              <w:t>Host</w:t>
            </w:r>
          </w:p>
        </w:tc>
        <w:tc>
          <w:tcPr>
            <w:tcW w:w="1037" w:type="dxa"/>
          </w:tcPr>
          <w:p w14:paraId="2779C0B8" w14:textId="77777777" w:rsidR="00DF0799" w:rsidRPr="003C2E13" w:rsidRDefault="00DF0799" w:rsidP="006003F7">
            <w:pPr>
              <w:keepNext/>
              <w:rPr>
                <w:b/>
                <w:lang w:val="en-GB"/>
              </w:rPr>
            </w:pPr>
            <w:r w:rsidRPr="003C2E13">
              <w:rPr>
                <w:b/>
                <w:lang w:val="en-GB"/>
              </w:rPr>
              <w:t>Service</w:t>
            </w:r>
          </w:p>
        </w:tc>
        <w:tc>
          <w:tcPr>
            <w:tcW w:w="1238" w:type="dxa"/>
          </w:tcPr>
          <w:p w14:paraId="04E32246" w14:textId="77777777" w:rsidR="00DF0799" w:rsidRPr="003C2E13" w:rsidRDefault="00DF0799" w:rsidP="006003F7">
            <w:pPr>
              <w:keepNext/>
              <w:rPr>
                <w:b/>
                <w:lang w:val="en-GB"/>
              </w:rPr>
            </w:pPr>
            <w:r w:rsidRPr="003C2E13">
              <w:rPr>
                <w:b/>
                <w:lang w:val="en-GB"/>
              </w:rPr>
              <w:t>Critical</w:t>
            </w:r>
          </w:p>
        </w:tc>
        <w:tc>
          <w:tcPr>
            <w:tcW w:w="1169" w:type="dxa"/>
          </w:tcPr>
          <w:p w14:paraId="18A6793A" w14:textId="77777777" w:rsidR="00DF0799" w:rsidRPr="003C2E13" w:rsidRDefault="00DF0799" w:rsidP="006003F7">
            <w:pPr>
              <w:keepNext/>
              <w:rPr>
                <w:b/>
                <w:lang w:val="en-GB"/>
              </w:rPr>
            </w:pPr>
            <w:r w:rsidRPr="003C2E13">
              <w:rPr>
                <w:b/>
                <w:lang w:val="en-GB"/>
              </w:rPr>
              <w:t>High</w:t>
            </w:r>
          </w:p>
        </w:tc>
        <w:tc>
          <w:tcPr>
            <w:tcW w:w="1284" w:type="dxa"/>
          </w:tcPr>
          <w:p w14:paraId="45855679" w14:textId="39A9B5C8" w:rsidR="00DF0799" w:rsidRPr="003C2E13" w:rsidRDefault="00DF0799" w:rsidP="006003F7">
            <w:pPr>
              <w:keepNext/>
              <w:rPr>
                <w:b/>
                <w:lang w:val="en-GB"/>
              </w:rPr>
            </w:pPr>
            <w:r w:rsidRPr="003C2E13">
              <w:rPr>
                <w:b/>
                <w:lang w:val="en-GB"/>
              </w:rPr>
              <w:t>Med</w:t>
            </w:r>
          </w:p>
        </w:tc>
        <w:tc>
          <w:tcPr>
            <w:tcW w:w="1156" w:type="dxa"/>
          </w:tcPr>
          <w:p w14:paraId="275346D6" w14:textId="77777777" w:rsidR="00DF0799" w:rsidRPr="003C2E13" w:rsidRDefault="00DF0799" w:rsidP="006003F7">
            <w:pPr>
              <w:keepNext/>
              <w:rPr>
                <w:b/>
                <w:lang w:val="en-GB"/>
              </w:rPr>
            </w:pPr>
            <w:r w:rsidRPr="003C2E13">
              <w:rPr>
                <w:b/>
                <w:lang w:val="en-GB"/>
              </w:rPr>
              <w:t>Low</w:t>
            </w:r>
          </w:p>
        </w:tc>
        <w:tc>
          <w:tcPr>
            <w:tcW w:w="1152" w:type="dxa"/>
          </w:tcPr>
          <w:p w14:paraId="40D14247" w14:textId="77777777" w:rsidR="00DF0799" w:rsidRPr="003C2E13" w:rsidRDefault="00DF0799" w:rsidP="006003F7">
            <w:pPr>
              <w:keepNext/>
              <w:rPr>
                <w:b/>
                <w:lang w:val="en-GB"/>
              </w:rPr>
            </w:pPr>
            <w:r w:rsidRPr="003C2E13">
              <w:rPr>
                <w:b/>
                <w:lang w:val="en-GB"/>
              </w:rPr>
              <w:t>Info</w:t>
            </w:r>
          </w:p>
        </w:tc>
      </w:tr>
      <w:tr w:rsidR="00D02C7D" w:rsidRPr="003C2E13" w14:paraId="6C906C89" w14:textId="77777777" w:rsidTr="006C225F">
        <w:tc>
          <w:tcPr>
            <w:tcW w:w="1289" w:type="dxa"/>
          </w:tcPr>
          <w:p w14:paraId="6F8E0D00" w14:textId="0A45FE32" w:rsidR="00D02C7D" w:rsidRPr="003C2E13" w:rsidRDefault="00D02C7D" w:rsidP="006003F7">
            <w:pPr>
              <w:keepNext/>
              <w:rPr>
                <w:lang w:val="en-GB"/>
              </w:rPr>
            </w:pPr>
            <w:r w:rsidRPr="003C2E13">
              <w:rPr>
                <w:lang w:val="en-GB"/>
              </w:rPr>
              <w:t>10.10.10.1</w:t>
            </w:r>
          </w:p>
        </w:tc>
        <w:tc>
          <w:tcPr>
            <w:tcW w:w="1037" w:type="dxa"/>
          </w:tcPr>
          <w:p w14:paraId="3795AA5E" w14:textId="4FF9E5CE" w:rsidR="00D02C7D" w:rsidRPr="003C2E13" w:rsidRDefault="00D02C7D" w:rsidP="006003F7">
            <w:pPr>
              <w:keepNext/>
              <w:rPr>
                <w:lang w:val="en-GB"/>
              </w:rPr>
            </w:pPr>
            <w:r w:rsidRPr="003C2E13">
              <w:rPr>
                <w:lang w:val="en-GB"/>
              </w:rPr>
              <w:t>Firewall</w:t>
            </w:r>
          </w:p>
        </w:tc>
        <w:tc>
          <w:tcPr>
            <w:tcW w:w="1238" w:type="dxa"/>
          </w:tcPr>
          <w:p w14:paraId="03B5AB3F" w14:textId="2E2860EA" w:rsidR="00D02C7D" w:rsidRPr="003C2E13" w:rsidRDefault="00D02C7D" w:rsidP="006003F7">
            <w:pPr>
              <w:keepNext/>
              <w:rPr>
                <w:lang w:val="en-GB"/>
              </w:rPr>
            </w:pPr>
            <w:r w:rsidRPr="003C2E13">
              <w:rPr>
                <w:lang w:val="en-GB"/>
              </w:rPr>
              <w:t>0</w:t>
            </w:r>
          </w:p>
        </w:tc>
        <w:tc>
          <w:tcPr>
            <w:tcW w:w="1169" w:type="dxa"/>
          </w:tcPr>
          <w:p w14:paraId="6B775438" w14:textId="040225FB" w:rsidR="00D02C7D" w:rsidRPr="003C2E13" w:rsidRDefault="00D02C7D" w:rsidP="006003F7">
            <w:pPr>
              <w:keepNext/>
              <w:rPr>
                <w:lang w:val="en-GB"/>
              </w:rPr>
            </w:pPr>
            <w:r w:rsidRPr="003C2E13">
              <w:rPr>
                <w:lang w:val="en-GB"/>
              </w:rPr>
              <w:t>0</w:t>
            </w:r>
          </w:p>
        </w:tc>
        <w:tc>
          <w:tcPr>
            <w:tcW w:w="1284" w:type="dxa"/>
          </w:tcPr>
          <w:p w14:paraId="5BE6DB5B" w14:textId="1F4A360B" w:rsidR="00D02C7D" w:rsidRPr="003C2E13" w:rsidRDefault="00D02C7D" w:rsidP="006003F7">
            <w:pPr>
              <w:keepNext/>
              <w:rPr>
                <w:lang w:val="en-GB"/>
              </w:rPr>
            </w:pPr>
            <w:r w:rsidRPr="003C2E13">
              <w:rPr>
                <w:lang w:val="en-GB"/>
              </w:rPr>
              <w:t>0</w:t>
            </w:r>
          </w:p>
        </w:tc>
        <w:tc>
          <w:tcPr>
            <w:tcW w:w="1156" w:type="dxa"/>
          </w:tcPr>
          <w:p w14:paraId="427A2B5E" w14:textId="773C863A" w:rsidR="00D02C7D" w:rsidRPr="003C2E13" w:rsidRDefault="00D02C7D" w:rsidP="006003F7">
            <w:pPr>
              <w:keepNext/>
              <w:rPr>
                <w:lang w:val="en-GB"/>
              </w:rPr>
            </w:pPr>
            <w:r w:rsidRPr="003C2E13">
              <w:rPr>
                <w:lang w:val="en-GB"/>
              </w:rPr>
              <w:t>0</w:t>
            </w:r>
          </w:p>
        </w:tc>
        <w:tc>
          <w:tcPr>
            <w:tcW w:w="1152" w:type="dxa"/>
          </w:tcPr>
          <w:p w14:paraId="63DE91E8" w14:textId="08CD84F7" w:rsidR="00D02C7D" w:rsidRPr="003C2E13" w:rsidRDefault="00D02C7D" w:rsidP="006003F7">
            <w:pPr>
              <w:keepNext/>
              <w:rPr>
                <w:lang w:val="en-GB"/>
              </w:rPr>
            </w:pPr>
            <w:r w:rsidRPr="003C2E13">
              <w:rPr>
                <w:lang w:val="en-GB"/>
              </w:rPr>
              <w:t>3</w:t>
            </w:r>
          </w:p>
        </w:tc>
      </w:tr>
      <w:tr w:rsidR="00DF0799" w:rsidRPr="003C2E13" w14:paraId="47A92294" w14:textId="77777777" w:rsidTr="0091058A">
        <w:tc>
          <w:tcPr>
            <w:tcW w:w="1289" w:type="dxa"/>
          </w:tcPr>
          <w:p w14:paraId="10F73FDE" w14:textId="77777777" w:rsidR="00DF0799" w:rsidRPr="003C2E13" w:rsidRDefault="00DF0799" w:rsidP="006003F7">
            <w:pPr>
              <w:keepNext/>
              <w:rPr>
                <w:lang w:val="en-GB"/>
              </w:rPr>
            </w:pPr>
            <w:r w:rsidRPr="003C2E13">
              <w:rPr>
                <w:lang w:val="en-GB"/>
              </w:rPr>
              <w:t>10.10.10.4</w:t>
            </w:r>
          </w:p>
        </w:tc>
        <w:tc>
          <w:tcPr>
            <w:tcW w:w="1037" w:type="dxa"/>
          </w:tcPr>
          <w:p w14:paraId="7859F472" w14:textId="77777777" w:rsidR="00DF0799" w:rsidRPr="003C2E13" w:rsidRDefault="00DF0799" w:rsidP="006003F7">
            <w:pPr>
              <w:keepNext/>
              <w:rPr>
                <w:lang w:val="en-GB"/>
              </w:rPr>
            </w:pPr>
            <w:r w:rsidRPr="003C2E13">
              <w:rPr>
                <w:lang w:val="en-GB"/>
              </w:rPr>
              <w:t>ns1</w:t>
            </w:r>
          </w:p>
        </w:tc>
        <w:tc>
          <w:tcPr>
            <w:tcW w:w="1238" w:type="dxa"/>
          </w:tcPr>
          <w:p w14:paraId="2E03C096" w14:textId="77777777" w:rsidR="00DF0799" w:rsidRPr="003C2E13" w:rsidRDefault="00DF0799" w:rsidP="006003F7">
            <w:pPr>
              <w:keepNext/>
              <w:rPr>
                <w:lang w:val="en-GB"/>
              </w:rPr>
            </w:pPr>
            <w:r w:rsidRPr="003C2E13">
              <w:rPr>
                <w:lang w:val="en-GB"/>
              </w:rPr>
              <w:t>16</w:t>
            </w:r>
          </w:p>
        </w:tc>
        <w:tc>
          <w:tcPr>
            <w:tcW w:w="1169" w:type="dxa"/>
          </w:tcPr>
          <w:p w14:paraId="6100080B" w14:textId="77777777" w:rsidR="00DF0799" w:rsidRPr="003C2E13" w:rsidRDefault="00DF0799" w:rsidP="006003F7">
            <w:pPr>
              <w:keepNext/>
              <w:rPr>
                <w:lang w:val="en-GB"/>
              </w:rPr>
            </w:pPr>
            <w:r w:rsidRPr="003C2E13">
              <w:rPr>
                <w:lang w:val="en-GB"/>
              </w:rPr>
              <w:t>89</w:t>
            </w:r>
          </w:p>
        </w:tc>
        <w:tc>
          <w:tcPr>
            <w:tcW w:w="1284" w:type="dxa"/>
          </w:tcPr>
          <w:p w14:paraId="594167C2" w14:textId="77777777" w:rsidR="00DF0799" w:rsidRPr="003C2E13" w:rsidRDefault="00DF0799" w:rsidP="006003F7">
            <w:pPr>
              <w:keepNext/>
              <w:rPr>
                <w:lang w:val="en-GB"/>
              </w:rPr>
            </w:pPr>
            <w:r w:rsidRPr="003C2E13">
              <w:rPr>
                <w:lang w:val="en-GB"/>
              </w:rPr>
              <w:t>101</w:t>
            </w:r>
          </w:p>
        </w:tc>
        <w:tc>
          <w:tcPr>
            <w:tcW w:w="1156" w:type="dxa"/>
          </w:tcPr>
          <w:p w14:paraId="3D366E8B" w14:textId="77777777" w:rsidR="00DF0799" w:rsidRPr="003C2E13" w:rsidRDefault="00DF0799" w:rsidP="006003F7">
            <w:pPr>
              <w:keepNext/>
              <w:rPr>
                <w:lang w:val="en-GB"/>
              </w:rPr>
            </w:pPr>
            <w:r w:rsidRPr="003C2E13">
              <w:rPr>
                <w:lang w:val="en-GB"/>
              </w:rPr>
              <w:t>7</w:t>
            </w:r>
          </w:p>
        </w:tc>
        <w:tc>
          <w:tcPr>
            <w:tcW w:w="1152" w:type="dxa"/>
          </w:tcPr>
          <w:p w14:paraId="6C3BA801" w14:textId="77777777" w:rsidR="00DF0799" w:rsidRPr="003C2E13" w:rsidRDefault="00DF0799" w:rsidP="006003F7">
            <w:pPr>
              <w:keepNext/>
              <w:rPr>
                <w:lang w:val="en-GB"/>
              </w:rPr>
            </w:pPr>
            <w:r w:rsidRPr="003C2E13">
              <w:rPr>
                <w:lang w:val="en-GB"/>
              </w:rPr>
              <w:t>38</w:t>
            </w:r>
          </w:p>
        </w:tc>
      </w:tr>
      <w:tr w:rsidR="00D02C7D" w:rsidRPr="003C2E13" w14:paraId="090CC429" w14:textId="77777777" w:rsidTr="006C225F">
        <w:tc>
          <w:tcPr>
            <w:tcW w:w="1289" w:type="dxa"/>
          </w:tcPr>
          <w:p w14:paraId="3E261AD1" w14:textId="04CA8697" w:rsidR="00D02C7D" w:rsidRPr="003C2E13" w:rsidRDefault="00D02C7D" w:rsidP="006003F7">
            <w:pPr>
              <w:keepNext/>
              <w:rPr>
                <w:lang w:val="en-GB"/>
              </w:rPr>
            </w:pPr>
            <w:r w:rsidRPr="003C2E13">
              <w:rPr>
                <w:lang w:val="en-GB"/>
              </w:rPr>
              <w:t>10.10.10.7</w:t>
            </w:r>
          </w:p>
        </w:tc>
        <w:tc>
          <w:tcPr>
            <w:tcW w:w="1037" w:type="dxa"/>
          </w:tcPr>
          <w:p w14:paraId="56DFA75B" w14:textId="47974206" w:rsidR="00D02C7D" w:rsidRPr="003C2E13" w:rsidRDefault="00D02C7D" w:rsidP="006003F7">
            <w:pPr>
              <w:keepNext/>
              <w:rPr>
                <w:lang w:val="en-GB"/>
              </w:rPr>
            </w:pPr>
            <w:r w:rsidRPr="003C2E13">
              <w:rPr>
                <w:lang w:val="en-GB"/>
              </w:rPr>
              <w:t>Unknown</w:t>
            </w:r>
          </w:p>
        </w:tc>
        <w:tc>
          <w:tcPr>
            <w:tcW w:w="1238" w:type="dxa"/>
          </w:tcPr>
          <w:p w14:paraId="5D242952" w14:textId="24F93712" w:rsidR="00D02C7D" w:rsidRPr="003C2E13" w:rsidRDefault="00D02C7D" w:rsidP="006003F7">
            <w:pPr>
              <w:keepNext/>
              <w:rPr>
                <w:lang w:val="en-GB"/>
              </w:rPr>
            </w:pPr>
            <w:r w:rsidRPr="003C2E13">
              <w:rPr>
                <w:lang w:val="en-GB"/>
              </w:rPr>
              <w:t>0</w:t>
            </w:r>
          </w:p>
        </w:tc>
        <w:tc>
          <w:tcPr>
            <w:tcW w:w="1169" w:type="dxa"/>
          </w:tcPr>
          <w:p w14:paraId="4F5211C5" w14:textId="24EF209B" w:rsidR="00D02C7D" w:rsidRPr="003C2E13" w:rsidRDefault="00D02C7D" w:rsidP="006003F7">
            <w:pPr>
              <w:keepNext/>
              <w:rPr>
                <w:lang w:val="en-GB"/>
              </w:rPr>
            </w:pPr>
            <w:r w:rsidRPr="003C2E13">
              <w:rPr>
                <w:lang w:val="en-GB"/>
              </w:rPr>
              <w:t>0</w:t>
            </w:r>
          </w:p>
        </w:tc>
        <w:tc>
          <w:tcPr>
            <w:tcW w:w="1284" w:type="dxa"/>
          </w:tcPr>
          <w:p w14:paraId="1A808A63" w14:textId="4B7F6F1D" w:rsidR="00D02C7D" w:rsidRPr="003C2E13" w:rsidRDefault="00D02C7D" w:rsidP="006003F7">
            <w:pPr>
              <w:keepNext/>
              <w:rPr>
                <w:lang w:val="en-GB"/>
              </w:rPr>
            </w:pPr>
            <w:r w:rsidRPr="003C2E13">
              <w:rPr>
                <w:lang w:val="en-GB"/>
              </w:rPr>
              <w:t>0</w:t>
            </w:r>
          </w:p>
        </w:tc>
        <w:tc>
          <w:tcPr>
            <w:tcW w:w="1156" w:type="dxa"/>
          </w:tcPr>
          <w:p w14:paraId="5049A6F2" w14:textId="3471102E" w:rsidR="00D02C7D" w:rsidRPr="003C2E13" w:rsidRDefault="00D02C7D" w:rsidP="006003F7">
            <w:pPr>
              <w:keepNext/>
              <w:rPr>
                <w:lang w:val="en-GB"/>
              </w:rPr>
            </w:pPr>
            <w:r w:rsidRPr="003C2E13">
              <w:rPr>
                <w:lang w:val="en-GB"/>
              </w:rPr>
              <w:t>0</w:t>
            </w:r>
          </w:p>
        </w:tc>
        <w:tc>
          <w:tcPr>
            <w:tcW w:w="1152" w:type="dxa"/>
          </w:tcPr>
          <w:p w14:paraId="3496677C" w14:textId="0082ED54" w:rsidR="00D02C7D" w:rsidRPr="003C2E13" w:rsidRDefault="00D02C7D" w:rsidP="006003F7">
            <w:pPr>
              <w:keepNext/>
              <w:rPr>
                <w:lang w:val="en-GB"/>
              </w:rPr>
            </w:pPr>
            <w:r w:rsidRPr="003C2E13">
              <w:rPr>
                <w:lang w:val="en-GB"/>
              </w:rPr>
              <w:t>9</w:t>
            </w:r>
          </w:p>
        </w:tc>
      </w:tr>
      <w:tr w:rsidR="00DF0799" w:rsidRPr="003C2E13" w14:paraId="0F2472E4" w14:textId="77777777" w:rsidTr="0091058A">
        <w:tc>
          <w:tcPr>
            <w:tcW w:w="1289" w:type="dxa"/>
          </w:tcPr>
          <w:p w14:paraId="3EA0571D" w14:textId="77777777" w:rsidR="00DF0799" w:rsidRPr="003C2E13" w:rsidRDefault="00DF0799" w:rsidP="006003F7">
            <w:pPr>
              <w:keepNext/>
              <w:rPr>
                <w:lang w:val="en-GB"/>
              </w:rPr>
            </w:pPr>
            <w:r w:rsidRPr="003C2E13">
              <w:rPr>
                <w:lang w:val="en-GB"/>
              </w:rPr>
              <w:t>10.10.10.8</w:t>
            </w:r>
          </w:p>
        </w:tc>
        <w:tc>
          <w:tcPr>
            <w:tcW w:w="1037" w:type="dxa"/>
          </w:tcPr>
          <w:p w14:paraId="283ADB16" w14:textId="77777777" w:rsidR="00DF0799" w:rsidRPr="003C2E13" w:rsidRDefault="00DF0799" w:rsidP="006003F7">
            <w:pPr>
              <w:keepNext/>
              <w:rPr>
                <w:lang w:val="en-GB"/>
              </w:rPr>
            </w:pPr>
            <w:r w:rsidRPr="003C2E13">
              <w:rPr>
                <w:lang w:val="en-GB"/>
              </w:rPr>
              <w:t>ns2</w:t>
            </w:r>
          </w:p>
        </w:tc>
        <w:tc>
          <w:tcPr>
            <w:tcW w:w="1238" w:type="dxa"/>
          </w:tcPr>
          <w:p w14:paraId="74F3B5E1" w14:textId="77777777" w:rsidR="00DF0799" w:rsidRPr="003C2E13" w:rsidRDefault="00DF0799" w:rsidP="006003F7">
            <w:pPr>
              <w:keepNext/>
              <w:rPr>
                <w:lang w:val="en-GB"/>
              </w:rPr>
            </w:pPr>
            <w:r w:rsidRPr="003C2E13">
              <w:rPr>
                <w:lang w:val="en-GB"/>
              </w:rPr>
              <w:t>16</w:t>
            </w:r>
          </w:p>
        </w:tc>
        <w:tc>
          <w:tcPr>
            <w:tcW w:w="1169" w:type="dxa"/>
          </w:tcPr>
          <w:p w14:paraId="44955F3D" w14:textId="77777777" w:rsidR="00DF0799" w:rsidRPr="003C2E13" w:rsidRDefault="00DF0799" w:rsidP="006003F7">
            <w:pPr>
              <w:keepNext/>
              <w:rPr>
                <w:lang w:val="en-GB"/>
              </w:rPr>
            </w:pPr>
            <w:r w:rsidRPr="003C2E13">
              <w:rPr>
                <w:lang w:val="en-GB"/>
              </w:rPr>
              <w:t>89</w:t>
            </w:r>
          </w:p>
        </w:tc>
        <w:tc>
          <w:tcPr>
            <w:tcW w:w="1284" w:type="dxa"/>
          </w:tcPr>
          <w:p w14:paraId="31739395" w14:textId="77777777" w:rsidR="00DF0799" w:rsidRPr="003C2E13" w:rsidRDefault="00DF0799" w:rsidP="006003F7">
            <w:pPr>
              <w:keepNext/>
              <w:rPr>
                <w:lang w:val="en-GB"/>
              </w:rPr>
            </w:pPr>
            <w:r w:rsidRPr="003C2E13">
              <w:rPr>
                <w:lang w:val="en-GB"/>
              </w:rPr>
              <w:t>101</w:t>
            </w:r>
          </w:p>
        </w:tc>
        <w:tc>
          <w:tcPr>
            <w:tcW w:w="1156" w:type="dxa"/>
          </w:tcPr>
          <w:p w14:paraId="39F18E9A" w14:textId="77777777" w:rsidR="00DF0799" w:rsidRPr="003C2E13" w:rsidRDefault="00DF0799" w:rsidP="006003F7">
            <w:pPr>
              <w:keepNext/>
              <w:rPr>
                <w:lang w:val="en-GB"/>
              </w:rPr>
            </w:pPr>
            <w:r w:rsidRPr="003C2E13">
              <w:rPr>
                <w:lang w:val="en-GB"/>
              </w:rPr>
              <w:t>7</w:t>
            </w:r>
          </w:p>
        </w:tc>
        <w:tc>
          <w:tcPr>
            <w:tcW w:w="1152" w:type="dxa"/>
          </w:tcPr>
          <w:p w14:paraId="02F86AC3" w14:textId="77777777" w:rsidR="00DF0799" w:rsidRPr="003C2E13" w:rsidRDefault="00DF0799" w:rsidP="006003F7">
            <w:pPr>
              <w:keepNext/>
              <w:rPr>
                <w:lang w:val="en-GB"/>
              </w:rPr>
            </w:pPr>
            <w:r w:rsidRPr="003C2E13">
              <w:rPr>
                <w:lang w:val="en-GB"/>
              </w:rPr>
              <w:t>38</w:t>
            </w:r>
          </w:p>
        </w:tc>
      </w:tr>
      <w:tr w:rsidR="00DF0799" w:rsidRPr="003C2E13" w14:paraId="45A926C0" w14:textId="77777777" w:rsidTr="0091058A">
        <w:tc>
          <w:tcPr>
            <w:tcW w:w="1289" w:type="dxa"/>
          </w:tcPr>
          <w:p w14:paraId="04584337" w14:textId="77777777" w:rsidR="00DF0799" w:rsidRPr="003C2E13" w:rsidRDefault="00DF0799" w:rsidP="006003F7">
            <w:pPr>
              <w:keepNext/>
              <w:rPr>
                <w:lang w:val="en-GB"/>
              </w:rPr>
            </w:pPr>
            <w:r w:rsidRPr="003C2E13">
              <w:rPr>
                <w:lang w:val="en-GB"/>
              </w:rPr>
              <w:t>10.10.10.10</w:t>
            </w:r>
          </w:p>
        </w:tc>
        <w:tc>
          <w:tcPr>
            <w:tcW w:w="1037" w:type="dxa"/>
          </w:tcPr>
          <w:p w14:paraId="491749CE" w14:textId="77777777" w:rsidR="00DF0799" w:rsidRPr="003C2E13" w:rsidRDefault="00DF0799" w:rsidP="006003F7">
            <w:pPr>
              <w:keepNext/>
              <w:rPr>
                <w:lang w:val="en-GB"/>
              </w:rPr>
            </w:pPr>
            <w:r w:rsidRPr="003C2E13">
              <w:rPr>
                <w:lang w:val="en-GB"/>
              </w:rPr>
              <w:t>extranet</w:t>
            </w:r>
          </w:p>
        </w:tc>
        <w:tc>
          <w:tcPr>
            <w:tcW w:w="1238" w:type="dxa"/>
          </w:tcPr>
          <w:p w14:paraId="1D773FDA" w14:textId="77777777" w:rsidR="00DF0799" w:rsidRPr="003C2E13" w:rsidRDefault="00DF0799" w:rsidP="006003F7">
            <w:pPr>
              <w:keepNext/>
              <w:rPr>
                <w:lang w:val="en-GB"/>
              </w:rPr>
            </w:pPr>
            <w:r w:rsidRPr="003C2E13">
              <w:rPr>
                <w:lang w:val="en-GB"/>
              </w:rPr>
              <w:t>19</w:t>
            </w:r>
          </w:p>
        </w:tc>
        <w:tc>
          <w:tcPr>
            <w:tcW w:w="1169" w:type="dxa"/>
          </w:tcPr>
          <w:p w14:paraId="02D943C6" w14:textId="77777777" w:rsidR="00DF0799" w:rsidRPr="003C2E13" w:rsidRDefault="00DF0799" w:rsidP="006003F7">
            <w:pPr>
              <w:keepNext/>
              <w:rPr>
                <w:lang w:val="en-GB"/>
              </w:rPr>
            </w:pPr>
            <w:r w:rsidRPr="003C2E13">
              <w:rPr>
                <w:lang w:val="en-GB"/>
              </w:rPr>
              <w:t>90</w:t>
            </w:r>
          </w:p>
        </w:tc>
        <w:tc>
          <w:tcPr>
            <w:tcW w:w="1284" w:type="dxa"/>
          </w:tcPr>
          <w:p w14:paraId="6409B189" w14:textId="77777777" w:rsidR="00DF0799" w:rsidRPr="003C2E13" w:rsidRDefault="00DF0799" w:rsidP="006003F7">
            <w:pPr>
              <w:keepNext/>
              <w:rPr>
                <w:lang w:val="en-GB"/>
              </w:rPr>
            </w:pPr>
            <w:r w:rsidRPr="003C2E13">
              <w:rPr>
                <w:lang w:val="en-GB"/>
              </w:rPr>
              <w:t>131</w:t>
            </w:r>
          </w:p>
        </w:tc>
        <w:tc>
          <w:tcPr>
            <w:tcW w:w="1156" w:type="dxa"/>
          </w:tcPr>
          <w:p w14:paraId="62ECADDC" w14:textId="77777777" w:rsidR="00DF0799" w:rsidRPr="003C2E13" w:rsidRDefault="00DF0799" w:rsidP="006003F7">
            <w:pPr>
              <w:keepNext/>
              <w:rPr>
                <w:lang w:val="en-GB"/>
              </w:rPr>
            </w:pPr>
            <w:r w:rsidRPr="003C2E13">
              <w:rPr>
                <w:lang w:val="en-GB"/>
              </w:rPr>
              <w:t>9</w:t>
            </w:r>
          </w:p>
        </w:tc>
        <w:tc>
          <w:tcPr>
            <w:tcW w:w="1152" w:type="dxa"/>
          </w:tcPr>
          <w:p w14:paraId="2CD6C0A4" w14:textId="77777777" w:rsidR="00DF0799" w:rsidRPr="003C2E13" w:rsidRDefault="00DF0799" w:rsidP="006003F7">
            <w:pPr>
              <w:keepNext/>
              <w:rPr>
                <w:lang w:val="en-GB"/>
              </w:rPr>
            </w:pPr>
            <w:r w:rsidRPr="003C2E13">
              <w:rPr>
                <w:lang w:val="en-GB"/>
              </w:rPr>
              <w:t>60</w:t>
            </w:r>
          </w:p>
        </w:tc>
      </w:tr>
      <w:tr w:rsidR="00DF0799" w:rsidRPr="003C2E13" w14:paraId="42A9B8B6" w14:textId="77777777" w:rsidTr="0091058A">
        <w:tc>
          <w:tcPr>
            <w:tcW w:w="1289" w:type="dxa"/>
          </w:tcPr>
          <w:p w14:paraId="05405F0F" w14:textId="77777777" w:rsidR="00DF0799" w:rsidRPr="003C2E13" w:rsidRDefault="00DF0799" w:rsidP="006003F7">
            <w:pPr>
              <w:keepNext/>
              <w:rPr>
                <w:lang w:val="en-GB"/>
              </w:rPr>
            </w:pPr>
            <w:r w:rsidRPr="003C2E13">
              <w:rPr>
                <w:lang w:val="en-GB"/>
              </w:rPr>
              <w:t>10.10.10.20</w:t>
            </w:r>
          </w:p>
        </w:tc>
        <w:tc>
          <w:tcPr>
            <w:tcW w:w="1037" w:type="dxa"/>
          </w:tcPr>
          <w:p w14:paraId="118B649F" w14:textId="77777777" w:rsidR="00DF0799" w:rsidRPr="003C2E13" w:rsidRDefault="00DF0799" w:rsidP="006003F7">
            <w:pPr>
              <w:keepNext/>
              <w:rPr>
                <w:lang w:val="en-GB"/>
              </w:rPr>
            </w:pPr>
            <w:r w:rsidRPr="003C2E13">
              <w:rPr>
                <w:lang w:val="en-GB"/>
              </w:rPr>
              <w:t>www</w:t>
            </w:r>
          </w:p>
        </w:tc>
        <w:tc>
          <w:tcPr>
            <w:tcW w:w="1238" w:type="dxa"/>
          </w:tcPr>
          <w:p w14:paraId="2B9FD4A5" w14:textId="77777777" w:rsidR="00DF0799" w:rsidRPr="003C2E13" w:rsidRDefault="00DF0799" w:rsidP="006003F7">
            <w:pPr>
              <w:keepNext/>
              <w:rPr>
                <w:lang w:val="en-GB"/>
              </w:rPr>
            </w:pPr>
            <w:r w:rsidRPr="003C2E13">
              <w:rPr>
                <w:lang w:val="en-GB"/>
              </w:rPr>
              <w:t>22</w:t>
            </w:r>
          </w:p>
        </w:tc>
        <w:tc>
          <w:tcPr>
            <w:tcW w:w="1169" w:type="dxa"/>
          </w:tcPr>
          <w:p w14:paraId="2DAD9037" w14:textId="77777777" w:rsidR="00DF0799" w:rsidRPr="003C2E13" w:rsidRDefault="00DF0799" w:rsidP="006003F7">
            <w:pPr>
              <w:keepNext/>
              <w:rPr>
                <w:lang w:val="en-GB"/>
              </w:rPr>
            </w:pPr>
            <w:r w:rsidRPr="003C2E13">
              <w:rPr>
                <w:lang w:val="en-GB"/>
              </w:rPr>
              <w:t>95</w:t>
            </w:r>
          </w:p>
        </w:tc>
        <w:tc>
          <w:tcPr>
            <w:tcW w:w="1284" w:type="dxa"/>
          </w:tcPr>
          <w:p w14:paraId="76825263" w14:textId="77777777" w:rsidR="00DF0799" w:rsidRPr="003C2E13" w:rsidRDefault="00DF0799" w:rsidP="006003F7">
            <w:pPr>
              <w:keepNext/>
              <w:rPr>
                <w:lang w:val="en-GB"/>
              </w:rPr>
            </w:pPr>
            <w:r w:rsidRPr="003C2E13">
              <w:rPr>
                <w:lang w:val="en-GB"/>
              </w:rPr>
              <w:t>136</w:t>
            </w:r>
          </w:p>
        </w:tc>
        <w:tc>
          <w:tcPr>
            <w:tcW w:w="1156" w:type="dxa"/>
          </w:tcPr>
          <w:p w14:paraId="009F99F4" w14:textId="77777777" w:rsidR="00DF0799" w:rsidRPr="003C2E13" w:rsidRDefault="00DF0799" w:rsidP="006003F7">
            <w:pPr>
              <w:keepNext/>
              <w:rPr>
                <w:lang w:val="en-GB"/>
              </w:rPr>
            </w:pPr>
            <w:r w:rsidRPr="003C2E13">
              <w:rPr>
                <w:lang w:val="en-GB"/>
              </w:rPr>
              <w:t>12</w:t>
            </w:r>
          </w:p>
        </w:tc>
        <w:tc>
          <w:tcPr>
            <w:tcW w:w="1152" w:type="dxa"/>
          </w:tcPr>
          <w:p w14:paraId="05E1CE08" w14:textId="77777777" w:rsidR="00DF0799" w:rsidRPr="003C2E13" w:rsidRDefault="00DF0799" w:rsidP="006003F7">
            <w:pPr>
              <w:keepNext/>
              <w:rPr>
                <w:lang w:val="en-GB"/>
              </w:rPr>
            </w:pPr>
            <w:r w:rsidRPr="003C2E13">
              <w:rPr>
                <w:lang w:val="en-GB"/>
              </w:rPr>
              <w:t>69</w:t>
            </w:r>
          </w:p>
        </w:tc>
      </w:tr>
      <w:tr w:rsidR="00DF0799" w:rsidRPr="003C2E13" w14:paraId="7DF90CCA" w14:textId="77777777" w:rsidTr="0091058A">
        <w:tc>
          <w:tcPr>
            <w:tcW w:w="1289" w:type="dxa"/>
          </w:tcPr>
          <w:p w14:paraId="041FFF1C" w14:textId="3297A8A2" w:rsidR="00DF0799" w:rsidRPr="003C2E13" w:rsidRDefault="00DF0799" w:rsidP="006003F7">
            <w:pPr>
              <w:keepNext/>
              <w:rPr>
                <w:lang w:val="en-GB"/>
              </w:rPr>
            </w:pPr>
            <w:r w:rsidRPr="003C2E13">
              <w:rPr>
                <w:lang w:val="en-GB"/>
              </w:rPr>
              <w:t>10.10.10.30</w:t>
            </w:r>
          </w:p>
        </w:tc>
        <w:tc>
          <w:tcPr>
            <w:tcW w:w="1037" w:type="dxa"/>
          </w:tcPr>
          <w:p w14:paraId="5A8A995B" w14:textId="77777777" w:rsidR="00DF0799" w:rsidRPr="003C2E13" w:rsidRDefault="00DF0799" w:rsidP="006003F7">
            <w:pPr>
              <w:keepNext/>
              <w:rPr>
                <w:lang w:val="en-GB"/>
              </w:rPr>
            </w:pPr>
            <w:r w:rsidRPr="003C2E13">
              <w:rPr>
                <w:lang w:val="en-GB"/>
              </w:rPr>
              <w:t>Mail</w:t>
            </w:r>
          </w:p>
        </w:tc>
        <w:tc>
          <w:tcPr>
            <w:tcW w:w="1238" w:type="dxa"/>
          </w:tcPr>
          <w:p w14:paraId="122A1D24" w14:textId="77777777" w:rsidR="00DF0799" w:rsidRPr="003C2E13" w:rsidRDefault="00DF0799" w:rsidP="006003F7">
            <w:pPr>
              <w:keepNext/>
              <w:rPr>
                <w:lang w:val="en-GB"/>
              </w:rPr>
            </w:pPr>
            <w:r w:rsidRPr="003C2E13">
              <w:rPr>
                <w:lang w:val="en-GB"/>
              </w:rPr>
              <w:t>0</w:t>
            </w:r>
          </w:p>
        </w:tc>
        <w:tc>
          <w:tcPr>
            <w:tcW w:w="1169" w:type="dxa"/>
          </w:tcPr>
          <w:p w14:paraId="74ACA2D3" w14:textId="77777777" w:rsidR="00DF0799" w:rsidRPr="003C2E13" w:rsidRDefault="00DF0799" w:rsidP="006003F7">
            <w:pPr>
              <w:keepNext/>
              <w:rPr>
                <w:lang w:val="en-GB"/>
              </w:rPr>
            </w:pPr>
            <w:r w:rsidRPr="003C2E13">
              <w:rPr>
                <w:lang w:val="en-GB"/>
              </w:rPr>
              <w:t>0</w:t>
            </w:r>
          </w:p>
        </w:tc>
        <w:tc>
          <w:tcPr>
            <w:tcW w:w="1284" w:type="dxa"/>
          </w:tcPr>
          <w:p w14:paraId="1DEF7410" w14:textId="77777777" w:rsidR="00DF0799" w:rsidRPr="003C2E13" w:rsidRDefault="00DF0799" w:rsidP="006003F7">
            <w:pPr>
              <w:keepNext/>
              <w:rPr>
                <w:lang w:val="en-GB"/>
              </w:rPr>
            </w:pPr>
            <w:r w:rsidRPr="003C2E13">
              <w:rPr>
                <w:lang w:val="en-GB"/>
              </w:rPr>
              <w:t>11</w:t>
            </w:r>
          </w:p>
        </w:tc>
        <w:tc>
          <w:tcPr>
            <w:tcW w:w="1156" w:type="dxa"/>
          </w:tcPr>
          <w:p w14:paraId="06444396" w14:textId="77777777" w:rsidR="00DF0799" w:rsidRPr="003C2E13" w:rsidRDefault="00DF0799" w:rsidP="006003F7">
            <w:pPr>
              <w:keepNext/>
              <w:rPr>
                <w:lang w:val="en-GB"/>
              </w:rPr>
            </w:pPr>
            <w:r w:rsidRPr="003C2E13">
              <w:rPr>
                <w:lang w:val="en-GB"/>
              </w:rPr>
              <w:t>9</w:t>
            </w:r>
          </w:p>
        </w:tc>
        <w:tc>
          <w:tcPr>
            <w:tcW w:w="1152" w:type="dxa"/>
          </w:tcPr>
          <w:p w14:paraId="03E186B2" w14:textId="77777777" w:rsidR="00DF0799" w:rsidRPr="003C2E13" w:rsidRDefault="00DF0799" w:rsidP="006003F7">
            <w:pPr>
              <w:keepNext/>
              <w:rPr>
                <w:lang w:val="en-GB"/>
              </w:rPr>
            </w:pPr>
            <w:r w:rsidRPr="003C2E13">
              <w:rPr>
                <w:lang w:val="en-GB"/>
              </w:rPr>
              <w:t>54</w:t>
            </w:r>
          </w:p>
        </w:tc>
      </w:tr>
      <w:tr w:rsidR="00DF0799" w:rsidRPr="003C2E13" w14:paraId="4D299ACC" w14:textId="77777777" w:rsidTr="0091058A">
        <w:tc>
          <w:tcPr>
            <w:tcW w:w="1289" w:type="dxa"/>
          </w:tcPr>
          <w:p w14:paraId="566C8F14" w14:textId="77777777" w:rsidR="00DF0799" w:rsidRPr="003C2E13" w:rsidRDefault="00DF0799" w:rsidP="007D3183">
            <w:pPr>
              <w:rPr>
                <w:lang w:val="en-GB"/>
              </w:rPr>
              <w:pPrChange w:id="195" w:author="Tekijä">
                <w:pPr>
                  <w:keepNext/>
                </w:pPr>
              </w:pPrChange>
            </w:pPr>
            <w:r w:rsidRPr="003C2E13">
              <w:rPr>
                <w:lang w:val="en-GB"/>
              </w:rPr>
              <w:t>10.10.10.40</w:t>
            </w:r>
          </w:p>
        </w:tc>
        <w:tc>
          <w:tcPr>
            <w:tcW w:w="1037" w:type="dxa"/>
          </w:tcPr>
          <w:p w14:paraId="1DB9C91C" w14:textId="77777777" w:rsidR="00DF0799" w:rsidRPr="003C2E13" w:rsidRDefault="00DF0799" w:rsidP="007D3183">
            <w:pPr>
              <w:rPr>
                <w:lang w:val="en-GB"/>
              </w:rPr>
              <w:pPrChange w:id="196" w:author="Tekijä">
                <w:pPr>
                  <w:keepNext/>
                </w:pPr>
              </w:pPrChange>
            </w:pPr>
            <w:r w:rsidRPr="003C2E13">
              <w:rPr>
                <w:lang w:val="en-GB"/>
              </w:rPr>
              <w:t>Helpdesk</w:t>
            </w:r>
          </w:p>
        </w:tc>
        <w:tc>
          <w:tcPr>
            <w:tcW w:w="1238" w:type="dxa"/>
          </w:tcPr>
          <w:p w14:paraId="7B64FEA6" w14:textId="77777777" w:rsidR="00DF0799" w:rsidRPr="003C2E13" w:rsidRDefault="00DF0799" w:rsidP="007D3183">
            <w:pPr>
              <w:rPr>
                <w:lang w:val="en-GB"/>
              </w:rPr>
              <w:pPrChange w:id="197" w:author="Tekijä">
                <w:pPr>
                  <w:keepNext/>
                </w:pPr>
              </w:pPrChange>
            </w:pPr>
            <w:r w:rsidRPr="003C2E13">
              <w:rPr>
                <w:lang w:val="en-GB"/>
              </w:rPr>
              <w:t>19</w:t>
            </w:r>
          </w:p>
        </w:tc>
        <w:tc>
          <w:tcPr>
            <w:tcW w:w="1169" w:type="dxa"/>
          </w:tcPr>
          <w:p w14:paraId="6C8A3172" w14:textId="77777777" w:rsidR="00DF0799" w:rsidRPr="003C2E13" w:rsidRDefault="00DF0799" w:rsidP="007D3183">
            <w:pPr>
              <w:rPr>
                <w:lang w:val="en-GB"/>
              </w:rPr>
              <w:pPrChange w:id="198" w:author="Tekijä">
                <w:pPr>
                  <w:keepNext/>
                </w:pPr>
              </w:pPrChange>
            </w:pPr>
            <w:r w:rsidRPr="003C2E13">
              <w:rPr>
                <w:lang w:val="en-GB"/>
              </w:rPr>
              <w:t>95</w:t>
            </w:r>
          </w:p>
        </w:tc>
        <w:tc>
          <w:tcPr>
            <w:tcW w:w="1284" w:type="dxa"/>
          </w:tcPr>
          <w:p w14:paraId="0C97C818" w14:textId="77777777" w:rsidR="00DF0799" w:rsidRPr="003C2E13" w:rsidRDefault="00DF0799" w:rsidP="007D3183">
            <w:pPr>
              <w:rPr>
                <w:lang w:val="en-GB"/>
              </w:rPr>
              <w:pPrChange w:id="199" w:author="Tekijä">
                <w:pPr>
                  <w:keepNext/>
                </w:pPr>
              </w:pPrChange>
            </w:pPr>
            <w:r w:rsidRPr="003C2E13">
              <w:rPr>
                <w:lang w:val="en-GB"/>
              </w:rPr>
              <w:t>124</w:t>
            </w:r>
          </w:p>
        </w:tc>
        <w:tc>
          <w:tcPr>
            <w:tcW w:w="1156" w:type="dxa"/>
          </w:tcPr>
          <w:p w14:paraId="35E406ED" w14:textId="77777777" w:rsidR="00DF0799" w:rsidRPr="003C2E13" w:rsidRDefault="00DF0799" w:rsidP="007D3183">
            <w:pPr>
              <w:rPr>
                <w:lang w:val="en-GB"/>
              </w:rPr>
              <w:pPrChange w:id="200" w:author="Tekijä">
                <w:pPr>
                  <w:keepNext/>
                </w:pPr>
              </w:pPrChange>
            </w:pPr>
            <w:r w:rsidRPr="003C2E13">
              <w:rPr>
                <w:lang w:val="en-GB"/>
              </w:rPr>
              <w:t>7</w:t>
            </w:r>
          </w:p>
        </w:tc>
        <w:tc>
          <w:tcPr>
            <w:tcW w:w="1152" w:type="dxa"/>
          </w:tcPr>
          <w:p w14:paraId="07EA9382" w14:textId="77777777" w:rsidR="00DF0799" w:rsidRPr="003C2E13" w:rsidRDefault="00DF0799" w:rsidP="007D3183">
            <w:pPr>
              <w:rPr>
                <w:lang w:val="en-GB"/>
              </w:rPr>
              <w:pPrChange w:id="201" w:author="Tekijä">
                <w:pPr>
                  <w:keepNext/>
                </w:pPr>
              </w:pPrChange>
            </w:pPr>
            <w:r w:rsidRPr="003C2E13">
              <w:rPr>
                <w:lang w:val="en-GB"/>
              </w:rPr>
              <w:t>35</w:t>
            </w:r>
          </w:p>
        </w:tc>
      </w:tr>
    </w:tbl>
    <w:p w14:paraId="349E67B0" w14:textId="5E2173F7" w:rsidR="006C225F" w:rsidRPr="003C2E13" w:rsidRDefault="006C225F">
      <w:pPr>
        <w:pStyle w:val="Kuvanotsikko"/>
        <w:rPr>
          <w:lang w:val="en-GB"/>
        </w:rPr>
      </w:pPr>
      <w:bookmarkStart w:id="202" w:name="_Toc503079693"/>
      <w:bookmarkStart w:id="203" w:name="_Toc503128082"/>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4</w:t>
      </w:r>
      <w:r w:rsidRPr="003C2E13">
        <w:rPr>
          <w:lang w:val="en-GB"/>
        </w:rPr>
        <w:fldChar w:fldCharType="end"/>
      </w:r>
      <w:r w:rsidRPr="003C2E13">
        <w:rPr>
          <w:lang w:val="en-GB"/>
        </w:rPr>
        <w:t xml:space="preserve"> </w:t>
      </w:r>
      <w:bookmarkEnd w:id="202"/>
      <w:r w:rsidR="00933680" w:rsidRPr="003C2E13">
        <w:rPr>
          <w:lang w:val="en-GB"/>
        </w:rPr>
        <w:t>DMZ and external vulnerabilities summary</w:t>
      </w:r>
      <w:bookmarkEnd w:id="203"/>
    </w:p>
    <w:tbl>
      <w:tblPr>
        <w:tblStyle w:val="Taulukkoruudukko"/>
        <w:tblW w:w="7523" w:type="dxa"/>
        <w:tblLook w:val="04A0" w:firstRow="1" w:lastRow="0" w:firstColumn="1" w:lastColumn="0" w:noHBand="0" w:noVBand="1"/>
      </w:tblPr>
      <w:tblGrid>
        <w:gridCol w:w="1613"/>
        <w:gridCol w:w="1820"/>
        <w:gridCol w:w="1027"/>
        <w:gridCol w:w="789"/>
        <w:gridCol w:w="795"/>
        <w:gridCol w:w="745"/>
        <w:gridCol w:w="734"/>
      </w:tblGrid>
      <w:tr w:rsidR="00DF0799" w:rsidRPr="003C2E13" w14:paraId="744F3214" w14:textId="77777777" w:rsidTr="0042111C">
        <w:tc>
          <w:tcPr>
            <w:tcW w:w="1613" w:type="dxa"/>
          </w:tcPr>
          <w:p w14:paraId="089315E8" w14:textId="77777777" w:rsidR="00DF0799" w:rsidRPr="003C2E13" w:rsidRDefault="00DF0799" w:rsidP="007D3183">
            <w:pPr>
              <w:keepNext/>
              <w:rPr>
                <w:b/>
                <w:lang w:val="en-GB"/>
              </w:rPr>
              <w:pPrChange w:id="204" w:author="Tekijä">
                <w:pPr/>
              </w:pPrChange>
            </w:pPr>
            <w:r w:rsidRPr="003C2E13">
              <w:rPr>
                <w:b/>
                <w:lang w:val="en-GB"/>
              </w:rPr>
              <w:t>Host</w:t>
            </w:r>
          </w:p>
        </w:tc>
        <w:tc>
          <w:tcPr>
            <w:tcW w:w="1820" w:type="dxa"/>
          </w:tcPr>
          <w:p w14:paraId="0DBC27BF" w14:textId="77777777" w:rsidR="00DF0799" w:rsidRPr="003C2E13" w:rsidRDefault="00DF0799" w:rsidP="007D3183">
            <w:pPr>
              <w:keepNext/>
              <w:rPr>
                <w:b/>
                <w:lang w:val="en-GB"/>
              </w:rPr>
              <w:pPrChange w:id="205" w:author="Tekijä">
                <w:pPr/>
              </w:pPrChange>
            </w:pPr>
            <w:r w:rsidRPr="003C2E13">
              <w:rPr>
                <w:b/>
                <w:lang w:val="en-GB"/>
              </w:rPr>
              <w:t>Service</w:t>
            </w:r>
          </w:p>
        </w:tc>
        <w:tc>
          <w:tcPr>
            <w:tcW w:w="1027" w:type="dxa"/>
          </w:tcPr>
          <w:p w14:paraId="064D8249" w14:textId="77777777" w:rsidR="00DF0799" w:rsidRPr="003C2E13" w:rsidRDefault="00DF0799" w:rsidP="007D3183">
            <w:pPr>
              <w:keepNext/>
              <w:rPr>
                <w:b/>
                <w:lang w:val="en-GB"/>
              </w:rPr>
              <w:pPrChange w:id="206" w:author="Tekijä">
                <w:pPr/>
              </w:pPrChange>
            </w:pPr>
            <w:r w:rsidRPr="003C2E13">
              <w:rPr>
                <w:b/>
                <w:lang w:val="en-GB"/>
              </w:rPr>
              <w:t>Critical</w:t>
            </w:r>
          </w:p>
        </w:tc>
        <w:tc>
          <w:tcPr>
            <w:tcW w:w="789" w:type="dxa"/>
          </w:tcPr>
          <w:p w14:paraId="668BF153" w14:textId="77777777" w:rsidR="00DF0799" w:rsidRPr="003C2E13" w:rsidRDefault="00DF0799" w:rsidP="007D3183">
            <w:pPr>
              <w:keepNext/>
              <w:rPr>
                <w:b/>
                <w:lang w:val="en-GB"/>
              </w:rPr>
              <w:pPrChange w:id="207" w:author="Tekijä">
                <w:pPr/>
              </w:pPrChange>
            </w:pPr>
            <w:r w:rsidRPr="003C2E13">
              <w:rPr>
                <w:b/>
                <w:lang w:val="en-GB"/>
              </w:rPr>
              <w:t>High</w:t>
            </w:r>
          </w:p>
        </w:tc>
        <w:tc>
          <w:tcPr>
            <w:tcW w:w="795" w:type="dxa"/>
          </w:tcPr>
          <w:p w14:paraId="21B5EFF2" w14:textId="77777777" w:rsidR="00DF0799" w:rsidRPr="003C2E13" w:rsidRDefault="00DF0799" w:rsidP="007D3183">
            <w:pPr>
              <w:keepNext/>
              <w:rPr>
                <w:b/>
                <w:lang w:val="en-GB"/>
              </w:rPr>
              <w:pPrChange w:id="208" w:author="Tekijä">
                <w:pPr/>
              </w:pPrChange>
            </w:pPr>
            <w:r w:rsidRPr="003C2E13">
              <w:rPr>
                <w:b/>
                <w:lang w:val="en-GB"/>
              </w:rPr>
              <w:t>Med</w:t>
            </w:r>
          </w:p>
        </w:tc>
        <w:tc>
          <w:tcPr>
            <w:tcW w:w="745" w:type="dxa"/>
          </w:tcPr>
          <w:p w14:paraId="5BC2D4E1" w14:textId="77777777" w:rsidR="00DF0799" w:rsidRPr="003C2E13" w:rsidRDefault="00DF0799" w:rsidP="007D3183">
            <w:pPr>
              <w:keepNext/>
              <w:rPr>
                <w:b/>
                <w:lang w:val="en-GB"/>
              </w:rPr>
              <w:pPrChange w:id="209" w:author="Tekijä">
                <w:pPr/>
              </w:pPrChange>
            </w:pPr>
            <w:r w:rsidRPr="003C2E13">
              <w:rPr>
                <w:b/>
                <w:lang w:val="en-GB"/>
              </w:rPr>
              <w:t>Low</w:t>
            </w:r>
          </w:p>
        </w:tc>
        <w:tc>
          <w:tcPr>
            <w:tcW w:w="734" w:type="dxa"/>
          </w:tcPr>
          <w:p w14:paraId="5C6D9DE5" w14:textId="77777777" w:rsidR="00DF0799" w:rsidRPr="003C2E13" w:rsidRDefault="00DF0799" w:rsidP="007D3183">
            <w:pPr>
              <w:keepNext/>
              <w:rPr>
                <w:b/>
                <w:lang w:val="en-GB"/>
              </w:rPr>
              <w:pPrChange w:id="210" w:author="Tekijä">
                <w:pPr/>
              </w:pPrChange>
            </w:pPr>
            <w:r w:rsidRPr="003C2E13">
              <w:rPr>
                <w:b/>
                <w:lang w:val="en-GB"/>
              </w:rPr>
              <w:t>Info</w:t>
            </w:r>
          </w:p>
        </w:tc>
      </w:tr>
      <w:tr w:rsidR="00D02C7D" w:rsidRPr="003C2E13" w14:paraId="42E6C87D" w14:textId="77777777" w:rsidTr="0042111C">
        <w:tc>
          <w:tcPr>
            <w:tcW w:w="1613" w:type="dxa"/>
          </w:tcPr>
          <w:p w14:paraId="617F00CB" w14:textId="3FA8B1A9" w:rsidR="00D02C7D" w:rsidRPr="003C2E13" w:rsidRDefault="00D02C7D" w:rsidP="007D3183">
            <w:pPr>
              <w:keepNext/>
              <w:rPr>
                <w:lang w:val="en-GB"/>
              </w:rPr>
              <w:pPrChange w:id="211" w:author="Tekijä">
                <w:pPr/>
              </w:pPrChange>
            </w:pPr>
            <w:r w:rsidRPr="003C2E13">
              <w:rPr>
                <w:lang w:val="en-GB"/>
              </w:rPr>
              <w:t>60.254.143.2</w:t>
            </w:r>
          </w:p>
        </w:tc>
        <w:tc>
          <w:tcPr>
            <w:tcW w:w="1820" w:type="dxa"/>
          </w:tcPr>
          <w:p w14:paraId="604E4FB3" w14:textId="7A2C8FD9" w:rsidR="00D02C7D" w:rsidRPr="003C2E13" w:rsidRDefault="00D02C7D" w:rsidP="007D3183">
            <w:pPr>
              <w:keepNext/>
              <w:rPr>
                <w:lang w:val="en-GB"/>
              </w:rPr>
              <w:pPrChange w:id="212" w:author="Tekijä">
                <w:pPr/>
              </w:pPrChange>
            </w:pPr>
            <w:r w:rsidRPr="003C2E13">
              <w:rPr>
                <w:lang w:val="en-GB"/>
              </w:rPr>
              <w:t>Carrier PE</w:t>
            </w:r>
          </w:p>
        </w:tc>
        <w:tc>
          <w:tcPr>
            <w:tcW w:w="1027" w:type="dxa"/>
          </w:tcPr>
          <w:p w14:paraId="37546BB5" w14:textId="38DEB4AB" w:rsidR="00D02C7D" w:rsidRPr="003C2E13" w:rsidRDefault="00D02C7D" w:rsidP="007D3183">
            <w:pPr>
              <w:keepNext/>
              <w:rPr>
                <w:lang w:val="en-GB"/>
              </w:rPr>
              <w:pPrChange w:id="213" w:author="Tekijä">
                <w:pPr/>
              </w:pPrChange>
            </w:pPr>
            <w:r w:rsidRPr="003C2E13">
              <w:rPr>
                <w:lang w:val="en-GB"/>
              </w:rPr>
              <w:t>0</w:t>
            </w:r>
          </w:p>
        </w:tc>
        <w:tc>
          <w:tcPr>
            <w:tcW w:w="789" w:type="dxa"/>
          </w:tcPr>
          <w:p w14:paraId="3CB4C4E3" w14:textId="228A9ACD" w:rsidR="00D02C7D" w:rsidRPr="003C2E13" w:rsidRDefault="00D02C7D" w:rsidP="007D3183">
            <w:pPr>
              <w:keepNext/>
              <w:rPr>
                <w:lang w:val="en-GB"/>
              </w:rPr>
              <w:pPrChange w:id="214" w:author="Tekijä">
                <w:pPr/>
              </w:pPrChange>
            </w:pPr>
            <w:r w:rsidRPr="003C2E13">
              <w:rPr>
                <w:lang w:val="en-GB"/>
              </w:rPr>
              <w:t>0</w:t>
            </w:r>
          </w:p>
        </w:tc>
        <w:tc>
          <w:tcPr>
            <w:tcW w:w="795" w:type="dxa"/>
          </w:tcPr>
          <w:p w14:paraId="7DF212E6" w14:textId="3EE2EBBC" w:rsidR="00D02C7D" w:rsidRPr="003C2E13" w:rsidRDefault="00D02C7D" w:rsidP="007D3183">
            <w:pPr>
              <w:keepNext/>
              <w:rPr>
                <w:lang w:val="en-GB"/>
              </w:rPr>
              <w:pPrChange w:id="215" w:author="Tekijä">
                <w:pPr/>
              </w:pPrChange>
            </w:pPr>
            <w:r w:rsidRPr="003C2E13">
              <w:rPr>
                <w:lang w:val="en-GB"/>
              </w:rPr>
              <w:t>0</w:t>
            </w:r>
          </w:p>
        </w:tc>
        <w:tc>
          <w:tcPr>
            <w:tcW w:w="745" w:type="dxa"/>
          </w:tcPr>
          <w:p w14:paraId="4ACC0AF9" w14:textId="39D8ABBA" w:rsidR="00D02C7D" w:rsidRPr="003C2E13" w:rsidRDefault="00D02C7D" w:rsidP="007D3183">
            <w:pPr>
              <w:keepNext/>
              <w:rPr>
                <w:lang w:val="en-GB"/>
              </w:rPr>
              <w:pPrChange w:id="216" w:author="Tekijä">
                <w:pPr/>
              </w:pPrChange>
            </w:pPr>
            <w:r w:rsidRPr="003C2E13">
              <w:rPr>
                <w:lang w:val="en-GB"/>
              </w:rPr>
              <w:t>0</w:t>
            </w:r>
          </w:p>
        </w:tc>
        <w:tc>
          <w:tcPr>
            <w:tcW w:w="734" w:type="dxa"/>
          </w:tcPr>
          <w:p w14:paraId="10CDD165" w14:textId="72C94869" w:rsidR="00D02C7D" w:rsidRPr="003C2E13" w:rsidRDefault="00D02C7D" w:rsidP="007D3183">
            <w:pPr>
              <w:keepNext/>
              <w:rPr>
                <w:lang w:val="en-GB"/>
              </w:rPr>
              <w:pPrChange w:id="217" w:author="Tekijä">
                <w:pPr/>
              </w:pPrChange>
            </w:pPr>
            <w:r w:rsidRPr="003C2E13">
              <w:rPr>
                <w:lang w:val="en-GB"/>
              </w:rPr>
              <w:t>8</w:t>
            </w:r>
          </w:p>
        </w:tc>
      </w:tr>
      <w:tr w:rsidR="00D02C7D" w:rsidRPr="003C2E13" w14:paraId="7D19E6B5" w14:textId="77777777" w:rsidTr="0042111C">
        <w:tc>
          <w:tcPr>
            <w:tcW w:w="1613" w:type="dxa"/>
          </w:tcPr>
          <w:p w14:paraId="1D412BF1" w14:textId="77777777" w:rsidR="00D02C7D" w:rsidRPr="003C2E13" w:rsidRDefault="00D02C7D" w:rsidP="007D3183">
            <w:pPr>
              <w:keepNext/>
              <w:rPr>
                <w:lang w:val="en-GB"/>
              </w:rPr>
              <w:pPrChange w:id="218" w:author="Tekijä">
                <w:pPr/>
              </w:pPrChange>
            </w:pPr>
            <w:r w:rsidRPr="003C2E13">
              <w:rPr>
                <w:lang w:val="en-GB"/>
              </w:rPr>
              <w:t>60.254.143.2</w:t>
            </w:r>
          </w:p>
        </w:tc>
        <w:tc>
          <w:tcPr>
            <w:tcW w:w="1820" w:type="dxa"/>
          </w:tcPr>
          <w:p w14:paraId="683F8DFF" w14:textId="77777777" w:rsidR="00D02C7D" w:rsidRPr="003C2E13" w:rsidRDefault="00D02C7D" w:rsidP="007D3183">
            <w:pPr>
              <w:keepNext/>
              <w:rPr>
                <w:lang w:val="en-GB"/>
              </w:rPr>
              <w:pPrChange w:id="219" w:author="Tekijä">
                <w:pPr/>
              </w:pPrChange>
            </w:pPr>
            <w:r w:rsidRPr="003C2E13">
              <w:rPr>
                <w:lang w:val="en-GB"/>
              </w:rPr>
              <w:t>Branch FW</w:t>
            </w:r>
          </w:p>
        </w:tc>
        <w:tc>
          <w:tcPr>
            <w:tcW w:w="1027" w:type="dxa"/>
          </w:tcPr>
          <w:p w14:paraId="69375A7B" w14:textId="77777777" w:rsidR="00D02C7D" w:rsidRPr="003C2E13" w:rsidRDefault="00D02C7D" w:rsidP="007D3183">
            <w:pPr>
              <w:keepNext/>
              <w:rPr>
                <w:lang w:val="en-GB"/>
              </w:rPr>
              <w:pPrChange w:id="220" w:author="Tekijä">
                <w:pPr/>
              </w:pPrChange>
            </w:pPr>
            <w:r w:rsidRPr="003C2E13">
              <w:rPr>
                <w:lang w:val="en-GB"/>
              </w:rPr>
              <w:t>0</w:t>
            </w:r>
          </w:p>
        </w:tc>
        <w:tc>
          <w:tcPr>
            <w:tcW w:w="789" w:type="dxa"/>
          </w:tcPr>
          <w:p w14:paraId="0B9721A4" w14:textId="5DEF7553" w:rsidR="00D02C7D" w:rsidRPr="003C2E13" w:rsidRDefault="00D02C7D" w:rsidP="007D3183">
            <w:pPr>
              <w:keepNext/>
              <w:rPr>
                <w:lang w:val="en-GB"/>
              </w:rPr>
              <w:pPrChange w:id="221" w:author="Tekijä">
                <w:pPr/>
              </w:pPrChange>
            </w:pPr>
            <w:r w:rsidRPr="003C2E13">
              <w:rPr>
                <w:lang w:val="en-GB"/>
              </w:rPr>
              <w:t>0</w:t>
            </w:r>
          </w:p>
        </w:tc>
        <w:tc>
          <w:tcPr>
            <w:tcW w:w="795" w:type="dxa"/>
          </w:tcPr>
          <w:p w14:paraId="3FF234D8" w14:textId="77777777" w:rsidR="00D02C7D" w:rsidRPr="003C2E13" w:rsidRDefault="00D02C7D" w:rsidP="007D3183">
            <w:pPr>
              <w:keepNext/>
              <w:rPr>
                <w:lang w:val="en-GB"/>
              </w:rPr>
              <w:pPrChange w:id="222" w:author="Tekijä">
                <w:pPr/>
              </w:pPrChange>
            </w:pPr>
            <w:r w:rsidRPr="003C2E13">
              <w:rPr>
                <w:lang w:val="en-GB"/>
              </w:rPr>
              <w:t>3</w:t>
            </w:r>
          </w:p>
        </w:tc>
        <w:tc>
          <w:tcPr>
            <w:tcW w:w="745" w:type="dxa"/>
          </w:tcPr>
          <w:p w14:paraId="49E21903" w14:textId="77777777" w:rsidR="00D02C7D" w:rsidRPr="003C2E13" w:rsidRDefault="00D02C7D" w:rsidP="007D3183">
            <w:pPr>
              <w:keepNext/>
              <w:rPr>
                <w:lang w:val="en-GB"/>
              </w:rPr>
              <w:pPrChange w:id="223" w:author="Tekijä">
                <w:pPr/>
              </w:pPrChange>
            </w:pPr>
            <w:r w:rsidRPr="003C2E13">
              <w:rPr>
                <w:lang w:val="en-GB"/>
              </w:rPr>
              <w:t>0</w:t>
            </w:r>
          </w:p>
        </w:tc>
        <w:tc>
          <w:tcPr>
            <w:tcW w:w="734" w:type="dxa"/>
          </w:tcPr>
          <w:p w14:paraId="01E65A11" w14:textId="3A43B261" w:rsidR="00D02C7D" w:rsidRPr="003C2E13" w:rsidRDefault="00DF0799" w:rsidP="007D3183">
            <w:pPr>
              <w:keepNext/>
              <w:rPr>
                <w:lang w:val="en-GB"/>
              </w:rPr>
              <w:pPrChange w:id="224" w:author="Tekijä">
                <w:pPr/>
              </w:pPrChange>
            </w:pPr>
            <w:r w:rsidRPr="003C2E13">
              <w:rPr>
                <w:lang w:val="en-GB"/>
              </w:rPr>
              <w:t>0</w:t>
            </w:r>
          </w:p>
        </w:tc>
      </w:tr>
      <w:tr w:rsidR="00D02C7D" w:rsidRPr="003C2E13" w14:paraId="6B4BC78A" w14:textId="77777777" w:rsidTr="0042111C">
        <w:tc>
          <w:tcPr>
            <w:tcW w:w="1613" w:type="dxa"/>
          </w:tcPr>
          <w:p w14:paraId="65B4B839" w14:textId="77777777" w:rsidR="00D02C7D" w:rsidRPr="003C2E13" w:rsidRDefault="00D02C7D" w:rsidP="007D3183">
            <w:pPr>
              <w:keepNext/>
              <w:rPr>
                <w:lang w:val="en-GB"/>
              </w:rPr>
              <w:pPrChange w:id="225" w:author="Tekijä">
                <w:pPr/>
              </w:pPrChange>
            </w:pPr>
            <w:r w:rsidRPr="003C2E13">
              <w:rPr>
                <w:lang w:val="en-GB"/>
              </w:rPr>
              <w:t>79.99.193.10</w:t>
            </w:r>
          </w:p>
        </w:tc>
        <w:tc>
          <w:tcPr>
            <w:tcW w:w="1820" w:type="dxa"/>
          </w:tcPr>
          <w:p w14:paraId="610C4709" w14:textId="04260F42" w:rsidR="00D02C7D" w:rsidRPr="003C2E13" w:rsidRDefault="00D02C7D" w:rsidP="007D3183">
            <w:pPr>
              <w:keepNext/>
              <w:rPr>
                <w:lang w:val="en-GB"/>
              </w:rPr>
              <w:pPrChange w:id="226" w:author="Tekijä">
                <w:pPr/>
              </w:pPrChange>
            </w:pPr>
            <w:r w:rsidRPr="003C2E13">
              <w:rPr>
                <w:lang w:val="en-GB"/>
              </w:rPr>
              <w:t>Extranet.ldil.de</w:t>
            </w:r>
          </w:p>
        </w:tc>
        <w:tc>
          <w:tcPr>
            <w:tcW w:w="1027" w:type="dxa"/>
          </w:tcPr>
          <w:p w14:paraId="2F0E066D" w14:textId="77777777" w:rsidR="00D02C7D" w:rsidRPr="003C2E13" w:rsidRDefault="00D02C7D" w:rsidP="007D3183">
            <w:pPr>
              <w:keepNext/>
              <w:rPr>
                <w:lang w:val="en-GB"/>
              </w:rPr>
              <w:pPrChange w:id="227" w:author="Tekijä">
                <w:pPr/>
              </w:pPrChange>
            </w:pPr>
            <w:r w:rsidRPr="003C2E13">
              <w:rPr>
                <w:lang w:val="en-GB"/>
              </w:rPr>
              <w:t>0</w:t>
            </w:r>
          </w:p>
        </w:tc>
        <w:tc>
          <w:tcPr>
            <w:tcW w:w="789" w:type="dxa"/>
          </w:tcPr>
          <w:p w14:paraId="48195B7D" w14:textId="77777777" w:rsidR="00D02C7D" w:rsidRPr="003C2E13" w:rsidRDefault="00D02C7D" w:rsidP="007D3183">
            <w:pPr>
              <w:keepNext/>
              <w:rPr>
                <w:lang w:val="en-GB"/>
              </w:rPr>
              <w:pPrChange w:id="228" w:author="Tekijä">
                <w:pPr/>
              </w:pPrChange>
            </w:pPr>
            <w:r w:rsidRPr="003C2E13">
              <w:rPr>
                <w:lang w:val="en-GB"/>
              </w:rPr>
              <w:t>0</w:t>
            </w:r>
          </w:p>
        </w:tc>
        <w:tc>
          <w:tcPr>
            <w:tcW w:w="795" w:type="dxa"/>
          </w:tcPr>
          <w:p w14:paraId="0FD7A6BA" w14:textId="77777777" w:rsidR="00D02C7D" w:rsidRPr="003C2E13" w:rsidRDefault="00D02C7D" w:rsidP="007D3183">
            <w:pPr>
              <w:keepNext/>
              <w:rPr>
                <w:lang w:val="en-GB"/>
              </w:rPr>
              <w:pPrChange w:id="229" w:author="Tekijä">
                <w:pPr/>
              </w:pPrChange>
            </w:pPr>
            <w:r w:rsidRPr="003C2E13">
              <w:rPr>
                <w:lang w:val="en-GB"/>
              </w:rPr>
              <w:t>0</w:t>
            </w:r>
          </w:p>
        </w:tc>
        <w:tc>
          <w:tcPr>
            <w:tcW w:w="745" w:type="dxa"/>
          </w:tcPr>
          <w:p w14:paraId="5F23D8A7" w14:textId="77777777" w:rsidR="00D02C7D" w:rsidRPr="003C2E13" w:rsidRDefault="00D02C7D" w:rsidP="007D3183">
            <w:pPr>
              <w:keepNext/>
              <w:rPr>
                <w:lang w:val="en-GB"/>
              </w:rPr>
              <w:pPrChange w:id="230" w:author="Tekijä">
                <w:pPr/>
              </w:pPrChange>
            </w:pPr>
            <w:r w:rsidRPr="003C2E13">
              <w:rPr>
                <w:lang w:val="en-GB"/>
              </w:rPr>
              <w:t>0</w:t>
            </w:r>
          </w:p>
        </w:tc>
        <w:tc>
          <w:tcPr>
            <w:tcW w:w="734" w:type="dxa"/>
          </w:tcPr>
          <w:p w14:paraId="7D3B6983" w14:textId="77777777" w:rsidR="00D02C7D" w:rsidRPr="003C2E13" w:rsidRDefault="00D02C7D" w:rsidP="007D3183">
            <w:pPr>
              <w:keepNext/>
              <w:rPr>
                <w:lang w:val="en-GB"/>
              </w:rPr>
              <w:pPrChange w:id="231" w:author="Tekijä">
                <w:pPr/>
              </w:pPrChange>
            </w:pPr>
            <w:r w:rsidRPr="003C2E13">
              <w:rPr>
                <w:lang w:val="en-GB"/>
              </w:rPr>
              <w:t>4</w:t>
            </w:r>
          </w:p>
        </w:tc>
      </w:tr>
      <w:tr w:rsidR="00D02C7D" w:rsidRPr="003C2E13" w14:paraId="43C67926" w14:textId="77777777" w:rsidTr="0042111C">
        <w:tc>
          <w:tcPr>
            <w:tcW w:w="1613" w:type="dxa"/>
          </w:tcPr>
          <w:p w14:paraId="5532EA33" w14:textId="77777777" w:rsidR="00D02C7D" w:rsidRPr="003C2E13" w:rsidRDefault="00D02C7D" w:rsidP="007D3183">
            <w:pPr>
              <w:keepNext/>
              <w:rPr>
                <w:lang w:val="en-GB"/>
              </w:rPr>
              <w:pPrChange w:id="232" w:author="Tekijä">
                <w:pPr/>
              </w:pPrChange>
            </w:pPr>
            <w:r w:rsidRPr="003C2E13">
              <w:rPr>
                <w:lang w:val="en-GB"/>
              </w:rPr>
              <w:t>79.99.193.20</w:t>
            </w:r>
          </w:p>
        </w:tc>
        <w:tc>
          <w:tcPr>
            <w:tcW w:w="1820" w:type="dxa"/>
          </w:tcPr>
          <w:p w14:paraId="1D4F841D" w14:textId="53CEFFA5" w:rsidR="00D02C7D" w:rsidRPr="003C2E13" w:rsidRDefault="0087160D" w:rsidP="007D3183">
            <w:pPr>
              <w:keepNext/>
              <w:rPr>
                <w:lang w:val="en-GB"/>
              </w:rPr>
              <w:pPrChange w:id="233" w:author="Tekijä">
                <w:pPr/>
              </w:pPrChange>
            </w:pPr>
            <w:r>
              <w:fldChar w:fldCharType="begin"/>
            </w:r>
            <w:r>
              <w:instrText xml:space="preserve"> HYPERLINK "http://www.ldil.de" </w:instrText>
            </w:r>
            <w:r>
              <w:fldChar w:fldCharType="separate"/>
            </w:r>
            <w:r w:rsidR="00D02C7D" w:rsidRPr="003C2E13">
              <w:rPr>
                <w:lang w:val="en-GB"/>
              </w:rPr>
              <w:t>www.ldil.de</w:t>
            </w:r>
            <w:r>
              <w:rPr>
                <w:lang w:val="en-GB"/>
              </w:rPr>
              <w:fldChar w:fldCharType="end"/>
            </w:r>
          </w:p>
        </w:tc>
        <w:tc>
          <w:tcPr>
            <w:tcW w:w="1027" w:type="dxa"/>
          </w:tcPr>
          <w:p w14:paraId="0E8C215B" w14:textId="77777777" w:rsidR="00D02C7D" w:rsidRPr="003C2E13" w:rsidRDefault="00D02C7D" w:rsidP="007D3183">
            <w:pPr>
              <w:keepNext/>
              <w:rPr>
                <w:lang w:val="en-GB"/>
              </w:rPr>
              <w:pPrChange w:id="234" w:author="Tekijä">
                <w:pPr/>
              </w:pPrChange>
            </w:pPr>
            <w:r w:rsidRPr="003C2E13">
              <w:rPr>
                <w:lang w:val="en-GB"/>
              </w:rPr>
              <w:t>0</w:t>
            </w:r>
          </w:p>
        </w:tc>
        <w:tc>
          <w:tcPr>
            <w:tcW w:w="789" w:type="dxa"/>
          </w:tcPr>
          <w:p w14:paraId="30E86B37" w14:textId="77777777" w:rsidR="00D02C7D" w:rsidRPr="003C2E13" w:rsidRDefault="00D02C7D" w:rsidP="007D3183">
            <w:pPr>
              <w:keepNext/>
              <w:rPr>
                <w:lang w:val="en-GB"/>
              </w:rPr>
              <w:pPrChange w:id="235" w:author="Tekijä">
                <w:pPr/>
              </w:pPrChange>
            </w:pPr>
            <w:r w:rsidRPr="003C2E13">
              <w:rPr>
                <w:lang w:val="en-GB"/>
              </w:rPr>
              <w:t>0</w:t>
            </w:r>
          </w:p>
        </w:tc>
        <w:tc>
          <w:tcPr>
            <w:tcW w:w="795" w:type="dxa"/>
          </w:tcPr>
          <w:p w14:paraId="5F65D793" w14:textId="77777777" w:rsidR="00D02C7D" w:rsidRPr="003C2E13" w:rsidRDefault="00D02C7D" w:rsidP="007D3183">
            <w:pPr>
              <w:keepNext/>
              <w:rPr>
                <w:lang w:val="en-GB"/>
              </w:rPr>
              <w:pPrChange w:id="236" w:author="Tekijä">
                <w:pPr/>
              </w:pPrChange>
            </w:pPr>
            <w:r w:rsidRPr="003C2E13">
              <w:rPr>
                <w:lang w:val="en-GB"/>
              </w:rPr>
              <w:t>0</w:t>
            </w:r>
          </w:p>
        </w:tc>
        <w:tc>
          <w:tcPr>
            <w:tcW w:w="745" w:type="dxa"/>
          </w:tcPr>
          <w:p w14:paraId="610BFDE3" w14:textId="77777777" w:rsidR="00D02C7D" w:rsidRPr="003C2E13" w:rsidRDefault="00D02C7D" w:rsidP="007D3183">
            <w:pPr>
              <w:keepNext/>
              <w:rPr>
                <w:lang w:val="en-GB"/>
              </w:rPr>
              <w:pPrChange w:id="237" w:author="Tekijä">
                <w:pPr/>
              </w:pPrChange>
            </w:pPr>
            <w:r w:rsidRPr="003C2E13">
              <w:rPr>
                <w:lang w:val="en-GB"/>
              </w:rPr>
              <w:t>0</w:t>
            </w:r>
          </w:p>
        </w:tc>
        <w:tc>
          <w:tcPr>
            <w:tcW w:w="734" w:type="dxa"/>
          </w:tcPr>
          <w:p w14:paraId="2417E55A" w14:textId="77777777" w:rsidR="00D02C7D" w:rsidRPr="003C2E13" w:rsidRDefault="00D02C7D" w:rsidP="007D3183">
            <w:pPr>
              <w:keepNext/>
              <w:rPr>
                <w:lang w:val="en-GB"/>
              </w:rPr>
              <w:pPrChange w:id="238" w:author="Tekijä">
                <w:pPr/>
              </w:pPrChange>
            </w:pPr>
            <w:r w:rsidRPr="003C2E13">
              <w:rPr>
                <w:lang w:val="en-GB"/>
              </w:rPr>
              <w:t>4</w:t>
            </w:r>
          </w:p>
        </w:tc>
      </w:tr>
    </w:tbl>
    <w:p w14:paraId="11875F4F" w14:textId="77777777" w:rsidR="00D02C7D" w:rsidRPr="003C2E13" w:rsidRDefault="00D02C7D" w:rsidP="00D02C7D">
      <w:pPr>
        <w:pStyle w:val="Otsikko3"/>
        <w:rPr>
          <w:lang w:val="en-GB"/>
        </w:rPr>
      </w:pPr>
      <w:r w:rsidRPr="003C2E13">
        <w:rPr>
          <w:lang w:val="en-GB"/>
        </w:rPr>
        <w:t>Internal and Branch vulnerabilities summary</w:t>
      </w:r>
      <w:bookmarkStart w:id="239" w:name="_Toc503122678"/>
      <w:bookmarkEnd w:id="239"/>
    </w:p>
    <w:p w14:paraId="4F1C2BC7" w14:textId="2E1198C4" w:rsidR="00933680" w:rsidRPr="003C2E13" w:rsidRDefault="00933680" w:rsidP="00933680">
      <w:pPr>
        <w:rPr>
          <w:lang w:val="en-GB"/>
        </w:rPr>
      </w:pPr>
      <w:r w:rsidRPr="003C2E13">
        <w:rPr>
          <w:lang w:val="en-GB"/>
        </w:rPr>
        <w:t xml:space="preserve">Internal services contain the Domain Controller for Windows workstations, Fileserver, Intranet and MySQL –database. The two latter ones have 19 critical vulnerabilities and almost a hundred high-risk vulnerabilities each. Through the intranet the malicious actor could have access to all the workstations that access the Intranet. Compromising MySQL –server on the other hand may cause irreparable damage to the database. Also, there was again one host, .91, of which we couldn’t find from the service </w:t>
      </w:r>
      <w:proofErr w:type="spellStart"/>
      <w:r w:rsidRPr="003C2E13">
        <w:rPr>
          <w:lang w:val="en-GB"/>
        </w:rPr>
        <w:t>catalog</w:t>
      </w:r>
      <w:proofErr w:type="spellEnd"/>
      <w:r w:rsidRPr="003C2E13">
        <w:rPr>
          <w:lang w:val="en-GB"/>
        </w:rPr>
        <w:t xml:space="preserve">. Again, in the </w:t>
      </w:r>
      <w:proofErr w:type="spellStart"/>
      <w:r w:rsidRPr="003C2E13">
        <w:rPr>
          <w:lang w:val="en-GB"/>
        </w:rPr>
        <w:t>Ldil</w:t>
      </w:r>
      <w:proofErr w:type="spellEnd"/>
      <w:r w:rsidRPr="003C2E13">
        <w:rPr>
          <w:lang w:val="en-GB"/>
        </w:rPr>
        <w:t xml:space="preserve"> Cyber Security Implementation report mentions about the Apache server being setup and left un-updated. The summary of the vulnerabilities found in the services is in the table 5.</w:t>
      </w:r>
    </w:p>
    <w:p w14:paraId="56C01196" w14:textId="004185BD" w:rsidR="00A54706" w:rsidRPr="003C2E13" w:rsidRDefault="00A54706">
      <w:pPr>
        <w:pStyle w:val="Kuvanotsikko"/>
        <w:rPr>
          <w:lang w:val="en-GB"/>
        </w:rPr>
      </w:pPr>
      <w:bookmarkStart w:id="240" w:name="_Toc503128083"/>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5</w:t>
      </w:r>
      <w:r w:rsidRPr="003C2E13">
        <w:rPr>
          <w:lang w:val="en-GB"/>
        </w:rPr>
        <w:fldChar w:fldCharType="end"/>
      </w:r>
      <w:r w:rsidRPr="003C2E13">
        <w:rPr>
          <w:lang w:val="en-GB"/>
        </w:rPr>
        <w:t xml:space="preserve"> Internal</w:t>
      </w:r>
      <w:r w:rsidR="00933680" w:rsidRPr="003C2E13">
        <w:rPr>
          <w:lang w:val="en-GB"/>
        </w:rPr>
        <w:t xml:space="preserve"> services</w:t>
      </w:r>
      <w:r w:rsidRPr="003C2E13">
        <w:rPr>
          <w:lang w:val="en-GB"/>
        </w:rPr>
        <w:t xml:space="preserve"> vulnerabilities summary</w:t>
      </w:r>
      <w:bookmarkEnd w:id="240"/>
    </w:p>
    <w:tbl>
      <w:tblPr>
        <w:tblStyle w:val="Taulukkoruudukko"/>
        <w:tblW w:w="0" w:type="auto"/>
        <w:tblLook w:val="04A0" w:firstRow="1" w:lastRow="0" w:firstColumn="1" w:lastColumn="0" w:noHBand="0" w:noVBand="1"/>
      </w:tblPr>
      <w:tblGrid>
        <w:gridCol w:w="2526"/>
        <w:gridCol w:w="1762"/>
        <w:gridCol w:w="965"/>
        <w:gridCol w:w="781"/>
        <w:gridCol w:w="801"/>
        <w:gridCol w:w="717"/>
        <w:gridCol w:w="773"/>
      </w:tblGrid>
      <w:tr w:rsidR="00D02C7D" w:rsidRPr="003C2E13" w14:paraId="1375F69E" w14:textId="77777777" w:rsidTr="00100976">
        <w:tc>
          <w:tcPr>
            <w:tcW w:w="2526" w:type="dxa"/>
            <w:tcBorders>
              <w:top w:val="single" w:sz="4" w:space="0" w:color="auto"/>
              <w:left w:val="single" w:sz="4" w:space="0" w:color="auto"/>
              <w:bottom w:val="single" w:sz="4" w:space="0" w:color="auto"/>
              <w:right w:val="single" w:sz="4" w:space="0" w:color="auto"/>
            </w:tcBorders>
            <w:hideMark/>
          </w:tcPr>
          <w:p w14:paraId="30478218" w14:textId="77777777" w:rsidR="00D02C7D" w:rsidRPr="003C2E13" w:rsidRDefault="00D02C7D" w:rsidP="006003F7">
            <w:pPr>
              <w:keepNext/>
              <w:rPr>
                <w:b/>
                <w:lang w:val="en-GB"/>
              </w:rPr>
            </w:pPr>
            <w:r w:rsidRPr="003C2E13">
              <w:rPr>
                <w:b/>
                <w:lang w:val="en-GB"/>
              </w:rPr>
              <w:t>Host</w:t>
            </w:r>
            <w:bookmarkStart w:id="241" w:name="_Toc503122680"/>
            <w:bookmarkEnd w:id="241"/>
          </w:p>
        </w:tc>
        <w:tc>
          <w:tcPr>
            <w:tcW w:w="1762" w:type="dxa"/>
            <w:tcBorders>
              <w:top w:val="single" w:sz="4" w:space="0" w:color="auto"/>
              <w:left w:val="single" w:sz="4" w:space="0" w:color="auto"/>
              <w:bottom w:val="single" w:sz="4" w:space="0" w:color="auto"/>
              <w:right w:val="single" w:sz="4" w:space="0" w:color="auto"/>
            </w:tcBorders>
            <w:hideMark/>
          </w:tcPr>
          <w:p w14:paraId="42569F4C" w14:textId="77777777" w:rsidR="00D02C7D" w:rsidRPr="003C2E13" w:rsidRDefault="00D02C7D" w:rsidP="006003F7">
            <w:pPr>
              <w:keepNext/>
              <w:rPr>
                <w:b/>
                <w:lang w:val="en-GB"/>
              </w:rPr>
            </w:pPr>
            <w:r w:rsidRPr="003C2E13">
              <w:rPr>
                <w:b/>
                <w:lang w:val="en-GB"/>
              </w:rPr>
              <w:t>Service</w:t>
            </w:r>
            <w:bookmarkStart w:id="242" w:name="_Toc503122681"/>
            <w:bookmarkEnd w:id="242"/>
          </w:p>
        </w:tc>
        <w:tc>
          <w:tcPr>
            <w:tcW w:w="965" w:type="dxa"/>
            <w:tcBorders>
              <w:top w:val="single" w:sz="4" w:space="0" w:color="auto"/>
              <w:left w:val="single" w:sz="4" w:space="0" w:color="auto"/>
              <w:bottom w:val="single" w:sz="4" w:space="0" w:color="auto"/>
              <w:right w:val="single" w:sz="4" w:space="0" w:color="auto"/>
            </w:tcBorders>
            <w:hideMark/>
          </w:tcPr>
          <w:p w14:paraId="1029F284" w14:textId="77777777" w:rsidR="00D02C7D" w:rsidRPr="003C2E13" w:rsidRDefault="00D02C7D" w:rsidP="006003F7">
            <w:pPr>
              <w:keepNext/>
              <w:rPr>
                <w:b/>
                <w:lang w:val="en-GB"/>
              </w:rPr>
            </w:pPr>
            <w:r w:rsidRPr="003C2E13">
              <w:rPr>
                <w:b/>
                <w:lang w:val="en-GB"/>
              </w:rPr>
              <w:t>Critical</w:t>
            </w:r>
            <w:bookmarkStart w:id="243" w:name="_Toc503122682"/>
            <w:bookmarkEnd w:id="243"/>
          </w:p>
        </w:tc>
        <w:tc>
          <w:tcPr>
            <w:tcW w:w="781" w:type="dxa"/>
            <w:tcBorders>
              <w:top w:val="single" w:sz="4" w:space="0" w:color="auto"/>
              <w:left w:val="single" w:sz="4" w:space="0" w:color="auto"/>
              <w:bottom w:val="single" w:sz="4" w:space="0" w:color="auto"/>
              <w:right w:val="single" w:sz="4" w:space="0" w:color="auto"/>
            </w:tcBorders>
            <w:hideMark/>
          </w:tcPr>
          <w:p w14:paraId="34496581" w14:textId="77777777" w:rsidR="00D02C7D" w:rsidRPr="003C2E13" w:rsidRDefault="00D02C7D" w:rsidP="006003F7">
            <w:pPr>
              <w:keepNext/>
              <w:rPr>
                <w:b/>
                <w:lang w:val="en-GB"/>
              </w:rPr>
            </w:pPr>
            <w:r w:rsidRPr="003C2E13">
              <w:rPr>
                <w:b/>
                <w:lang w:val="en-GB"/>
              </w:rPr>
              <w:t>High</w:t>
            </w:r>
            <w:bookmarkStart w:id="244" w:name="_Toc503122683"/>
            <w:bookmarkEnd w:id="244"/>
          </w:p>
        </w:tc>
        <w:tc>
          <w:tcPr>
            <w:tcW w:w="801" w:type="dxa"/>
            <w:tcBorders>
              <w:top w:val="single" w:sz="4" w:space="0" w:color="auto"/>
              <w:left w:val="single" w:sz="4" w:space="0" w:color="auto"/>
              <w:bottom w:val="single" w:sz="4" w:space="0" w:color="auto"/>
              <w:right w:val="single" w:sz="4" w:space="0" w:color="auto"/>
            </w:tcBorders>
            <w:hideMark/>
          </w:tcPr>
          <w:p w14:paraId="7EC7DE80" w14:textId="77777777" w:rsidR="00D02C7D" w:rsidRPr="003C2E13" w:rsidRDefault="00D02C7D" w:rsidP="006003F7">
            <w:pPr>
              <w:keepNext/>
              <w:rPr>
                <w:b/>
                <w:lang w:val="en-GB"/>
              </w:rPr>
            </w:pPr>
            <w:r w:rsidRPr="003C2E13">
              <w:rPr>
                <w:b/>
                <w:lang w:val="en-GB"/>
              </w:rPr>
              <w:t>Med</w:t>
            </w:r>
            <w:bookmarkStart w:id="245" w:name="_Toc503122684"/>
            <w:bookmarkEnd w:id="245"/>
          </w:p>
        </w:tc>
        <w:tc>
          <w:tcPr>
            <w:tcW w:w="717" w:type="dxa"/>
            <w:tcBorders>
              <w:top w:val="single" w:sz="4" w:space="0" w:color="auto"/>
              <w:left w:val="single" w:sz="4" w:space="0" w:color="auto"/>
              <w:bottom w:val="single" w:sz="4" w:space="0" w:color="auto"/>
              <w:right w:val="single" w:sz="4" w:space="0" w:color="auto"/>
            </w:tcBorders>
            <w:hideMark/>
          </w:tcPr>
          <w:p w14:paraId="54AFD021" w14:textId="77777777" w:rsidR="00D02C7D" w:rsidRPr="003C2E13" w:rsidRDefault="00D02C7D" w:rsidP="006003F7">
            <w:pPr>
              <w:keepNext/>
              <w:rPr>
                <w:b/>
                <w:lang w:val="en-GB"/>
              </w:rPr>
            </w:pPr>
            <w:r w:rsidRPr="003C2E13">
              <w:rPr>
                <w:b/>
                <w:lang w:val="en-GB"/>
              </w:rPr>
              <w:t>Low</w:t>
            </w:r>
            <w:bookmarkStart w:id="246" w:name="_Toc503122685"/>
            <w:bookmarkEnd w:id="246"/>
          </w:p>
        </w:tc>
        <w:tc>
          <w:tcPr>
            <w:tcW w:w="773" w:type="dxa"/>
            <w:tcBorders>
              <w:top w:val="single" w:sz="4" w:space="0" w:color="auto"/>
              <w:left w:val="single" w:sz="4" w:space="0" w:color="auto"/>
              <w:bottom w:val="single" w:sz="4" w:space="0" w:color="auto"/>
              <w:right w:val="single" w:sz="4" w:space="0" w:color="auto"/>
            </w:tcBorders>
            <w:hideMark/>
          </w:tcPr>
          <w:p w14:paraId="77D07719" w14:textId="77777777" w:rsidR="00D02C7D" w:rsidRPr="003C2E13" w:rsidRDefault="00D02C7D" w:rsidP="006003F7">
            <w:pPr>
              <w:keepNext/>
              <w:rPr>
                <w:b/>
                <w:lang w:val="en-GB"/>
              </w:rPr>
            </w:pPr>
            <w:r w:rsidRPr="003C2E13">
              <w:rPr>
                <w:b/>
                <w:lang w:val="en-GB"/>
              </w:rPr>
              <w:t>Info</w:t>
            </w:r>
            <w:bookmarkStart w:id="247" w:name="_Toc503122686"/>
            <w:bookmarkEnd w:id="247"/>
          </w:p>
        </w:tc>
        <w:bookmarkStart w:id="248" w:name="_Toc503122687"/>
        <w:bookmarkEnd w:id="248"/>
      </w:tr>
      <w:tr w:rsidR="00100976" w:rsidRPr="003C2E13" w14:paraId="00959A63" w14:textId="77777777" w:rsidTr="00100976">
        <w:tc>
          <w:tcPr>
            <w:tcW w:w="2526" w:type="dxa"/>
            <w:tcBorders>
              <w:top w:val="single" w:sz="4" w:space="0" w:color="auto"/>
              <w:left w:val="single" w:sz="4" w:space="0" w:color="auto"/>
              <w:bottom w:val="single" w:sz="4" w:space="0" w:color="auto"/>
              <w:right w:val="single" w:sz="4" w:space="0" w:color="auto"/>
            </w:tcBorders>
          </w:tcPr>
          <w:p w14:paraId="2F82BAAE" w14:textId="1F550603" w:rsidR="00100976" w:rsidRPr="003C2E13" w:rsidRDefault="00100976" w:rsidP="00100976">
            <w:pPr>
              <w:keepNext/>
              <w:rPr>
                <w:lang w:val="en-GB"/>
              </w:rPr>
            </w:pPr>
            <w:bookmarkStart w:id="249" w:name="_Toc503122688"/>
            <w:bookmarkEnd w:id="249"/>
            <w:ins w:id="250" w:author="Tekijä">
              <w:r w:rsidRPr="00E0238F">
                <w:rPr>
                  <w:lang w:val="en-US"/>
                </w:rPr>
                <w:t>10.0.100.10</w:t>
              </w:r>
            </w:ins>
            <w:del w:id="251" w:author="Tekijä">
              <w:r w:rsidRPr="003C2E13" w:rsidDel="00100976">
                <w:rPr>
                  <w:lang w:val="en-GB"/>
                </w:rPr>
                <w:delText>10.99.0.1</w:delText>
              </w:r>
            </w:del>
          </w:p>
        </w:tc>
        <w:tc>
          <w:tcPr>
            <w:tcW w:w="1762" w:type="dxa"/>
            <w:tcBorders>
              <w:top w:val="single" w:sz="4" w:space="0" w:color="auto"/>
              <w:left w:val="single" w:sz="4" w:space="0" w:color="auto"/>
              <w:bottom w:val="single" w:sz="4" w:space="0" w:color="auto"/>
              <w:right w:val="single" w:sz="4" w:space="0" w:color="auto"/>
            </w:tcBorders>
          </w:tcPr>
          <w:p w14:paraId="4540704A" w14:textId="1BD454A5" w:rsidR="00100976" w:rsidRPr="003C2E13" w:rsidRDefault="00100976" w:rsidP="00100976">
            <w:pPr>
              <w:keepNext/>
              <w:rPr>
                <w:lang w:val="en-GB"/>
              </w:rPr>
            </w:pPr>
            <w:bookmarkStart w:id="252" w:name="_Toc503122689"/>
            <w:bookmarkEnd w:id="252"/>
            <w:ins w:id="253" w:author="Tekijä">
              <w:r w:rsidRPr="00E0238F">
                <w:rPr>
                  <w:lang w:val="en-US"/>
                </w:rPr>
                <w:t>DC</w:t>
              </w:r>
            </w:ins>
            <w:del w:id="254" w:author="Tekijä">
              <w:r w:rsidRPr="003C2E13" w:rsidDel="00100976">
                <w:rPr>
                  <w:lang w:val="en-GB"/>
                </w:rPr>
                <w:delText>Firewall</w:delText>
              </w:r>
            </w:del>
          </w:p>
        </w:tc>
        <w:tc>
          <w:tcPr>
            <w:tcW w:w="965" w:type="dxa"/>
            <w:tcBorders>
              <w:top w:val="single" w:sz="4" w:space="0" w:color="auto"/>
              <w:left w:val="single" w:sz="4" w:space="0" w:color="auto"/>
              <w:bottom w:val="single" w:sz="4" w:space="0" w:color="auto"/>
              <w:right w:val="single" w:sz="4" w:space="0" w:color="auto"/>
            </w:tcBorders>
          </w:tcPr>
          <w:p w14:paraId="5420A0DF" w14:textId="3BBFF038" w:rsidR="00100976" w:rsidRPr="003C2E13" w:rsidRDefault="00100976" w:rsidP="00100976">
            <w:pPr>
              <w:keepNext/>
              <w:rPr>
                <w:lang w:val="en-GB"/>
              </w:rPr>
            </w:pPr>
            <w:bookmarkStart w:id="255" w:name="_Toc503122690"/>
            <w:bookmarkEnd w:id="255"/>
            <w:ins w:id="256" w:author="Tekijä">
              <w:r w:rsidRPr="00E0238F">
                <w:rPr>
                  <w:lang w:val="en-US"/>
                </w:rPr>
                <w:t>4</w:t>
              </w:r>
            </w:ins>
            <w:del w:id="257" w:author="Tekijä">
              <w:r w:rsidRPr="003C2E13" w:rsidDel="00100976">
                <w:rPr>
                  <w:lang w:val="en-GB"/>
                </w:rPr>
                <w:delText>0</w:delText>
              </w:r>
            </w:del>
          </w:p>
        </w:tc>
        <w:tc>
          <w:tcPr>
            <w:tcW w:w="781" w:type="dxa"/>
            <w:tcBorders>
              <w:top w:val="single" w:sz="4" w:space="0" w:color="auto"/>
              <w:left w:val="single" w:sz="4" w:space="0" w:color="auto"/>
              <w:bottom w:val="single" w:sz="4" w:space="0" w:color="auto"/>
              <w:right w:val="single" w:sz="4" w:space="0" w:color="auto"/>
            </w:tcBorders>
          </w:tcPr>
          <w:p w14:paraId="02C86AA0" w14:textId="4D6F699D" w:rsidR="00100976" w:rsidRPr="003C2E13" w:rsidRDefault="00100976" w:rsidP="00100976">
            <w:pPr>
              <w:keepNext/>
              <w:rPr>
                <w:lang w:val="en-GB"/>
              </w:rPr>
            </w:pPr>
            <w:bookmarkStart w:id="258" w:name="_Toc503122691"/>
            <w:bookmarkEnd w:id="258"/>
            <w:ins w:id="259" w:author="Tekijä">
              <w:r w:rsidRPr="00E0238F">
                <w:rPr>
                  <w:lang w:val="en-US"/>
                </w:rPr>
                <w:t>0</w:t>
              </w:r>
            </w:ins>
            <w:del w:id="260" w:author="Tekijä">
              <w:r w:rsidRPr="003C2E13" w:rsidDel="00100976">
                <w:rPr>
                  <w:lang w:val="en-GB"/>
                </w:rPr>
                <w:delText>1</w:delText>
              </w:r>
            </w:del>
          </w:p>
        </w:tc>
        <w:tc>
          <w:tcPr>
            <w:tcW w:w="801" w:type="dxa"/>
            <w:tcBorders>
              <w:top w:val="single" w:sz="4" w:space="0" w:color="auto"/>
              <w:left w:val="single" w:sz="4" w:space="0" w:color="auto"/>
              <w:bottom w:val="single" w:sz="4" w:space="0" w:color="auto"/>
              <w:right w:val="single" w:sz="4" w:space="0" w:color="auto"/>
            </w:tcBorders>
          </w:tcPr>
          <w:p w14:paraId="5DAF26E8" w14:textId="46337AA3" w:rsidR="00100976" w:rsidRPr="003C2E13" w:rsidRDefault="00100976" w:rsidP="00100976">
            <w:pPr>
              <w:keepNext/>
              <w:rPr>
                <w:lang w:val="en-GB"/>
              </w:rPr>
            </w:pPr>
            <w:bookmarkStart w:id="261" w:name="_Toc503122692"/>
            <w:bookmarkEnd w:id="261"/>
            <w:ins w:id="262" w:author="Tekijä">
              <w:r w:rsidRPr="00E0238F">
                <w:rPr>
                  <w:lang w:val="en-US"/>
                </w:rPr>
                <w:t>9</w:t>
              </w:r>
            </w:ins>
            <w:del w:id="263" w:author="Tekijä">
              <w:r w:rsidRPr="003C2E13" w:rsidDel="00100976">
                <w:rPr>
                  <w:lang w:val="en-GB"/>
                </w:rPr>
                <w:delText>8</w:delText>
              </w:r>
            </w:del>
          </w:p>
        </w:tc>
        <w:tc>
          <w:tcPr>
            <w:tcW w:w="717" w:type="dxa"/>
            <w:tcBorders>
              <w:top w:val="single" w:sz="4" w:space="0" w:color="auto"/>
              <w:left w:val="single" w:sz="4" w:space="0" w:color="auto"/>
              <w:bottom w:val="single" w:sz="4" w:space="0" w:color="auto"/>
              <w:right w:val="single" w:sz="4" w:space="0" w:color="auto"/>
            </w:tcBorders>
          </w:tcPr>
          <w:p w14:paraId="237487A0" w14:textId="3FF48772" w:rsidR="00100976" w:rsidRPr="003C2E13" w:rsidRDefault="00100976" w:rsidP="00100976">
            <w:pPr>
              <w:keepNext/>
              <w:rPr>
                <w:lang w:val="en-GB"/>
              </w:rPr>
            </w:pPr>
            <w:bookmarkStart w:id="264" w:name="_Toc503122693"/>
            <w:bookmarkEnd w:id="264"/>
            <w:ins w:id="265" w:author="Tekijä">
              <w:r w:rsidRPr="00E0238F">
                <w:rPr>
                  <w:lang w:val="en-US"/>
                </w:rPr>
                <w:t>0</w:t>
              </w:r>
            </w:ins>
            <w:del w:id="266" w:author="Tekijä">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883BA79" w14:textId="22FCFE27" w:rsidR="00100976" w:rsidRPr="003C2E13" w:rsidRDefault="00100976" w:rsidP="00100976">
            <w:pPr>
              <w:keepNext/>
              <w:rPr>
                <w:lang w:val="en-GB"/>
              </w:rPr>
            </w:pPr>
            <w:bookmarkStart w:id="267" w:name="_Toc503122694"/>
            <w:bookmarkEnd w:id="267"/>
            <w:ins w:id="268" w:author="Tekijä">
              <w:r w:rsidRPr="00E0238F">
                <w:rPr>
                  <w:lang w:val="en-US"/>
                </w:rPr>
                <w:t>41</w:t>
              </w:r>
            </w:ins>
            <w:del w:id="269" w:author="Tekijä">
              <w:r w:rsidRPr="003C2E13" w:rsidDel="00100976">
                <w:rPr>
                  <w:lang w:val="en-GB"/>
                </w:rPr>
                <w:delText>29</w:delText>
              </w:r>
            </w:del>
          </w:p>
        </w:tc>
        <w:bookmarkStart w:id="270" w:name="_Toc503122695"/>
        <w:bookmarkEnd w:id="270"/>
      </w:tr>
      <w:tr w:rsidR="00100976" w:rsidRPr="003C2E13" w14:paraId="7F7CDD03" w14:textId="77777777" w:rsidTr="00100976">
        <w:tc>
          <w:tcPr>
            <w:tcW w:w="2526" w:type="dxa"/>
            <w:tcBorders>
              <w:top w:val="single" w:sz="4" w:space="0" w:color="auto"/>
              <w:left w:val="single" w:sz="4" w:space="0" w:color="auto"/>
              <w:bottom w:val="single" w:sz="4" w:space="0" w:color="auto"/>
              <w:right w:val="single" w:sz="4" w:space="0" w:color="auto"/>
            </w:tcBorders>
          </w:tcPr>
          <w:p w14:paraId="0650870F" w14:textId="5EAEDA8F" w:rsidR="00100976" w:rsidRPr="003C2E13" w:rsidRDefault="00100976" w:rsidP="00100976">
            <w:pPr>
              <w:keepNext/>
              <w:rPr>
                <w:lang w:val="en-GB"/>
              </w:rPr>
            </w:pPr>
            <w:bookmarkStart w:id="271" w:name="_Toc503122696"/>
            <w:bookmarkEnd w:id="271"/>
            <w:ins w:id="272" w:author="Tekijä">
              <w:r w:rsidRPr="00E0238F">
                <w:rPr>
                  <w:lang w:val="en-US"/>
                </w:rPr>
                <w:t>10.0.100.20</w:t>
              </w:r>
            </w:ins>
            <w:del w:id="273" w:author="Tekijä">
              <w:r w:rsidRPr="003C2E13" w:rsidDel="00100976">
                <w:rPr>
                  <w:lang w:val="en-GB"/>
                </w:rPr>
                <w:delText>10.99.0.10</w:delText>
              </w:r>
            </w:del>
          </w:p>
        </w:tc>
        <w:tc>
          <w:tcPr>
            <w:tcW w:w="1762" w:type="dxa"/>
            <w:tcBorders>
              <w:top w:val="single" w:sz="4" w:space="0" w:color="auto"/>
              <w:left w:val="single" w:sz="4" w:space="0" w:color="auto"/>
              <w:bottom w:val="single" w:sz="4" w:space="0" w:color="auto"/>
              <w:right w:val="single" w:sz="4" w:space="0" w:color="auto"/>
            </w:tcBorders>
          </w:tcPr>
          <w:p w14:paraId="5A59FBAD" w14:textId="75038938" w:rsidR="00100976" w:rsidRPr="003C2E13" w:rsidRDefault="00100976" w:rsidP="00100976">
            <w:pPr>
              <w:keepNext/>
              <w:rPr>
                <w:lang w:val="en-GB"/>
              </w:rPr>
            </w:pPr>
            <w:bookmarkStart w:id="274" w:name="_Toc503122697"/>
            <w:bookmarkEnd w:id="274"/>
            <w:ins w:id="275" w:author="Tekijä">
              <w:r w:rsidRPr="00E0238F">
                <w:rPr>
                  <w:lang w:val="en-US"/>
                </w:rPr>
                <w:t>Files</w:t>
              </w:r>
            </w:ins>
            <w:del w:id="276" w:author="Tekijä">
              <w:r w:rsidRPr="003C2E13" w:rsidDel="00100976">
                <w:rPr>
                  <w:lang w:val="en-GB"/>
                </w:rPr>
                <w:delText>Log1</w:delText>
              </w:r>
            </w:del>
          </w:p>
        </w:tc>
        <w:tc>
          <w:tcPr>
            <w:tcW w:w="965" w:type="dxa"/>
            <w:tcBorders>
              <w:top w:val="single" w:sz="4" w:space="0" w:color="auto"/>
              <w:left w:val="single" w:sz="4" w:space="0" w:color="auto"/>
              <w:bottom w:val="single" w:sz="4" w:space="0" w:color="auto"/>
              <w:right w:val="single" w:sz="4" w:space="0" w:color="auto"/>
            </w:tcBorders>
          </w:tcPr>
          <w:p w14:paraId="49190E25" w14:textId="23B4316A" w:rsidR="00100976" w:rsidRPr="003C2E13" w:rsidRDefault="00100976" w:rsidP="00100976">
            <w:pPr>
              <w:keepNext/>
              <w:rPr>
                <w:lang w:val="en-GB"/>
              </w:rPr>
            </w:pPr>
            <w:bookmarkStart w:id="277" w:name="_Toc503122698"/>
            <w:bookmarkEnd w:id="277"/>
            <w:ins w:id="278" w:author="Tekijä">
              <w:r w:rsidRPr="00E0238F">
                <w:rPr>
                  <w:lang w:val="en-US"/>
                </w:rPr>
                <w:t>2</w:t>
              </w:r>
            </w:ins>
            <w:del w:id="279" w:author="Tekijä">
              <w:r w:rsidRPr="003C2E13" w:rsidDel="00100976">
                <w:rPr>
                  <w:lang w:val="en-GB"/>
                </w:rPr>
                <w:delText>12</w:delText>
              </w:r>
            </w:del>
          </w:p>
        </w:tc>
        <w:tc>
          <w:tcPr>
            <w:tcW w:w="781" w:type="dxa"/>
            <w:tcBorders>
              <w:top w:val="single" w:sz="4" w:space="0" w:color="auto"/>
              <w:left w:val="single" w:sz="4" w:space="0" w:color="auto"/>
              <w:bottom w:val="single" w:sz="4" w:space="0" w:color="auto"/>
              <w:right w:val="single" w:sz="4" w:space="0" w:color="auto"/>
            </w:tcBorders>
          </w:tcPr>
          <w:p w14:paraId="61408A6A" w14:textId="52D883F4" w:rsidR="00100976" w:rsidRPr="003C2E13" w:rsidRDefault="00100976" w:rsidP="00100976">
            <w:pPr>
              <w:keepNext/>
              <w:rPr>
                <w:lang w:val="en-GB"/>
              </w:rPr>
            </w:pPr>
            <w:bookmarkStart w:id="280" w:name="_Toc503122699"/>
            <w:bookmarkEnd w:id="280"/>
            <w:ins w:id="281" w:author="Tekijä">
              <w:r w:rsidRPr="00E0238F">
                <w:rPr>
                  <w:lang w:val="en-US"/>
                </w:rPr>
                <w:t>0</w:t>
              </w:r>
            </w:ins>
            <w:del w:id="282" w:author="Tekijä">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040AF0B5" w14:textId="574AF650" w:rsidR="00100976" w:rsidRPr="003C2E13" w:rsidRDefault="00100976" w:rsidP="00100976">
            <w:pPr>
              <w:keepNext/>
              <w:rPr>
                <w:lang w:val="en-GB"/>
              </w:rPr>
            </w:pPr>
            <w:bookmarkStart w:id="283" w:name="_Toc503122700"/>
            <w:bookmarkEnd w:id="283"/>
            <w:ins w:id="284" w:author="Tekijä">
              <w:r w:rsidRPr="00E0238F">
                <w:rPr>
                  <w:lang w:val="en-US"/>
                </w:rPr>
                <w:t>0</w:t>
              </w:r>
            </w:ins>
            <w:del w:id="285" w:author="Tekijä">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32C10E52" w14:textId="71D8509F" w:rsidR="00100976" w:rsidRPr="003C2E13" w:rsidRDefault="00100976" w:rsidP="00100976">
            <w:pPr>
              <w:keepNext/>
              <w:rPr>
                <w:lang w:val="en-GB"/>
              </w:rPr>
            </w:pPr>
            <w:bookmarkStart w:id="286" w:name="_Toc503122701"/>
            <w:bookmarkEnd w:id="286"/>
            <w:ins w:id="287" w:author="Tekijä">
              <w:r w:rsidRPr="00E0238F">
                <w:rPr>
                  <w:lang w:val="en-US"/>
                </w:rPr>
                <w:t>0</w:t>
              </w:r>
            </w:ins>
            <w:del w:id="288" w:author="Tekijä">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334F2CF7" w14:textId="1299E3BE" w:rsidR="00100976" w:rsidRPr="003C2E13" w:rsidRDefault="00100976" w:rsidP="00100976">
            <w:pPr>
              <w:keepNext/>
              <w:rPr>
                <w:lang w:val="en-GB"/>
              </w:rPr>
            </w:pPr>
            <w:bookmarkStart w:id="289" w:name="_Toc503122702"/>
            <w:bookmarkEnd w:id="289"/>
            <w:ins w:id="290" w:author="Tekijä">
              <w:r w:rsidRPr="00E0238F">
                <w:rPr>
                  <w:lang w:val="en-US"/>
                </w:rPr>
                <w:t>20</w:t>
              </w:r>
            </w:ins>
            <w:del w:id="291" w:author="Tekijä">
              <w:r w:rsidRPr="003C2E13" w:rsidDel="00100976">
                <w:rPr>
                  <w:lang w:val="en-GB"/>
                </w:rPr>
                <w:delText>49</w:delText>
              </w:r>
            </w:del>
          </w:p>
        </w:tc>
        <w:bookmarkStart w:id="292" w:name="_Toc503122703"/>
        <w:bookmarkEnd w:id="292"/>
      </w:tr>
      <w:tr w:rsidR="00100976" w:rsidRPr="003C2E13" w14:paraId="6DFC56D9" w14:textId="77777777" w:rsidTr="00100976">
        <w:tc>
          <w:tcPr>
            <w:tcW w:w="2526" w:type="dxa"/>
            <w:tcBorders>
              <w:top w:val="single" w:sz="4" w:space="0" w:color="auto"/>
              <w:left w:val="single" w:sz="4" w:space="0" w:color="auto"/>
              <w:bottom w:val="single" w:sz="4" w:space="0" w:color="auto"/>
              <w:right w:val="single" w:sz="4" w:space="0" w:color="auto"/>
            </w:tcBorders>
          </w:tcPr>
          <w:p w14:paraId="7437C1C2" w14:textId="34C2ACCB" w:rsidR="00100976" w:rsidRPr="003C2E13" w:rsidRDefault="00100976" w:rsidP="00100976">
            <w:pPr>
              <w:keepNext/>
              <w:rPr>
                <w:lang w:val="en-GB"/>
              </w:rPr>
            </w:pPr>
            <w:bookmarkStart w:id="293" w:name="_Toc503122704"/>
            <w:bookmarkEnd w:id="293"/>
            <w:ins w:id="294" w:author="Tekijä">
              <w:r w:rsidRPr="00E0238F">
                <w:rPr>
                  <w:lang w:val="en-US"/>
                </w:rPr>
                <w:t>10.0.100.30</w:t>
              </w:r>
            </w:ins>
            <w:del w:id="295" w:author="Tekijä">
              <w:r w:rsidRPr="003C2E13" w:rsidDel="00100976">
                <w:rPr>
                  <w:lang w:val="en-GB"/>
                </w:rPr>
                <w:delText>10.99.0.11</w:delText>
              </w:r>
            </w:del>
          </w:p>
        </w:tc>
        <w:tc>
          <w:tcPr>
            <w:tcW w:w="1762" w:type="dxa"/>
            <w:tcBorders>
              <w:top w:val="single" w:sz="4" w:space="0" w:color="auto"/>
              <w:left w:val="single" w:sz="4" w:space="0" w:color="auto"/>
              <w:bottom w:val="single" w:sz="4" w:space="0" w:color="auto"/>
              <w:right w:val="single" w:sz="4" w:space="0" w:color="auto"/>
            </w:tcBorders>
          </w:tcPr>
          <w:p w14:paraId="1A11317B" w14:textId="2B6BA723" w:rsidR="00100976" w:rsidRPr="003C2E13" w:rsidRDefault="00100976" w:rsidP="00100976">
            <w:pPr>
              <w:keepNext/>
              <w:rPr>
                <w:lang w:val="en-GB"/>
              </w:rPr>
            </w:pPr>
            <w:bookmarkStart w:id="296" w:name="_Toc503122705"/>
            <w:bookmarkEnd w:id="296"/>
            <w:ins w:id="297" w:author="Tekijä">
              <w:r w:rsidRPr="00E0238F">
                <w:rPr>
                  <w:lang w:val="en-US"/>
                </w:rPr>
                <w:t>Intra</w:t>
              </w:r>
            </w:ins>
            <w:del w:id="298" w:author="Tekijä">
              <w:r w:rsidRPr="003C2E13" w:rsidDel="00100976">
                <w:rPr>
                  <w:lang w:val="en-GB"/>
                </w:rPr>
                <w:delText>Log2</w:delText>
              </w:r>
            </w:del>
          </w:p>
        </w:tc>
        <w:tc>
          <w:tcPr>
            <w:tcW w:w="965" w:type="dxa"/>
            <w:tcBorders>
              <w:top w:val="single" w:sz="4" w:space="0" w:color="auto"/>
              <w:left w:val="single" w:sz="4" w:space="0" w:color="auto"/>
              <w:bottom w:val="single" w:sz="4" w:space="0" w:color="auto"/>
              <w:right w:val="single" w:sz="4" w:space="0" w:color="auto"/>
            </w:tcBorders>
          </w:tcPr>
          <w:p w14:paraId="20A3F4DB" w14:textId="5BF7B6D1" w:rsidR="00100976" w:rsidRPr="003C2E13" w:rsidRDefault="00100976" w:rsidP="00100976">
            <w:pPr>
              <w:keepNext/>
              <w:rPr>
                <w:lang w:val="en-GB"/>
              </w:rPr>
            </w:pPr>
            <w:bookmarkStart w:id="299" w:name="_Toc503122706"/>
            <w:bookmarkEnd w:id="299"/>
            <w:ins w:id="300" w:author="Tekijä">
              <w:r w:rsidRPr="00E0238F">
                <w:rPr>
                  <w:lang w:val="en-US"/>
                </w:rPr>
                <w:t>0</w:t>
              </w:r>
            </w:ins>
            <w:del w:id="301" w:author="Tekijä">
              <w:r w:rsidRPr="003C2E13" w:rsidDel="00100976">
                <w:rPr>
                  <w:lang w:val="en-GB"/>
                </w:rPr>
                <w:delText>11</w:delText>
              </w:r>
            </w:del>
          </w:p>
        </w:tc>
        <w:tc>
          <w:tcPr>
            <w:tcW w:w="781" w:type="dxa"/>
            <w:tcBorders>
              <w:top w:val="single" w:sz="4" w:space="0" w:color="auto"/>
              <w:left w:val="single" w:sz="4" w:space="0" w:color="auto"/>
              <w:bottom w:val="single" w:sz="4" w:space="0" w:color="auto"/>
              <w:right w:val="single" w:sz="4" w:space="0" w:color="auto"/>
            </w:tcBorders>
          </w:tcPr>
          <w:p w14:paraId="4CF53FBD" w14:textId="492D463E" w:rsidR="00100976" w:rsidRPr="003C2E13" w:rsidRDefault="00100976" w:rsidP="00100976">
            <w:pPr>
              <w:keepNext/>
              <w:rPr>
                <w:lang w:val="en-GB"/>
              </w:rPr>
            </w:pPr>
            <w:bookmarkStart w:id="302" w:name="_Toc503122707"/>
            <w:bookmarkEnd w:id="302"/>
            <w:ins w:id="303" w:author="Tekijä">
              <w:r w:rsidRPr="00E0238F">
                <w:rPr>
                  <w:lang w:val="en-US"/>
                </w:rPr>
                <w:t>0</w:t>
              </w:r>
            </w:ins>
            <w:del w:id="304" w:author="Tekijä">
              <w:r w:rsidRPr="003C2E13" w:rsidDel="00100976">
                <w:rPr>
                  <w:lang w:val="en-GB"/>
                </w:rPr>
                <w:delText>49</w:delText>
              </w:r>
            </w:del>
          </w:p>
        </w:tc>
        <w:tc>
          <w:tcPr>
            <w:tcW w:w="801" w:type="dxa"/>
            <w:tcBorders>
              <w:top w:val="single" w:sz="4" w:space="0" w:color="auto"/>
              <w:left w:val="single" w:sz="4" w:space="0" w:color="auto"/>
              <w:bottom w:val="single" w:sz="4" w:space="0" w:color="auto"/>
              <w:right w:val="single" w:sz="4" w:space="0" w:color="auto"/>
            </w:tcBorders>
          </w:tcPr>
          <w:p w14:paraId="779B08C1" w14:textId="68EC9BF3" w:rsidR="00100976" w:rsidRPr="003C2E13" w:rsidRDefault="00100976" w:rsidP="00100976">
            <w:pPr>
              <w:keepNext/>
              <w:rPr>
                <w:lang w:val="en-GB"/>
              </w:rPr>
            </w:pPr>
            <w:bookmarkStart w:id="305" w:name="_Toc503122708"/>
            <w:bookmarkEnd w:id="305"/>
            <w:ins w:id="306" w:author="Tekijä">
              <w:r w:rsidRPr="00E0238F">
                <w:rPr>
                  <w:lang w:val="en-US"/>
                </w:rPr>
                <w:t>12</w:t>
              </w:r>
            </w:ins>
            <w:del w:id="307" w:author="Tekijä">
              <w:r w:rsidRPr="003C2E13" w:rsidDel="00100976">
                <w:rPr>
                  <w:lang w:val="en-GB"/>
                </w:rPr>
                <w:delText>52</w:delText>
              </w:r>
            </w:del>
          </w:p>
        </w:tc>
        <w:tc>
          <w:tcPr>
            <w:tcW w:w="717" w:type="dxa"/>
            <w:tcBorders>
              <w:top w:val="single" w:sz="4" w:space="0" w:color="auto"/>
              <w:left w:val="single" w:sz="4" w:space="0" w:color="auto"/>
              <w:bottom w:val="single" w:sz="4" w:space="0" w:color="auto"/>
              <w:right w:val="single" w:sz="4" w:space="0" w:color="auto"/>
            </w:tcBorders>
          </w:tcPr>
          <w:p w14:paraId="11ABBED0" w14:textId="5827BAE7" w:rsidR="00100976" w:rsidRPr="003C2E13" w:rsidRDefault="00100976" w:rsidP="00100976">
            <w:pPr>
              <w:keepNext/>
              <w:rPr>
                <w:lang w:val="en-GB"/>
              </w:rPr>
            </w:pPr>
            <w:bookmarkStart w:id="308" w:name="_Toc503122709"/>
            <w:bookmarkEnd w:id="308"/>
            <w:ins w:id="309" w:author="Tekijä">
              <w:r w:rsidRPr="00E0238F">
                <w:rPr>
                  <w:lang w:val="en-US"/>
                </w:rPr>
                <w:t>4</w:t>
              </w:r>
            </w:ins>
            <w:del w:id="310" w:author="Tekijä">
              <w:r w:rsidRPr="003C2E13" w:rsidDel="00100976">
                <w:rPr>
                  <w:lang w:val="en-GB"/>
                </w:rPr>
                <w:delText>8</w:delText>
              </w:r>
            </w:del>
          </w:p>
        </w:tc>
        <w:tc>
          <w:tcPr>
            <w:tcW w:w="773" w:type="dxa"/>
            <w:tcBorders>
              <w:top w:val="single" w:sz="4" w:space="0" w:color="auto"/>
              <w:left w:val="single" w:sz="4" w:space="0" w:color="auto"/>
              <w:bottom w:val="single" w:sz="4" w:space="0" w:color="auto"/>
              <w:right w:val="single" w:sz="4" w:space="0" w:color="auto"/>
            </w:tcBorders>
          </w:tcPr>
          <w:p w14:paraId="04C3FE38" w14:textId="073A12E7" w:rsidR="00100976" w:rsidRPr="003C2E13" w:rsidRDefault="00100976" w:rsidP="00100976">
            <w:pPr>
              <w:keepNext/>
              <w:rPr>
                <w:lang w:val="en-GB"/>
              </w:rPr>
            </w:pPr>
            <w:bookmarkStart w:id="311" w:name="_Toc503122710"/>
            <w:bookmarkEnd w:id="311"/>
            <w:ins w:id="312" w:author="Tekijä">
              <w:r w:rsidRPr="00E0238F">
                <w:rPr>
                  <w:lang w:val="en-US"/>
                </w:rPr>
                <w:t>33</w:t>
              </w:r>
            </w:ins>
            <w:del w:id="313" w:author="Tekijä">
              <w:r w:rsidRPr="003C2E13" w:rsidDel="00100976">
                <w:rPr>
                  <w:lang w:val="en-GB"/>
                </w:rPr>
                <w:delText>49</w:delText>
              </w:r>
            </w:del>
          </w:p>
        </w:tc>
        <w:bookmarkStart w:id="314" w:name="_Toc503122711"/>
        <w:bookmarkEnd w:id="314"/>
      </w:tr>
      <w:tr w:rsidR="00100976" w:rsidRPr="003C2E13" w14:paraId="36423A74" w14:textId="77777777" w:rsidTr="00100976">
        <w:tc>
          <w:tcPr>
            <w:tcW w:w="2526" w:type="dxa"/>
            <w:tcBorders>
              <w:top w:val="single" w:sz="4" w:space="0" w:color="auto"/>
              <w:left w:val="single" w:sz="4" w:space="0" w:color="auto"/>
              <w:bottom w:val="single" w:sz="4" w:space="0" w:color="auto"/>
              <w:right w:val="single" w:sz="4" w:space="0" w:color="auto"/>
            </w:tcBorders>
          </w:tcPr>
          <w:p w14:paraId="049CBEFE" w14:textId="59F3D95F" w:rsidR="00100976" w:rsidRPr="003C2E13" w:rsidRDefault="00100976" w:rsidP="00100976">
            <w:pPr>
              <w:keepNext/>
              <w:rPr>
                <w:lang w:val="en-GB"/>
              </w:rPr>
            </w:pPr>
            <w:bookmarkStart w:id="315" w:name="_Toc503122712"/>
            <w:bookmarkEnd w:id="315"/>
            <w:ins w:id="316" w:author="Tekijä">
              <w:r w:rsidRPr="00E0238F">
                <w:rPr>
                  <w:lang w:val="en-US"/>
                </w:rPr>
                <w:t>10.0.100.50</w:t>
              </w:r>
            </w:ins>
            <w:del w:id="317" w:author="Tekijä">
              <w:r w:rsidRPr="003C2E13" w:rsidDel="00100976">
                <w:rPr>
                  <w:lang w:val="en-GB"/>
                </w:rPr>
                <w:delText>10.99.0.110</w:delText>
              </w:r>
            </w:del>
          </w:p>
        </w:tc>
        <w:tc>
          <w:tcPr>
            <w:tcW w:w="1762" w:type="dxa"/>
            <w:tcBorders>
              <w:top w:val="single" w:sz="4" w:space="0" w:color="auto"/>
              <w:left w:val="single" w:sz="4" w:space="0" w:color="auto"/>
              <w:bottom w:val="single" w:sz="4" w:space="0" w:color="auto"/>
              <w:right w:val="single" w:sz="4" w:space="0" w:color="auto"/>
            </w:tcBorders>
          </w:tcPr>
          <w:p w14:paraId="0C57C901" w14:textId="7AE6E6DA" w:rsidR="00100976" w:rsidRPr="003C2E13" w:rsidRDefault="00100976" w:rsidP="00100976">
            <w:pPr>
              <w:keepNext/>
              <w:rPr>
                <w:lang w:val="en-GB"/>
              </w:rPr>
            </w:pPr>
            <w:bookmarkStart w:id="318" w:name="_Toc503122713"/>
            <w:bookmarkEnd w:id="318"/>
            <w:proofErr w:type="spellStart"/>
            <w:ins w:id="319" w:author="Tekijä">
              <w:r w:rsidRPr="00E0238F">
                <w:rPr>
                  <w:lang w:val="en-US"/>
                </w:rPr>
                <w:t>MySql</w:t>
              </w:r>
            </w:ins>
            <w:proofErr w:type="spellEnd"/>
            <w:del w:id="320" w:author="Tekijä">
              <w:r w:rsidRPr="003C2E13" w:rsidDel="00100976">
                <w:rPr>
                  <w:lang w:val="en-GB"/>
                </w:rPr>
                <w:delText>FSPM</w:delText>
              </w:r>
            </w:del>
          </w:p>
        </w:tc>
        <w:tc>
          <w:tcPr>
            <w:tcW w:w="965" w:type="dxa"/>
            <w:tcBorders>
              <w:top w:val="single" w:sz="4" w:space="0" w:color="auto"/>
              <w:left w:val="single" w:sz="4" w:space="0" w:color="auto"/>
              <w:bottom w:val="single" w:sz="4" w:space="0" w:color="auto"/>
              <w:right w:val="single" w:sz="4" w:space="0" w:color="auto"/>
            </w:tcBorders>
          </w:tcPr>
          <w:p w14:paraId="1EC6DDB8" w14:textId="07333521" w:rsidR="00100976" w:rsidRPr="003C2E13" w:rsidRDefault="00100976" w:rsidP="00100976">
            <w:pPr>
              <w:keepNext/>
              <w:rPr>
                <w:lang w:val="en-GB"/>
              </w:rPr>
            </w:pPr>
            <w:bookmarkStart w:id="321" w:name="_Toc503122714"/>
            <w:bookmarkEnd w:id="321"/>
            <w:ins w:id="322" w:author="Tekijä">
              <w:r w:rsidRPr="00E0238F">
                <w:rPr>
                  <w:lang w:val="en-US"/>
                </w:rPr>
                <w:t>0</w:t>
              </w:r>
            </w:ins>
            <w:del w:id="323" w:author="Tekijä">
              <w:r w:rsidRPr="003C2E13" w:rsidDel="00100976">
                <w:rPr>
                  <w:lang w:val="en-GB"/>
                </w:rPr>
                <w:delText>10</w:delText>
              </w:r>
            </w:del>
          </w:p>
        </w:tc>
        <w:tc>
          <w:tcPr>
            <w:tcW w:w="781" w:type="dxa"/>
            <w:tcBorders>
              <w:top w:val="single" w:sz="4" w:space="0" w:color="auto"/>
              <w:left w:val="single" w:sz="4" w:space="0" w:color="auto"/>
              <w:bottom w:val="single" w:sz="4" w:space="0" w:color="auto"/>
              <w:right w:val="single" w:sz="4" w:space="0" w:color="auto"/>
            </w:tcBorders>
          </w:tcPr>
          <w:p w14:paraId="4E3491B7" w14:textId="5289F73F" w:rsidR="00100976" w:rsidRPr="003C2E13" w:rsidRDefault="00100976" w:rsidP="00100976">
            <w:pPr>
              <w:keepNext/>
              <w:rPr>
                <w:lang w:val="en-GB"/>
              </w:rPr>
            </w:pPr>
            <w:bookmarkStart w:id="324" w:name="_Toc503122715"/>
            <w:bookmarkEnd w:id="324"/>
            <w:ins w:id="325" w:author="Tekijä">
              <w:r w:rsidRPr="00E0238F">
                <w:rPr>
                  <w:lang w:val="en-US"/>
                </w:rPr>
                <w:t>0</w:t>
              </w:r>
            </w:ins>
            <w:del w:id="326" w:author="Tekijä">
              <w:r w:rsidRPr="003C2E13" w:rsidDel="00100976">
                <w:rPr>
                  <w:lang w:val="en-GB"/>
                </w:rPr>
                <w:delText>144</w:delText>
              </w:r>
            </w:del>
          </w:p>
        </w:tc>
        <w:tc>
          <w:tcPr>
            <w:tcW w:w="801" w:type="dxa"/>
            <w:tcBorders>
              <w:top w:val="single" w:sz="4" w:space="0" w:color="auto"/>
              <w:left w:val="single" w:sz="4" w:space="0" w:color="auto"/>
              <w:bottom w:val="single" w:sz="4" w:space="0" w:color="auto"/>
              <w:right w:val="single" w:sz="4" w:space="0" w:color="auto"/>
            </w:tcBorders>
          </w:tcPr>
          <w:p w14:paraId="51C70A52" w14:textId="11DF17F0" w:rsidR="00100976" w:rsidRPr="003C2E13" w:rsidRDefault="00100976" w:rsidP="00100976">
            <w:pPr>
              <w:keepNext/>
              <w:rPr>
                <w:lang w:val="en-GB"/>
              </w:rPr>
            </w:pPr>
            <w:bookmarkStart w:id="327" w:name="_Toc503122716"/>
            <w:bookmarkEnd w:id="327"/>
            <w:ins w:id="328" w:author="Tekijä">
              <w:r w:rsidRPr="00E0238F">
                <w:rPr>
                  <w:lang w:val="en-US"/>
                </w:rPr>
                <w:t>2</w:t>
              </w:r>
            </w:ins>
            <w:del w:id="329" w:author="Tekijä">
              <w:r w:rsidRPr="003C2E13" w:rsidDel="00100976">
                <w:rPr>
                  <w:lang w:val="en-GB"/>
                </w:rPr>
                <w:delText>32</w:delText>
              </w:r>
            </w:del>
          </w:p>
        </w:tc>
        <w:tc>
          <w:tcPr>
            <w:tcW w:w="717" w:type="dxa"/>
            <w:tcBorders>
              <w:top w:val="single" w:sz="4" w:space="0" w:color="auto"/>
              <w:left w:val="single" w:sz="4" w:space="0" w:color="auto"/>
              <w:bottom w:val="single" w:sz="4" w:space="0" w:color="auto"/>
              <w:right w:val="single" w:sz="4" w:space="0" w:color="auto"/>
            </w:tcBorders>
          </w:tcPr>
          <w:p w14:paraId="5BE3DAC2" w14:textId="36A602D1" w:rsidR="00100976" w:rsidRPr="003C2E13" w:rsidRDefault="00100976" w:rsidP="00100976">
            <w:pPr>
              <w:keepNext/>
              <w:rPr>
                <w:lang w:val="en-GB"/>
              </w:rPr>
            </w:pPr>
            <w:bookmarkStart w:id="330" w:name="_Toc503122717"/>
            <w:bookmarkEnd w:id="330"/>
            <w:ins w:id="331" w:author="Tekijä">
              <w:r w:rsidRPr="00E0238F">
                <w:rPr>
                  <w:lang w:val="en-US"/>
                </w:rPr>
                <w:t>2</w:t>
              </w:r>
            </w:ins>
            <w:del w:id="332" w:author="Tekijä">
              <w:r w:rsidRPr="003C2E13" w:rsidDel="00100976">
                <w:rPr>
                  <w:lang w:val="en-GB"/>
                </w:rPr>
                <w:delText>2</w:delText>
              </w:r>
            </w:del>
          </w:p>
        </w:tc>
        <w:tc>
          <w:tcPr>
            <w:tcW w:w="773" w:type="dxa"/>
            <w:tcBorders>
              <w:top w:val="single" w:sz="4" w:space="0" w:color="auto"/>
              <w:left w:val="single" w:sz="4" w:space="0" w:color="auto"/>
              <w:bottom w:val="single" w:sz="4" w:space="0" w:color="auto"/>
              <w:right w:val="single" w:sz="4" w:space="0" w:color="auto"/>
            </w:tcBorders>
          </w:tcPr>
          <w:p w14:paraId="4F4C1EB1" w14:textId="19C6E159" w:rsidR="00100976" w:rsidRPr="003C2E13" w:rsidRDefault="00100976" w:rsidP="00100976">
            <w:pPr>
              <w:keepNext/>
              <w:rPr>
                <w:lang w:val="en-GB"/>
              </w:rPr>
            </w:pPr>
            <w:bookmarkStart w:id="333" w:name="_Toc503122718"/>
            <w:bookmarkEnd w:id="333"/>
            <w:ins w:id="334" w:author="Tekijä">
              <w:r w:rsidRPr="00E0238F">
                <w:rPr>
                  <w:lang w:val="en-US"/>
                </w:rPr>
                <w:t>23</w:t>
              </w:r>
            </w:ins>
            <w:del w:id="335" w:author="Tekijä">
              <w:r w:rsidRPr="003C2E13" w:rsidDel="00100976">
                <w:rPr>
                  <w:lang w:val="en-GB"/>
                </w:rPr>
                <w:delText>94</w:delText>
              </w:r>
            </w:del>
          </w:p>
        </w:tc>
        <w:bookmarkStart w:id="336" w:name="_Toc503122719"/>
        <w:bookmarkEnd w:id="336"/>
      </w:tr>
      <w:tr w:rsidR="00100976" w:rsidRPr="003C2E13" w14:paraId="5ED2188C" w14:textId="77777777" w:rsidTr="00100976">
        <w:tc>
          <w:tcPr>
            <w:tcW w:w="2526" w:type="dxa"/>
            <w:tcBorders>
              <w:top w:val="single" w:sz="4" w:space="0" w:color="auto"/>
              <w:left w:val="single" w:sz="4" w:space="0" w:color="auto"/>
              <w:bottom w:val="single" w:sz="4" w:space="0" w:color="auto"/>
              <w:right w:val="single" w:sz="4" w:space="0" w:color="auto"/>
            </w:tcBorders>
          </w:tcPr>
          <w:p w14:paraId="25C938ED" w14:textId="7DBFC980" w:rsidR="00100976" w:rsidRPr="003C2E13" w:rsidRDefault="00100976" w:rsidP="00100976">
            <w:pPr>
              <w:keepNext/>
              <w:rPr>
                <w:lang w:val="en-GB"/>
              </w:rPr>
            </w:pPr>
            <w:bookmarkStart w:id="337" w:name="_Toc503122720"/>
            <w:bookmarkEnd w:id="337"/>
            <w:ins w:id="338" w:author="Tekijä">
              <w:r w:rsidRPr="00E0238F">
                <w:rPr>
                  <w:lang w:val="en-US"/>
                </w:rPr>
                <w:t>10.0.100.91</w:t>
              </w:r>
            </w:ins>
            <w:del w:id="339" w:author="Tekijä">
              <w:r w:rsidRPr="003C2E13" w:rsidDel="00100976">
                <w:rPr>
                  <w:lang w:val="en-GB"/>
                </w:rPr>
                <w:delText>10.99.0.120</w:delText>
              </w:r>
            </w:del>
          </w:p>
        </w:tc>
        <w:tc>
          <w:tcPr>
            <w:tcW w:w="1762" w:type="dxa"/>
            <w:tcBorders>
              <w:top w:val="single" w:sz="4" w:space="0" w:color="auto"/>
              <w:left w:val="single" w:sz="4" w:space="0" w:color="auto"/>
              <w:bottom w:val="single" w:sz="4" w:space="0" w:color="auto"/>
              <w:right w:val="single" w:sz="4" w:space="0" w:color="auto"/>
            </w:tcBorders>
          </w:tcPr>
          <w:p w14:paraId="3399AC32" w14:textId="41A24037" w:rsidR="00100976" w:rsidRPr="003C2E13" w:rsidRDefault="00100976" w:rsidP="00100976">
            <w:pPr>
              <w:keepNext/>
              <w:rPr>
                <w:lang w:val="en-GB"/>
              </w:rPr>
            </w:pPr>
            <w:bookmarkStart w:id="340" w:name="_Toc503122721"/>
            <w:bookmarkEnd w:id="340"/>
            <w:ins w:id="341" w:author="Tekijä">
              <w:r w:rsidRPr="00E0238F">
                <w:rPr>
                  <w:lang w:val="en-US"/>
                </w:rPr>
                <w:t>CCTV</w:t>
              </w:r>
            </w:ins>
            <w:del w:id="342" w:author="Tekijä">
              <w:r w:rsidRPr="003C2E13" w:rsidDel="00100976">
                <w:rPr>
                  <w:lang w:val="en-GB"/>
                </w:rPr>
                <w:delText>PRTG</w:delText>
              </w:r>
            </w:del>
          </w:p>
        </w:tc>
        <w:tc>
          <w:tcPr>
            <w:tcW w:w="965" w:type="dxa"/>
            <w:tcBorders>
              <w:top w:val="single" w:sz="4" w:space="0" w:color="auto"/>
              <w:left w:val="single" w:sz="4" w:space="0" w:color="auto"/>
              <w:bottom w:val="single" w:sz="4" w:space="0" w:color="auto"/>
              <w:right w:val="single" w:sz="4" w:space="0" w:color="auto"/>
            </w:tcBorders>
          </w:tcPr>
          <w:p w14:paraId="296FDAAC" w14:textId="08865C9E" w:rsidR="00100976" w:rsidRPr="003C2E13" w:rsidRDefault="00100976" w:rsidP="00100976">
            <w:pPr>
              <w:keepNext/>
              <w:rPr>
                <w:lang w:val="en-GB"/>
              </w:rPr>
            </w:pPr>
            <w:bookmarkStart w:id="343" w:name="_Toc503122722"/>
            <w:bookmarkEnd w:id="343"/>
            <w:ins w:id="344" w:author="Tekijä">
              <w:r w:rsidRPr="00E0238F">
                <w:rPr>
                  <w:lang w:val="en-US"/>
                </w:rPr>
                <w:t>0</w:t>
              </w:r>
            </w:ins>
            <w:del w:id="345" w:author="Tekijä">
              <w:r w:rsidRPr="003C2E13" w:rsidDel="00100976">
                <w:rPr>
                  <w:lang w:val="en-GB"/>
                </w:rPr>
                <w:delText>1</w:delText>
              </w:r>
            </w:del>
          </w:p>
        </w:tc>
        <w:tc>
          <w:tcPr>
            <w:tcW w:w="781" w:type="dxa"/>
            <w:tcBorders>
              <w:top w:val="single" w:sz="4" w:space="0" w:color="auto"/>
              <w:left w:val="single" w:sz="4" w:space="0" w:color="auto"/>
              <w:bottom w:val="single" w:sz="4" w:space="0" w:color="auto"/>
              <w:right w:val="single" w:sz="4" w:space="0" w:color="auto"/>
            </w:tcBorders>
          </w:tcPr>
          <w:p w14:paraId="4324D086" w14:textId="259BDCB0" w:rsidR="00100976" w:rsidRPr="003C2E13" w:rsidRDefault="00100976" w:rsidP="00100976">
            <w:pPr>
              <w:keepNext/>
              <w:rPr>
                <w:lang w:val="en-GB"/>
              </w:rPr>
            </w:pPr>
            <w:bookmarkStart w:id="346" w:name="_Toc503122723"/>
            <w:bookmarkEnd w:id="346"/>
            <w:ins w:id="347" w:author="Tekijä">
              <w:r w:rsidRPr="00E0238F">
                <w:rPr>
                  <w:lang w:val="en-US"/>
                </w:rPr>
                <w:t>0</w:t>
              </w:r>
            </w:ins>
            <w:del w:id="348" w:author="Tekijä">
              <w:r w:rsidRPr="003C2E13" w:rsidDel="00100976">
                <w:rPr>
                  <w:lang w:val="en-GB"/>
                </w:rPr>
                <w:delText>0</w:delText>
              </w:r>
            </w:del>
          </w:p>
        </w:tc>
        <w:tc>
          <w:tcPr>
            <w:tcW w:w="801" w:type="dxa"/>
            <w:tcBorders>
              <w:top w:val="single" w:sz="4" w:space="0" w:color="auto"/>
              <w:left w:val="single" w:sz="4" w:space="0" w:color="auto"/>
              <w:bottom w:val="single" w:sz="4" w:space="0" w:color="auto"/>
              <w:right w:val="single" w:sz="4" w:space="0" w:color="auto"/>
            </w:tcBorders>
          </w:tcPr>
          <w:p w14:paraId="76608EED" w14:textId="676E03C2" w:rsidR="00100976" w:rsidRPr="003C2E13" w:rsidRDefault="00100976" w:rsidP="00100976">
            <w:pPr>
              <w:keepNext/>
              <w:rPr>
                <w:lang w:val="en-GB"/>
              </w:rPr>
            </w:pPr>
            <w:bookmarkStart w:id="349" w:name="_Toc503122724"/>
            <w:bookmarkEnd w:id="349"/>
            <w:ins w:id="350" w:author="Tekijä">
              <w:r w:rsidRPr="00E0238F">
                <w:rPr>
                  <w:lang w:val="en-US"/>
                </w:rPr>
                <w:t>1</w:t>
              </w:r>
            </w:ins>
            <w:del w:id="351" w:author="Tekijä">
              <w:r w:rsidRPr="003C2E13" w:rsidDel="00100976">
                <w:rPr>
                  <w:lang w:val="en-GB"/>
                </w:rPr>
                <w:delText>4</w:delText>
              </w:r>
            </w:del>
          </w:p>
        </w:tc>
        <w:tc>
          <w:tcPr>
            <w:tcW w:w="717" w:type="dxa"/>
            <w:tcBorders>
              <w:top w:val="single" w:sz="4" w:space="0" w:color="auto"/>
              <w:left w:val="single" w:sz="4" w:space="0" w:color="auto"/>
              <w:bottom w:val="single" w:sz="4" w:space="0" w:color="auto"/>
              <w:right w:val="single" w:sz="4" w:space="0" w:color="auto"/>
            </w:tcBorders>
          </w:tcPr>
          <w:p w14:paraId="715809AA" w14:textId="02930FAF" w:rsidR="00100976" w:rsidRPr="003C2E13" w:rsidRDefault="00100976" w:rsidP="00100976">
            <w:pPr>
              <w:keepNext/>
              <w:rPr>
                <w:lang w:val="en-GB"/>
              </w:rPr>
            </w:pPr>
            <w:bookmarkStart w:id="352" w:name="_Toc503122725"/>
            <w:bookmarkEnd w:id="352"/>
            <w:ins w:id="353" w:author="Tekijä">
              <w:r w:rsidRPr="00E0238F">
                <w:rPr>
                  <w:lang w:val="en-US"/>
                </w:rPr>
                <w:t>0</w:t>
              </w:r>
            </w:ins>
            <w:del w:id="354" w:author="Tekijä">
              <w:r w:rsidRPr="003C2E13" w:rsidDel="00100976">
                <w:rPr>
                  <w:lang w:val="en-GB"/>
                </w:rPr>
                <w:delText>0</w:delText>
              </w:r>
            </w:del>
          </w:p>
        </w:tc>
        <w:tc>
          <w:tcPr>
            <w:tcW w:w="773" w:type="dxa"/>
            <w:tcBorders>
              <w:top w:val="single" w:sz="4" w:space="0" w:color="auto"/>
              <w:left w:val="single" w:sz="4" w:space="0" w:color="auto"/>
              <w:bottom w:val="single" w:sz="4" w:space="0" w:color="auto"/>
              <w:right w:val="single" w:sz="4" w:space="0" w:color="auto"/>
            </w:tcBorders>
          </w:tcPr>
          <w:p w14:paraId="5977AA6E" w14:textId="5ECD56C2" w:rsidR="00100976" w:rsidRPr="003C2E13" w:rsidRDefault="00100976" w:rsidP="00100976">
            <w:pPr>
              <w:keepNext/>
              <w:rPr>
                <w:lang w:val="en-GB"/>
              </w:rPr>
            </w:pPr>
            <w:bookmarkStart w:id="355" w:name="_Toc503122726"/>
            <w:bookmarkEnd w:id="355"/>
            <w:ins w:id="356" w:author="Tekijä">
              <w:r w:rsidRPr="00E0238F">
                <w:rPr>
                  <w:lang w:val="en-US"/>
                </w:rPr>
                <w:t>17</w:t>
              </w:r>
            </w:ins>
            <w:del w:id="357" w:author="Tekijä">
              <w:r w:rsidRPr="003C2E13" w:rsidDel="00100976">
                <w:rPr>
                  <w:lang w:val="en-GB"/>
                </w:rPr>
                <w:delText>23</w:delText>
              </w:r>
            </w:del>
          </w:p>
        </w:tc>
        <w:bookmarkStart w:id="358" w:name="_Toc503122727"/>
        <w:bookmarkEnd w:id="358"/>
      </w:tr>
    </w:tbl>
    <w:p w14:paraId="741E6400" w14:textId="1589748A" w:rsidR="00933680" w:rsidRPr="003C2E13" w:rsidRDefault="00933680" w:rsidP="00933680">
      <w:pPr>
        <w:pStyle w:val="Otsikko3"/>
        <w:rPr>
          <w:lang w:val="en-GB"/>
        </w:rPr>
      </w:pPr>
      <w:r w:rsidRPr="003C2E13">
        <w:rPr>
          <w:lang w:val="en-GB"/>
        </w:rPr>
        <w:t>Branch store segment vulnerabilities summary</w:t>
      </w:r>
    </w:p>
    <w:p w14:paraId="092A4FB1" w14:textId="77777777" w:rsidR="00933680" w:rsidRPr="003C2E13" w:rsidRDefault="00933680" w:rsidP="00933680">
      <w:pPr>
        <w:rPr>
          <w:lang w:val="en-GB"/>
        </w:rPr>
      </w:pPr>
      <w:r w:rsidRPr="003C2E13">
        <w:rPr>
          <w:lang w:val="en-GB"/>
        </w:rPr>
        <w:t>In the branch store network segment the only critical vulnerabilities, three in total, were on the read only copy of the Domain Controller. There were no high-risk vulnerabilities in any service.</w:t>
      </w:r>
    </w:p>
    <w:p w14:paraId="373FF385" w14:textId="2C88C702" w:rsidR="00933680" w:rsidRPr="003C2E13" w:rsidRDefault="00933680" w:rsidP="00933680">
      <w:pPr>
        <w:rPr>
          <w:lang w:val="en-GB"/>
        </w:rPr>
      </w:pPr>
      <w:r w:rsidRPr="003C2E13">
        <w:rPr>
          <w:lang w:val="en-GB"/>
        </w:rPr>
        <w:t>There was, however, a host that wasn’t catalogued that sh</w:t>
      </w:r>
      <w:r w:rsidR="006003F7">
        <w:rPr>
          <w:lang w:val="en-GB"/>
        </w:rPr>
        <w:t xml:space="preserve">ould be checked, but the best </w:t>
      </w:r>
      <w:r w:rsidRPr="003C2E13">
        <w:rPr>
          <w:lang w:val="en-GB"/>
        </w:rPr>
        <w:t>estimate is that it’s an instance of Kali. The summary of the number of vulnerabilities in the branch store segment can be found from the table 6.</w:t>
      </w:r>
    </w:p>
    <w:p w14:paraId="4FD08F30" w14:textId="2DD8E02D" w:rsidR="00A54706" w:rsidRPr="003C2E13" w:rsidRDefault="00A54706">
      <w:pPr>
        <w:pStyle w:val="Kuvanotsikko"/>
        <w:rPr>
          <w:lang w:val="en-GB"/>
        </w:rPr>
      </w:pPr>
      <w:bookmarkStart w:id="359" w:name="_Toc503128084"/>
      <w:r w:rsidRPr="003C2E13">
        <w:rPr>
          <w:lang w:val="en-GB"/>
        </w:rPr>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Pr="003C2E13">
        <w:rPr>
          <w:noProof/>
          <w:lang w:val="en-GB"/>
        </w:rPr>
        <w:t>6</w:t>
      </w:r>
      <w:r w:rsidRPr="003C2E13">
        <w:rPr>
          <w:lang w:val="en-GB"/>
        </w:rPr>
        <w:fldChar w:fldCharType="end"/>
      </w:r>
      <w:r w:rsidRPr="003C2E13">
        <w:rPr>
          <w:lang w:val="en-GB"/>
        </w:rPr>
        <w:t xml:space="preserve"> Branch vulnerabilities summary</w:t>
      </w:r>
      <w:bookmarkEnd w:id="359"/>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D02C7D" w:rsidRPr="003C2E13"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3C2E13" w:rsidRDefault="00D02C7D" w:rsidP="006003F7">
            <w:pPr>
              <w:keepNext/>
              <w:rPr>
                <w:b/>
                <w:lang w:val="en-GB"/>
              </w:rPr>
            </w:pPr>
            <w:r w:rsidRPr="003C2E13">
              <w:rPr>
                <w:b/>
                <w:lang w:val="en-GB"/>
              </w:rPr>
              <w:t>Host</w:t>
            </w:r>
            <w:bookmarkStart w:id="360" w:name="_Toc503122729"/>
            <w:bookmarkEnd w:id="360"/>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3C2E13" w:rsidRDefault="00D02C7D" w:rsidP="006003F7">
            <w:pPr>
              <w:keepNext/>
              <w:rPr>
                <w:b/>
                <w:lang w:val="en-GB"/>
              </w:rPr>
            </w:pPr>
            <w:r w:rsidRPr="003C2E13">
              <w:rPr>
                <w:b/>
                <w:lang w:val="en-GB"/>
              </w:rPr>
              <w:t>Service</w:t>
            </w:r>
            <w:bookmarkStart w:id="361" w:name="_Toc503122730"/>
            <w:bookmarkEnd w:id="361"/>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3C2E13" w:rsidRDefault="00D02C7D" w:rsidP="006003F7">
            <w:pPr>
              <w:keepNext/>
              <w:rPr>
                <w:b/>
                <w:lang w:val="en-GB"/>
              </w:rPr>
            </w:pPr>
            <w:r w:rsidRPr="003C2E13">
              <w:rPr>
                <w:b/>
                <w:lang w:val="en-GB"/>
              </w:rPr>
              <w:t>Critical</w:t>
            </w:r>
            <w:bookmarkStart w:id="362" w:name="_Toc503122731"/>
            <w:bookmarkEnd w:id="362"/>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3C2E13" w:rsidRDefault="00D02C7D" w:rsidP="006003F7">
            <w:pPr>
              <w:keepNext/>
              <w:rPr>
                <w:b/>
                <w:lang w:val="en-GB"/>
              </w:rPr>
            </w:pPr>
            <w:r w:rsidRPr="003C2E13">
              <w:rPr>
                <w:b/>
                <w:lang w:val="en-GB"/>
              </w:rPr>
              <w:t>High</w:t>
            </w:r>
            <w:bookmarkStart w:id="363" w:name="_Toc503122732"/>
            <w:bookmarkEnd w:id="363"/>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3C2E13" w:rsidRDefault="00D02C7D" w:rsidP="006003F7">
            <w:pPr>
              <w:keepNext/>
              <w:rPr>
                <w:b/>
                <w:lang w:val="en-GB"/>
              </w:rPr>
            </w:pPr>
            <w:r w:rsidRPr="003C2E13">
              <w:rPr>
                <w:b/>
                <w:lang w:val="en-GB"/>
              </w:rPr>
              <w:t>Med</w:t>
            </w:r>
            <w:bookmarkStart w:id="364" w:name="_Toc503122733"/>
            <w:bookmarkEnd w:id="364"/>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3C2E13" w:rsidRDefault="00D02C7D" w:rsidP="006003F7">
            <w:pPr>
              <w:keepNext/>
              <w:rPr>
                <w:b/>
                <w:lang w:val="en-GB"/>
              </w:rPr>
            </w:pPr>
            <w:r w:rsidRPr="003C2E13">
              <w:rPr>
                <w:b/>
                <w:lang w:val="en-GB"/>
              </w:rPr>
              <w:t>Low</w:t>
            </w:r>
            <w:bookmarkStart w:id="365" w:name="_Toc503122734"/>
            <w:bookmarkEnd w:id="365"/>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3C2E13" w:rsidRDefault="00D02C7D" w:rsidP="006003F7">
            <w:pPr>
              <w:keepNext/>
              <w:rPr>
                <w:b/>
                <w:lang w:val="en-GB"/>
              </w:rPr>
            </w:pPr>
            <w:r w:rsidRPr="003C2E13">
              <w:rPr>
                <w:b/>
                <w:lang w:val="en-GB"/>
              </w:rPr>
              <w:t>Info</w:t>
            </w:r>
            <w:bookmarkStart w:id="366" w:name="_Toc503122735"/>
            <w:bookmarkEnd w:id="366"/>
          </w:p>
        </w:tc>
        <w:bookmarkStart w:id="367" w:name="_Toc503122736"/>
        <w:bookmarkEnd w:id="367"/>
      </w:tr>
      <w:tr w:rsidR="00D02C7D" w:rsidRPr="003C2E13"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3C2E13" w:rsidRDefault="00D02C7D" w:rsidP="006003F7">
            <w:pPr>
              <w:keepNext/>
              <w:rPr>
                <w:lang w:val="en-GB"/>
              </w:rPr>
            </w:pPr>
            <w:r w:rsidRPr="003C2E13">
              <w:rPr>
                <w:lang w:val="en-GB"/>
              </w:rPr>
              <w:t>192.168.10.10</w:t>
            </w:r>
            <w:bookmarkStart w:id="368" w:name="_Toc503122737"/>
            <w:bookmarkEnd w:id="368"/>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3C2E13" w:rsidRDefault="00D02C7D" w:rsidP="006003F7">
            <w:pPr>
              <w:keepNext/>
              <w:rPr>
                <w:lang w:val="en-GB"/>
              </w:rPr>
            </w:pPr>
            <w:r w:rsidRPr="003C2E13">
              <w:rPr>
                <w:lang w:val="en-GB"/>
              </w:rPr>
              <w:t>DC</w:t>
            </w:r>
            <w:bookmarkStart w:id="369" w:name="_Toc503122738"/>
            <w:bookmarkEnd w:id="369"/>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3C2E13" w:rsidRDefault="00D02C7D" w:rsidP="006003F7">
            <w:pPr>
              <w:keepNext/>
              <w:rPr>
                <w:lang w:val="en-GB"/>
              </w:rPr>
            </w:pPr>
            <w:r w:rsidRPr="003C2E13">
              <w:rPr>
                <w:lang w:val="en-GB"/>
              </w:rPr>
              <w:t>3</w:t>
            </w:r>
            <w:bookmarkStart w:id="370" w:name="_Toc503122739"/>
            <w:bookmarkEnd w:id="370"/>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3C2E13" w:rsidRDefault="00D02C7D" w:rsidP="006003F7">
            <w:pPr>
              <w:keepNext/>
              <w:rPr>
                <w:lang w:val="en-GB"/>
              </w:rPr>
            </w:pPr>
            <w:r w:rsidRPr="003C2E13">
              <w:rPr>
                <w:lang w:val="en-GB"/>
              </w:rPr>
              <w:t>0</w:t>
            </w:r>
            <w:bookmarkStart w:id="371" w:name="_Toc503122740"/>
            <w:bookmarkEnd w:id="371"/>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3C2E13" w:rsidRDefault="00D02C7D" w:rsidP="006003F7">
            <w:pPr>
              <w:keepNext/>
              <w:rPr>
                <w:lang w:val="en-GB"/>
              </w:rPr>
            </w:pPr>
            <w:r w:rsidRPr="003C2E13">
              <w:rPr>
                <w:lang w:val="en-GB"/>
              </w:rPr>
              <w:t>1</w:t>
            </w:r>
            <w:bookmarkStart w:id="372" w:name="_Toc503122741"/>
            <w:bookmarkEnd w:id="372"/>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3C2E13" w:rsidRDefault="00D02C7D" w:rsidP="006003F7">
            <w:pPr>
              <w:keepNext/>
              <w:rPr>
                <w:lang w:val="en-GB"/>
              </w:rPr>
            </w:pPr>
            <w:r w:rsidRPr="003C2E13">
              <w:rPr>
                <w:lang w:val="en-GB"/>
              </w:rPr>
              <w:t>0</w:t>
            </w:r>
            <w:bookmarkStart w:id="373" w:name="_Toc503122742"/>
            <w:bookmarkEnd w:id="373"/>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3C2E13" w:rsidRDefault="00D02C7D" w:rsidP="006003F7">
            <w:pPr>
              <w:keepNext/>
              <w:rPr>
                <w:lang w:val="en-GB"/>
              </w:rPr>
            </w:pPr>
            <w:r w:rsidRPr="003C2E13">
              <w:rPr>
                <w:lang w:val="en-GB"/>
              </w:rPr>
              <w:t>30</w:t>
            </w:r>
            <w:bookmarkStart w:id="374" w:name="_Toc503122743"/>
            <w:bookmarkEnd w:id="374"/>
          </w:p>
        </w:tc>
        <w:bookmarkStart w:id="375" w:name="_Toc503122744"/>
        <w:bookmarkEnd w:id="375"/>
      </w:tr>
      <w:tr w:rsidR="00D02C7D" w:rsidRPr="003C2E13"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3C2E13" w:rsidRDefault="00D02C7D" w:rsidP="006003F7">
            <w:pPr>
              <w:keepNext/>
              <w:rPr>
                <w:lang w:val="en-GB"/>
              </w:rPr>
            </w:pPr>
            <w:r w:rsidRPr="003C2E13">
              <w:rPr>
                <w:lang w:val="en-GB"/>
              </w:rPr>
              <w:t>192.168.10.20</w:t>
            </w:r>
            <w:bookmarkStart w:id="376" w:name="_Toc503122745"/>
            <w:bookmarkEnd w:id="376"/>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3C2E13" w:rsidRDefault="00D02C7D" w:rsidP="006003F7">
            <w:pPr>
              <w:keepNext/>
              <w:rPr>
                <w:lang w:val="en-GB"/>
              </w:rPr>
            </w:pPr>
            <w:r w:rsidRPr="003C2E13">
              <w:rPr>
                <w:lang w:val="en-GB"/>
              </w:rPr>
              <w:t>POS</w:t>
            </w:r>
            <w:bookmarkStart w:id="377" w:name="_Toc503122746"/>
            <w:bookmarkEnd w:id="377"/>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3C2E13" w:rsidRDefault="00D02C7D" w:rsidP="006003F7">
            <w:pPr>
              <w:keepNext/>
              <w:rPr>
                <w:lang w:val="en-GB"/>
              </w:rPr>
            </w:pPr>
            <w:r w:rsidRPr="003C2E13">
              <w:rPr>
                <w:lang w:val="en-GB"/>
              </w:rPr>
              <w:t>0</w:t>
            </w:r>
            <w:bookmarkStart w:id="378" w:name="_Toc503122747"/>
            <w:bookmarkEnd w:id="378"/>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3C2E13" w:rsidRDefault="00D02C7D" w:rsidP="006003F7">
            <w:pPr>
              <w:keepNext/>
              <w:rPr>
                <w:lang w:val="en-GB"/>
              </w:rPr>
            </w:pPr>
            <w:r w:rsidRPr="003C2E13">
              <w:rPr>
                <w:lang w:val="en-GB"/>
              </w:rPr>
              <w:t>0</w:t>
            </w:r>
            <w:bookmarkStart w:id="379" w:name="_Toc503122748"/>
            <w:bookmarkEnd w:id="379"/>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3C2E13" w:rsidRDefault="00D02C7D" w:rsidP="006003F7">
            <w:pPr>
              <w:keepNext/>
              <w:rPr>
                <w:lang w:val="en-GB"/>
              </w:rPr>
            </w:pPr>
            <w:r w:rsidRPr="003C2E13">
              <w:rPr>
                <w:lang w:val="en-GB"/>
              </w:rPr>
              <w:t>3</w:t>
            </w:r>
            <w:bookmarkStart w:id="380" w:name="_Toc503122749"/>
            <w:bookmarkEnd w:id="380"/>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3C2E13" w:rsidRDefault="00D02C7D" w:rsidP="006003F7">
            <w:pPr>
              <w:keepNext/>
              <w:rPr>
                <w:lang w:val="en-GB"/>
              </w:rPr>
            </w:pPr>
            <w:r w:rsidRPr="003C2E13">
              <w:rPr>
                <w:lang w:val="en-GB"/>
              </w:rPr>
              <w:t>2</w:t>
            </w:r>
            <w:bookmarkStart w:id="381" w:name="_Toc503122750"/>
            <w:bookmarkEnd w:id="381"/>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3C2E13" w:rsidRDefault="00D02C7D" w:rsidP="006003F7">
            <w:pPr>
              <w:keepNext/>
              <w:rPr>
                <w:lang w:val="en-GB"/>
              </w:rPr>
            </w:pPr>
            <w:r w:rsidRPr="003C2E13">
              <w:rPr>
                <w:lang w:val="en-GB"/>
              </w:rPr>
              <w:t>31</w:t>
            </w:r>
            <w:bookmarkStart w:id="382" w:name="_Toc503122751"/>
            <w:bookmarkEnd w:id="382"/>
          </w:p>
        </w:tc>
        <w:bookmarkStart w:id="383" w:name="_Toc503122752"/>
        <w:bookmarkEnd w:id="383"/>
      </w:tr>
      <w:tr w:rsidR="00D02C7D" w:rsidRPr="003C2E13"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3C2E13" w:rsidRDefault="00D02C7D" w:rsidP="006003F7">
            <w:pPr>
              <w:keepNext/>
              <w:rPr>
                <w:lang w:val="en-GB"/>
              </w:rPr>
            </w:pPr>
            <w:r w:rsidRPr="003C2E13">
              <w:rPr>
                <w:lang w:val="en-GB"/>
              </w:rPr>
              <w:t>192.168.10.30</w:t>
            </w:r>
            <w:bookmarkStart w:id="384" w:name="_Toc503122753"/>
            <w:bookmarkEnd w:id="384"/>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3C2E13" w:rsidRDefault="00D02C7D" w:rsidP="006003F7">
            <w:pPr>
              <w:keepNext/>
              <w:rPr>
                <w:lang w:val="en-GB"/>
              </w:rPr>
            </w:pPr>
            <w:proofErr w:type="spellStart"/>
            <w:r w:rsidRPr="003C2E13">
              <w:rPr>
                <w:lang w:val="en-GB"/>
              </w:rPr>
              <w:t>InfoTV</w:t>
            </w:r>
            <w:bookmarkStart w:id="385" w:name="_Toc503122754"/>
            <w:bookmarkEnd w:id="385"/>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3C2E13" w:rsidRDefault="00D02C7D" w:rsidP="006003F7">
            <w:pPr>
              <w:keepNext/>
              <w:rPr>
                <w:lang w:val="en-GB"/>
              </w:rPr>
            </w:pPr>
            <w:r w:rsidRPr="003C2E13">
              <w:rPr>
                <w:lang w:val="en-GB"/>
              </w:rPr>
              <w:t>0</w:t>
            </w:r>
            <w:bookmarkStart w:id="386" w:name="_Toc503122755"/>
            <w:bookmarkEnd w:id="386"/>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3C2E13" w:rsidRDefault="00D02C7D" w:rsidP="006003F7">
            <w:pPr>
              <w:keepNext/>
              <w:rPr>
                <w:lang w:val="en-GB"/>
              </w:rPr>
            </w:pPr>
            <w:r w:rsidRPr="003C2E13">
              <w:rPr>
                <w:lang w:val="en-GB"/>
              </w:rPr>
              <w:t>0</w:t>
            </w:r>
            <w:bookmarkStart w:id="387" w:name="_Toc503122756"/>
            <w:bookmarkEnd w:id="387"/>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3C2E13" w:rsidRDefault="00D02C7D" w:rsidP="006003F7">
            <w:pPr>
              <w:keepNext/>
              <w:rPr>
                <w:lang w:val="en-GB"/>
              </w:rPr>
            </w:pPr>
            <w:r w:rsidRPr="003C2E13">
              <w:rPr>
                <w:lang w:val="en-GB"/>
              </w:rPr>
              <w:t>0</w:t>
            </w:r>
            <w:bookmarkStart w:id="388" w:name="_Toc503122757"/>
            <w:bookmarkEnd w:id="388"/>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3C2E13" w:rsidRDefault="00D02C7D" w:rsidP="006003F7">
            <w:pPr>
              <w:keepNext/>
              <w:rPr>
                <w:lang w:val="en-GB"/>
              </w:rPr>
            </w:pPr>
            <w:r w:rsidRPr="003C2E13">
              <w:rPr>
                <w:lang w:val="en-GB"/>
              </w:rPr>
              <w:t>0</w:t>
            </w:r>
            <w:bookmarkStart w:id="389" w:name="_Toc503122758"/>
            <w:bookmarkEnd w:id="389"/>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3C2E13" w:rsidRDefault="00D02C7D" w:rsidP="006003F7">
            <w:pPr>
              <w:keepNext/>
              <w:rPr>
                <w:lang w:val="en-GB"/>
              </w:rPr>
            </w:pPr>
            <w:r w:rsidRPr="003C2E13">
              <w:rPr>
                <w:lang w:val="en-GB"/>
              </w:rPr>
              <w:t>4</w:t>
            </w:r>
            <w:bookmarkStart w:id="390" w:name="_Toc503122759"/>
            <w:bookmarkEnd w:id="390"/>
          </w:p>
        </w:tc>
        <w:bookmarkStart w:id="391" w:name="_Toc503122760"/>
        <w:bookmarkEnd w:id="391"/>
      </w:tr>
      <w:tr w:rsidR="00D02C7D" w:rsidRPr="003C2E13"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3C2E13" w:rsidRDefault="00D02C7D" w:rsidP="006003F7">
            <w:pPr>
              <w:keepNext/>
              <w:rPr>
                <w:lang w:val="en-GB"/>
              </w:rPr>
            </w:pPr>
            <w:r w:rsidRPr="003C2E13">
              <w:rPr>
                <w:lang w:val="en-GB"/>
              </w:rPr>
              <w:t>192.168.10.51</w:t>
            </w:r>
            <w:bookmarkStart w:id="392" w:name="_Toc503122761"/>
            <w:bookmarkEnd w:id="392"/>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3C2E13" w:rsidRDefault="00D02C7D" w:rsidP="006003F7">
            <w:pPr>
              <w:keepNext/>
              <w:rPr>
                <w:lang w:val="en-GB"/>
              </w:rPr>
            </w:pPr>
            <w:r w:rsidRPr="003C2E13">
              <w:rPr>
                <w:lang w:val="en-GB"/>
              </w:rPr>
              <w:t>CCTV-Branch1</w:t>
            </w:r>
            <w:bookmarkStart w:id="393" w:name="_Toc503122762"/>
            <w:bookmarkEnd w:id="393"/>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3C2E13" w:rsidRDefault="00D02C7D" w:rsidP="006003F7">
            <w:pPr>
              <w:keepNext/>
              <w:rPr>
                <w:lang w:val="en-GB"/>
              </w:rPr>
            </w:pPr>
            <w:r w:rsidRPr="003C2E13">
              <w:rPr>
                <w:lang w:val="en-GB"/>
              </w:rPr>
              <w:t>0</w:t>
            </w:r>
            <w:bookmarkStart w:id="394" w:name="_Toc503122763"/>
            <w:bookmarkEnd w:id="394"/>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3C2E13" w:rsidRDefault="00D02C7D" w:rsidP="006003F7">
            <w:pPr>
              <w:keepNext/>
              <w:rPr>
                <w:lang w:val="en-GB"/>
              </w:rPr>
            </w:pPr>
            <w:r w:rsidRPr="003C2E13">
              <w:rPr>
                <w:lang w:val="en-GB"/>
              </w:rPr>
              <w:t>0</w:t>
            </w:r>
            <w:bookmarkStart w:id="395" w:name="_Toc503122764"/>
            <w:bookmarkEnd w:id="395"/>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3C2E13" w:rsidRDefault="00D02C7D" w:rsidP="006003F7">
            <w:pPr>
              <w:keepNext/>
              <w:rPr>
                <w:lang w:val="en-GB"/>
              </w:rPr>
            </w:pPr>
            <w:r w:rsidRPr="003C2E13">
              <w:rPr>
                <w:lang w:val="en-GB"/>
              </w:rPr>
              <w:t>2</w:t>
            </w:r>
            <w:bookmarkStart w:id="396" w:name="_Toc503122765"/>
            <w:bookmarkEnd w:id="396"/>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3C2E13" w:rsidRDefault="00D02C7D" w:rsidP="006003F7">
            <w:pPr>
              <w:keepNext/>
              <w:rPr>
                <w:lang w:val="en-GB"/>
              </w:rPr>
            </w:pPr>
            <w:r w:rsidRPr="003C2E13">
              <w:rPr>
                <w:lang w:val="en-GB"/>
              </w:rPr>
              <w:t>0</w:t>
            </w:r>
            <w:bookmarkStart w:id="397" w:name="_Toc503122766"/>
            <w:bookmarkEnd w:id="397"/>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3C2E13" w:rsidRDefault="00D02C7D" w:rsidP="006003F7">
            <w:pPr>
              <w:keepNext/>
              <w:rPr>
                <w:lang w:val="en-GB"/>
              </w:rPr>
            </w:pPr>
            <w:r w:rsidRPr="003C2E13">
              <w:rPr>
                <w:lang w:val="en-GB"/>
              </w:rPr>
              <w:t>18</w:t>
            </w:r>
            <w:bookmarkStart w:id="398" w:name="_Toc503122767"/>
            <w:bookmarkEnd w:id="398"/>
          </w:p>
        </w:tc>
        <w:bookmarkStart w:id="399" w:name="_Toc503122768"/>
        <w:bookmarkEnd w:id="399"/>
      </w:tr>
      <w:tr w:rsidR="00D02C7D" w:rsidRPr="003C2E13"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3C2E13" w:rsidRDefault="00D02C7D" w:rsidP="006003F7">
            <w:pPr>
              <w:keepNext/>
              <w:rPr>
                <w:lang w:val="en-GB"/>
              </w:rPr>
            </w:pPr>
            <w:r w:rsidRPr="003C2E13">
              <w:rPr>
                <w:lang w:val="en-GB"/>
              </w:rPr>
              <w:t>192.168.10.52</w:t>
            </w:r>
            <w:bookmarkStart w:id="400" w:name="_Toc503122769"/>
            <w:bookmarkEnd w:id="400"/>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3C2E13" w:rsidRDefault="00D02C7D" w:rsidP="006003F7">
            <w:pPr>
              <w:keepNext/>
              <w:rPr>
                <w:lang w:val="en-GB"/>
              </w:rPr>
            </w:pPr>
            <w:r w:rsidRPr="003C2E13">
              <w:rPr>
                <w:lang w:val="en-GB"/>
              </w:rPr>
              <w:t>CCTV-Branch1</w:t>
            </w:r>
            <w:bookmarkStart w:id="401" w:name="_Toc503122770"/>
            <w:bookmarkEnd w:id="401"/>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3C2E13" w:rsidRDefault="00D02C7D" w:rsidP="006003F7">
            <w:pPr>
              <w:keepNext/>
              <w:rPr>
                <w:lang w:val="en-GB"/>
              </w:rPr>
            </w:pPr>
            <w:r w:rsidRPr="003C2E13">
              <w:rPr>
                <w:lang w:val="en-GB"/>
              </w:rPr>
              <w:t>0</w:t>
            </w:r>
            <w:bookmarkStart w:id="402" w:name="_Toc503122771"/>
            <w:bookmarkEnd w:id="402"/>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3C2E13" w:rsidRDefault="00D02C7D" w:rsidP="006003F7">
            <w:pPr>
              <w:keepNext/>
              <w:rPr>
                <w:lang w:val="en-GB"/>
              </w:rPr>
            </w:pPr>
            <w:r w:rsidRPr="003C2E13">
              <w:rPr>
                <w:lang w:val="en-GB"/>
              </w:rPr>
              <w:t>0</w:t>
            </w:r>
            <w:bookmarkStart w:id="403" w:name="_Toc503122772"/>
            <w:bookmarkEnd w:id="403"/>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3C2E13" w:rsidRDefault="00D02C7D" w:rsidP="006003F7">
            <w:pPr>
              <w:keepNext/>
              <w:rPr>
                <w:lang w:val="en-GB"/>
              </w:rPr>
            </w:pPr>
            <w:r w:rsidRPr="003C2E13">
              <w:rPr>
                <w:lang w:val="en-GB"/>
              </w:rPr>
              <w:t>1</w:t>
            </w:r>
            <w:bookmarkStart w:id="404" w:name="_Toc503122773"/>
            <w:bookmarkEnd w:id="404"/>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3C2E13" w:rsidRDefault="00D02C7D" w:rsidP="006003F7">
            <w:pPr>
              <w:keepNext/>
              <w:rPr>
                <w:lang w:val="en-GB"/>
              </w:rPr>
            </w:pPr>
            <w:r w:rsidRPr="003C2E13">
              <w:rPr>
                <w:lang w:val="en-GB"/>
              </w:rPr>
              <w:t>0</w:t>
            </w:r>
            <w:bookmarkStart w:id="405" w:name="_Toc503122774"/>
            <w:bookmarkEnd w:id="405"/>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3C2E13" w:rsidRDefault="00D02C7D" w:rsidP="006003F7">
            <w:pPr>
              <w:keepNext/>
              <w:rPr>
                <w:lang w:val="en-GB"/>
              </w:rPr>
            </w:pPr>
            <w:r w:rsidRPr="003C2E13">
              <w:rPr>
                <w:lang w:val="en-GB"/>
              </w:rPr>
              <w:t>18</w:t>
            </w:r>
            <w:bookmarkStart w:id="406" w:name="_Toc503122775"/>
            <w:bookmarkEnd w:id="406"/>
          </w:p>
        </w:tc>
        <w:bookmarkStart w:id="407" w:name="_Toc503122776"/>
        <w:bookmarkEnd w:id="407"/>
      </w:tr>
    </w:tbl>
    <w:p w14:paraId="30227D46" w14:textId="2087B620" w:rsidR="00DF0799" w:rsidRPr="003C2E13" w:rsidRDefault="00E45CBD" w:rsidP="00B9265E">
      <w:pPr>
        <w:pStyle w:val="Otsikko3"/>
        <w:rPr>
          <w:lang w:val="en-GB"/>
        </w:rPr>
      </w:pPr>
      <w:r w:rsidRPr="003C2E13">
        <w:rPr>
          <w:lang w:val="en-GB"/>
        </w:rPr>
        <w:t>Management networks vulnerabilities summary</w:t>
      </w:r>
    </w:p>
    <w:p w14:paraId="2E553B47" w14:textId="77777777" w:rsidR="00933680" w:rsidRPr="003C2E13" w:rsidRDefault="00933680" w:rsidP="00933680">
      <w:pPr>
        <w:rPr>
          <w:lang w:val="en-GB"/>
        </w:rPr>
      </w:pPr>
      <w:r w:rsidRPr="003C2E13">
        <w:rPr>
          <w:lang w:val="en-GB"/>
        </w:rPr>
        <w:t>Management network is one of the most critical network segments, since it contains the Log servers, F-Secure Policy Manager and apparently a cluster of management workstations which are, however, undocumented. The computers running logging services and the F-Secure Policy manager have again several critical and in the case of FSPM, more than hundred high-risk vulnerabilities.</w:t>
      </w:r>
    </w:p>
    <w:p w14:paraId="16CFDA5A" w14:textId="4CADCA63" w:rsidR="00933680" w:rsidRPr="003C2E13" w:rsidRDefault="00933680" w:rsidP="00933680">
      <w:pPr>
        <w:rPr>
          <w:lang w:val="en-GB"/>
        </w:rPr>
      </w:pPr>
      <w:r w:rsidRPr="003C2E13">
        <w:rPr>
          <w:lang w:val="en-GB"/>
        </w:rPr>
        <w:lastRenderedPageBreak/>
        <w:t xml:space="preserve">The suspected management computers were identified by their DNS or </w:t>
      </w:r>
      <w:proofErr w:type="spellStart"/>
      <w:r w:rsidRPr="003C2E13">
        <w:rPr>
          <w:lang w:val="en-GB"/>
        </w:rPr>
        <w:t>netbios</w:t>
      </w:r>
      <w:proofErr w:type="spellEnd"/>
      <w:r w:rsidRPr="003C2E13">
        <w:rPr>
          <w:lang w:val="en-GB"/>
        </w:rPr>
        <w:t xml:space="preserve"> –name, which contains the string k#### (# representing a number). Those have been </w:t>
      </w:r>
      <w:proofErr w:type="spellStart"/>
      <w:r w:rsidRPr="003C2E13">
        <w:rPr>
          <w:lang w:val="en-GB"/>
        </w:rPr>
        <w:t>labeled</w:t>
      </w:r>
      <w:proofErr w:type="spellEnd"/>
      <w:r w:rsidRPr="003C2E13">
        <w:rPr>
          <w:lang w:val="en-GB"/>
        </w:rPr>
        <w:t xml:space="preserve"> with “unknown/</w:t>
      </w:r>
      <w:proofErr w:type="spellStart"/>
      <w:r w:rsidRPr="003C2E13">
        <w:rPr>
          <w:lang w:val="en-GB"/>
        </w:rPr>
        <w:t>mgm</w:t>
      </w:r>
      <w:proofErr w:type="spellEnd"/>
      <w:r w:rsidRPr="003C2E13">
        <w:rPr>
          <w:lang w:val="en-GB"/>
        </w:rPr>
        <w:t>” in the table 7 below. The hosts .106-.108 are most likely similar management computers, even though the before mentioned string wasn’t found.</w:t>
      </w:r>
    </w:p>
    <w:p w14:paraId="3EF87414" w14:textId="77777777" w:rsidR="00933680" w:rsidRPr="003C2E13" w:rsidRDefault="00933680" w:rsidP="00933680">
      <w:pPr>
        <w:rPr>
          <w:lang w:val="en-GB"/>
        </w:rPr>
      </w:pPr>
      <w:r w:rsidRPr="003C2E13">
        <w:rPr>
          <w:lang w:val="en-GB"/>
        </w:rPr>
        <w:t xml:space="preserve">On top of the management computers, the hosts .20 and .21, containing Linux, are undocumented in the service </w:t>
      </w:r>
      <w:proofErr w:type="spellStart"/>
      <w:r w:rsidRPr="003C2E13">
        <w:rPr>
          <w:lang w:val="en-GB"/>
        </w:rPr>
        <w:t>catalog</w:t>
      </w:r>
      <w:proofErr w:type="spellEnd"/>
      <w:r w:rsidRPr="003C2E13">
        <w:rPr>
          <w:lang w:val="en-GB"/>
        </w:rPr>
        <w:t xml:space="preserve">. The .20 most likely contains the NetIQ Sentinel based on the hostname and that is documented in the </w:t>
      </w:r>
      <w:proofErr w:type="spellStart"/>
      <w:r w:rsidRPr="003C2E13">
        <w:rPr>
          <w:lang w:val="en-GB"/>
        </w:rPr>
        <w:t>Ldil’s</w:t>
      </w:r>
      <w:proofErr w:type="spellEnd"/>
      <w:r w:rsidRPr="003C2E13">
        <w:rPr>
          <w:lang w:val="en-GB"/>
        </w:rPr>
        <w:t xml:space="preserve"> Cyber Security Implementation report. The .21 is the interface for delivering data for the Sentinel.</w:t>
      </w:r>
    </w:p>
    <w:p w14:paraId="5C8A04BF" w14:textId="4B731EDB" w:rsidR="00933680" w:rsidRPr="003C2E13" w:rsidRDefault="00933680" w:rsidP="00933680">
      <w:pPr>
        <w:rPr>
          <w:lang w:val="en-GB"/>
        </w:rPr>
      </w:pPr>
      <w:r w:rsidRPr="003C2E13">
        <w:rPr>
          <w:lang w:val="en-GB"/>
        </w:rPr>
        <w:t>Of the host .103 no information was found. All the information is summarized in the table 7.</w:t>
      </w:r>
    </w:p>
    <w:p w14:paraId="362CB16F" w14:textId="23345DC7" w:rsidR="00DF0799" w:rsidRPr="003C2E13" w:rsidRDefault="00DF0799" w:rsidP="007D3183">
      <w:pPr>
        <w:pStyle w:val="Kuvanotsikko"/>
        <w:rPr>
          <w:lang w:val="en-GB"/>
        </w:rPr>
        <w:pPrChange w:id="408" w:author="Tekijä">
          <w:pPr>
            <w:pStyle w:val="Kuvanotsikko"/>
            <w:keepLines/>
          </w:pPr>
        </w:pPrChange>
      </w:pPr>
      <w:bookmarkStart w:id="409" w:name="_Toc503079694"/>
      <w:bookmarkStart w:id="410" w:name="_Toc503128085"/>
      <w:r w:rsidRPr="003C2E13">
        <w:rPr>
          <w:lang w:val="en-GB"/>
        </w:rPr>
        <w:lastRenderedPageBreak/>
        <w:t xml:space="preserve">Table </w:t>
      </w:r>
      <w:r w:rsidRPr="003C2E13">
        <w:rPr>
          <w:lang w:val="en-GB"/>
        </w:rPr>
        <w:fldChar w:fldCharType="begin"/>
      </w:r>
      <w:r w:rsidRPr="003C2E13">
        <w:rPr>
          <w:lang w:val="en-GB"/>
        </w:rPr>
        <w:instrText xml:space="preserve"> SEQ Table \* ARABIC </w:instrText>
      </w:r>
      <w:r w:rsidRPr="003C2E13">
        <w:rPr>
          <w:lang w:val="en-GB"/>
        </w:rPr>
        <w:fldChar w:fldCharType="separate"/>
      </w:r>
      <w:r w:rsidR="00A54706" w:rsidRPr="003C2E13">
        <w:rPr>
          <w:noProof/>
          <w:lang w:val="en-GB"/>
        </w:rPr>
        <w:t>7</w:t>
      </w:r>
      <w:r w:rsidRPr="003C2E13">
        <w:rPr>
          <w:lang w:val="en-GB"/>
        </w:rPr>
        <w:fldChar w:fldCharType="end"/>
      </w:r>
      <w:r w:rsidR="00E45CBD" w:rsidRPr="003C2E13">
        <w:rPr>
          <w:lang w:val="en-GB"/>
        </w:rPr>
        <w:t xml:space="preserve"> Management network</w:t>
      </w:r>
      <w:r w:rsidRPr="003C2E13">
        <w:rPr>
          <w:lang w:val="en-GB"/>
        </w:rPr>
        <w:t xml:space="preserve"> vulnerabilities summary</w:t>
      </w:r>
      <w:bookmarkEnd w:id="409"/>
      <w:bookmarkEnd w:id="410"/>
    </w:p>
    <w:tbl>
      <w:tblPr>
        <w:tblStyle w:val="Taulukkoruudukko"/>
        <w:tblW w:w="0" w:type="auto"/>
        <w:tblLayout w:type="fixed"/>
        <w:tblLook w:val="04A0" w:firstRow="1" w:lastRow="0" w:firstColumn="1" w:lastColumn="0" w:noHBand="0" w:noVBand="1"/>
        <w:tblPrChange w:id="411" w:author="Tekijä">
          <w:tblPr>
            <w:tblStyle w:val="Taulukkoruudukko"/>
            <w:tblW w:w="0" w:type="auto"/>
            <w:tblLook w:val="04A0" w:firstRow="1" w:lastRow="0" w:firstColumn="1" w:lastColumn="0" w:noHBand="0" w:noVBand="1"/>
          </w:tblPr>
        </w:tblPrChange>
      </w:tblPr>
      <w:tblGrid>
        <w:gridCol w:w="2122"/>
        <w:gridCol w:w="2166"/>
        <w:gridCol w:w="936"/>
        <w:gridCol w:w="960"/>
        <w:gridCol w:w="744"/>
        <w:gridCol w:w="663"/>
        <w:gridCol w:w="734"/>
        <w:tblGridChange w:id="412">
          <w:tblGrid>
            <w:gridCol w:w="2526"/>
            <w:gridCol w:w="1762"/>
            <w:gridCol w:w="936"/>
            <w:gridCol w:w="960"/>
            <w:gridCol w:w="744"/>
            <w:gridCol w:w="663"/>
            <w:gridCol w:w="734"/>
          </w:tblGrid>
        </w:tblGridChange>
      </w:tblGrid>
      <w:tr w:rsidR="00DF0799" w:rsidRPr="003C2E13" w14:paraId="2B0542A2" w14:textId="77777777" w:rsidTr="007D3183">
        <w:tc>
          <w:tcPr>
            <w:tcW w:w="2122" w:type="dxa"/>
            <w:tcPrChange w:id="413" w:author="Tekijä">
              <w:tcPr>
                <w:tcW w:w="1371" w:type="dxa"/>
              </w:tcPr>
            </w:tcPrChange>
          </w:tcPr>
          <w:p w14:paraId="6B9FC258" w14:textId="220B7254" w:rsidR="00DF0799" w:rsidRPr="003C2E13" w:rsidRDefault="00DF0799" w:rsidP="00933680">
            <w:pPr>
              <w:keepNext/>
              <w:keepLines/>
              <w:rPr>
                <w:b/>
                <w:lang w:val="en-GB"/>
              </w:rPr>
            </w:pPr>
            <w:r w:rsidRPr="003C2E13">
              <w:rPr>
                <w:b/>
                <w:lang w:val="en-GB"/>
              </w:rPr>
              <w:t>Host</w:t>
            </w:r>
          </w:p>
        </w:tc>
        <w:tc>
          <w:tcPr>
            <w:tcW w:w="2166" w:type="dxa"/>
            <w:tcPrChange w:id="414" w:author="Tekijä">
              <w:tcPr>
                <w:tcW w:w="1094" w:type="dxa"/>
              </w:tcPr>
            </w:tcPrChange>
          </w:tcPr>
          <w:p w14:paraId="6AEF8DB2" w14:textId="32055E3F" w:rsidR="00DF0799" w:rsidRPr="003C2E13" w:rsidRDefault="00DF0799" w:rsidP="00933680">
            <w:pPr>
              <w:keepNext/>
              <w:keepLines/>
              <w:rPr>
                <w:b/>
                <w:lang w:val="en-GB"/>
              </w:rPr>
            </w:pPr>
            <w:r w:rsidRPr="003C2E13">
              <w:rPr>
                <w:b/>
                <w:lang w:val="en-GB"/>
              </w:rPr>
              <w:t>Service</w:t>
            </w:r>
          </w:p>
        </w:tc>
        <w:tc>
          <w:tcPr>
            <w:tcW w:w="936" w:type="dxa"/>
            <w:tcPrChange w:id="415" w:author="Tekijä">
              <w:tcPr>
                <w:tcW w:w="1271" w:type="dxa"/>
              </w:tcPr>
            </w:tcPrChange>
          </w:tcPr>
          <w:p w14:paraId="031BDCE1" w14:textId="77777777" w:rsidR="00DF0799" w:rsidRPr="003C2E13" w:rsidRDefault="00DF0799" w:rsidP="00933680">
            <w:pPr>
              <w:keepNext/>
              <w:keepLines/>
              <w:rPr>
                <w:b/>
                <w:lang w:val="en-GB"/>
              </w:rPr>
            </w:pPr>
            <w:r w:rsidRPr="003C2E13">
              <w:rPr>
                <w:b/>
                <w:lang w:val="en-GB"/>
              </w:rPr>
              <w:t>Critical</w:t>
            </w:r>
          </w:p>
        </w:tc>
        <w:tc>
          <w:tcPr>
            <w:tcW w:w="960" w:type="dxa"/>
            <w:tcPrChange w:id="416" w:author="Tekijä">
              <w:tcPr>
                <w:tcW w:w="1128" w:type="dxa"/>
              </w:tcPr>
            </w:tcPrChange>
          </w:tcPr>
          <w:p w14:paraId="5EF556EA" w14:textId="77777777" w:rsidR="00DF0799" w:rsidRPr="003C2E13" w:rsidRDefault="00DF0799" w:rsidP="00933680">
            <w:pPr>
              <w:keepNext/>
              <w:keepLines/>
              <w:rPr>
                <w:b/>
                <w:lang w:val="en-GB"/>
              </w:rPr>
            </w:pPr>
            <w:r w:rsidRPr="003C2E13">
              <w:rPr>
                <w:b/>
                <w:lang w:val="en-GB"/>
              </w:rPr>
              <w:t>High</w:t>
            </w:r>
          </w:p>
        </w:tc>
        <w:tc>
          <w:tcPr>
            <w:tcW w:w="744" w:type="dxa"/>
            <w:tcPrChange w:id="417" w:author="Tekijä">
              <w:tcPr>
                <w:tcW w:w="1240" w:type="dxa"/>
              </w:tcPr>
            </w:tcPrChange>
          </w:tcPr>
          <w:p w14:paraId="05142B2D" w14:textId="74AC11F7" w:rsidR="00DF0799" w:rsidRPr="003C2E13" w:rsidRDefault="00DF0799" w:rsidP="00933680">
            <w:pPr>
              <w:keepNext/>
              <w:keepLines/>
              <w:rPr>
                <w:b/>
                <w:lang w:val="en-GB"/>
              </w:rPr>
            </w:pPr>
            <w:r w:rsidRPr="003C2E13">
              <w:rPr>
                <w:b/>
                <w:lang w:val="en-GB"/>
              </w:rPr>
              <w:t>Med</w:t>
            </w:r>
          </w:p>
        </w:tc>
        <w:tc>
          <w:tcPr>
            <w:tcW w:w="663" w:type="dxa"/>
            <w:tcPrChange w:id="418" w:author="Tekijä">
              <w:tcPr>
                <w:tcW w:w="1113" w:type="dxa"/>
              </w:tcPr>
            </w:tcPrChange>
          </w:tcPr>
          <w:p w14:paraId="71C9117F" w14:textId="77777777" w:rsidR="00DF0799" w:rsidRPr="003C2E13" w:rsidRDefault="00DF0799" w:rsidP="00933680">
            <w:pPr>
              <w:keepNext/>
              <w:keepLines/>
              <w:rPr>
                <w:b/>
                <w:lang w:val="en-GB"/>
              </w:rPr>
            </w:pPr>
            <w:r w:rsidRPr="003C2E13">
              <w:rPr>
                <w:b/>
                <w:lang w:val="en-GB"/>
              </w:rPr>
              <w:t>Low</w:t>
            </w:r>
          </w:p>
        </w:tc>
        <w:tc>
          <w:tcPr>
            <w:tcW w:w="734" w:type="dxa"/>
            <w:tcPrChange w:id="419" w:author="Tekijä">
              <w:tcPr>
                <w:tcW w:w="1108" w:type="dxa"/>
              </w:tcPr>
            </w:tcPrChange>
          </w:tcPr>
          <w:p w14:paraId="49B11F29" w14:textId="77777777" w:rsidR="00DF0799" w:rsidRPr="003C2E13" w:rsidRDefault="00DF0799" w:rsidP="00933680">
            <w:pPr>
              <w:keepNext/>
              <w:keepLines/>
              <w:rPr>
                <w:b/>
                <w:lang w:val="en-GB"/>
              </w:rPr>
            </w:pPr>
            <w:r w:rsidRPr="003C2E13">
              <w:rPr>
                <w:b/>
                <w:lang w:val="en-GB"/>
              </w:rPr>
              <w:t>Info</w:t>
            </w:r>
          </w:p>
        </w:tc>
      </w:tr>
      <w:tr w:rsidR="002C3A26" w:rsidRPr="003C2E13" w14:paraId="31D2D170" w14:textId="77777777" w:rsidTr="007D3183">
        <w:tc>
          <w:tcPr>
            <w:tcW w:w="2122" w:type="dxa"/>
            <w:tcPrChange w:id="420" w:author="Tekijä">
              <w:tcPr>
                <w:tcW w:w="1371" w:type="dxa"/>
              </w:tcPr>
            </w:tcPrChange>
          </w:tcPr>
          <w:p w14:paraId="03DA196C" w14:textId="6AFC3C04" w:rsidR="002C3A26" w:rsidRPr="003C2E13" w:rsidRDefault="002C3A26" w:rsidP="002C3A26">
            <w:pPr>
              <w:keepNext/>
              <w:keepLines/>
              <w:rPr>
                <w:lang w:val="en-GB"/>
              </w:rPr>
            </w:pPr>
            <w:ins w:id="421" w:author="Tekijä">
              <w:r w:rsidRPr="003C2E13">
                <w:rPr>
                  <w:lang w:val="en-GB"/>
                </w:rPr>
                <w:t>10.99.0.1</w:t>
              </w:r>
            </w:ins>
            <w:del w:id="422" w:author="Tekijä">
              <w:r w:rsidRPr="003C2E13" w:rsidDel="002C3A26">
                <w:rPr>
                  <w:lang w:val="en-GB"/>
                </w:rPr>
                <w:delText>10.99.0.1</w:delText>
              </w:r>
            </w:del>
          </w:p>
        </w:tc>
        <w:tc>
          <w:tcPr>
            <w:tcW w:w="2166" w:type="dxa"/>
            <w:tcPrChange w:id="423" w:author="Tekijä">
              <w:tcPr>
                <w:tcW w:w="1032" w:type="dxa"/>
              </w:tcPr>
            </w:tcPrChange>
          </w:tcPr>
          <w:p w14:paraId="610DEC2B" w14:textId="69976188" w:rsidR="002C3A26" w:rsidRPr="003C2E13" w:rsidRDefault="002C3A26" w:rsidP="002C3A26">
            <w:pPr>
              <w:keepNext/>
              <w:keepLines/>
              <w:rPr>
                <w:lang w:val="en-GB"/>
              </w:rPr>
            </w:pPr>
            <w:ins w:id="424" w:author="Tekijä">
              <w:r w:rsidRPr="003C2E13">
                <w:rPr>
                  <w:lang w:val="en-GB"/>
                </w:rPr>
                <w:t>Firewall</w:t>
              </w:r>
            </w:ins>
            <w:del w:id="425" w:author="Tekijä">
              <w:r w:rsidRPr="003C2E13" w:rsidDel="002C3A26">
                <w:rPr>
                  <w:lang w:val="en-GB"/>
                </w:rPr>
                <w:delText>Firewall</w:delText>
              </w:r>
            </w:del>
          </w:p>
        </w:tc>
        <w:tc>
          <w:tcPr>
            <w:tcW w:w="936" w:type="dxa"/>
            <w:tcPrChange w:id="426" w:author="Tekijä">
              <w:tcPr>
                <w:tcW w:w="1280" w:type="dxa"/>
              </w:tcPr>
            </w:tcPrChange>
          </w:tcPr>
          <w:p w14:paraId="6E2A26B4" w14:textId="6F8596D0" w:rsidR="002C3A26" w:rsidRPr="003C2E13" w:rsidRDefault="002C3A26" w:rsidP="002C3A26">
            <w:pPr>
              <w:keepNext/>
              <w:keepLines/>
              <w:rPr>
                <w:lang w:val="en-GB"/>
              </w:rPr>
            </w:pPr>
            <w:ins w:id="427" w:author="Tekijä">
              <w:r w:rsidRPr="003C2E13">
                <w:rPr>
                  <w:lang w:val="en-GB"/>
                </w:rPr>
                <w:t>0</w:t>
              </w:r>
            </w:ins>
            <w:del w:id="428" w:author="Tekijä">
              <w:r w:rsidRPr="003C2E13" w:rsidDel="002C3A26">
                <w:rPr>
                  <w:lang w:val="en-GB"/>
                </w:rPr>
                <w:delText>0</w:delText>
              </w:r>
            </w:del>
          </w:p>
        </w:tc>
        <w:tc>
          <w:tcPr>
            <w:tcW w:w="960" w:type="dxa"/>
            <w:tcPrChange w:id="429" w:author="Tekijä">
              <w:tcPr>
                <w:tcW w:w="1140" w:type="dxa"/>
              </w:tcPr>
            </w:tcPrChange>
          </w:tcPr>
          <w:p w14:paraId="621BB59C" w14:textId="72F7A5CA" w:rsidR="002C3A26" w:rsidRPr="003C2E13" w:rsidRDefault="002C3A26" w:rsidP="002C3A26">
            <w:pPr>
              <w:keepNext/>
              <w:keepLines/>
              <w:rPr>
                <w:lang w:val="en-GB"/>
              </w:rPr>
            </w:pPr>
            <w:ins w:id="430" w:author="Tekijä">
              <w:r w:rsidRPr="003C2E13">
                <w:rPr>
                  <w:lang w:val="en-GB"/>
                </w:rPr>
                <w:t>1</w:t>
              </w:r>
            </w:ins>
            <w:del w:id="431" w:author="Tekijä">
              <w:r w:rsidRPr="003C2E13" w:rsidDel="002C3A26">
                <w:rPr>
                  <w:lang w:val="en-GB"/>
                </w:rPr>
                <w:delText>1</w:delText>
              </w:r>
            </w:del>
          </w:p>
        </w:tc>
        <w:tc>
          <w:tcPr>
            <w:tcW w:w="744" w:type="dxa"/>
            <w:tcPrChange w:id="432" w:author="Tekijä">
              <w:tcPr>
                <w:tcW w:w="1255" w:type="dxa"/>
              </w:tcPr>
            </w:tcPrChange>
          </w:tcPr>
          <w:p w14:paraId="5C130301" w14:textId="21A03CE2" w:rsidR="002C3A26" w:rsidRPr="003C2E13" w:rsidRDefault="002C3A26" w:rsidP="002C3A26">
            <w:pPr>
              <w:keepNext/>
              <w:keepLines/>
              <w:rPr>
                <w:lang w:val="en-GB"/>
              </w:rPr>
            </w:pPr>
            <w:ins w:id="433" w:author="Tekijä">
              <w:r w:rsidRPr="003C2E13">
                <w:rPr>
                  <w:lang w:val="en-GB"/>
                </w:rPr>
                <w:t>8</w:t>
              </w:r>
            </w:ins>
            <w:del w:id="434" w:author="Tekijä">
              <w:r w:rsidRPr="003C2E13" w:rsidDel="002C3A26">
                <w:rPr>
                  <w:lang w:val="en-GB"/>
                </w:rPr>
                <w:delText>8</w:delText>
              </w:r>
            </w:del>
          </w:p>
        </w:tc>
        <w:tc>
          <w:tcPr>
            <w:tcW w:w="663" w:type="dxa"/>
            <w:tcPrChange w:id="435" w:author="Tekijä">
              <w:tcPr>
                <w:tcW w:w="1126" w:type="dxa"/>
              </w:tcPr>
            </w:tcPrChange>
          </w:tcPr>
          <w:p w14:paraId="60671554" w14:textId="1B4C5F61" w:rsidR="002C3A26" w:rsidRPr="003C2E13" w:rsidRDefault="002C3A26" w:rsidP="002C3A26">
            <w:pPr>
              <w:keepNext/>
              <w:keepLines/>
              <w:rPr>
                <w:lang w:val="en-GB"/>
              </w:rPr>
            </w:pPr>
            <w:ins w:id="436" w:author="Tekijä">
              <w:r w:rsidRPr="003C2E13">
                <w:rPr>
                  <w:lang w:val="en-GB"/>
                </w:rPr>
                <w:t>2</w:t>
              </w:r>
            </w:ins>
            <w:del w:id="437" w:author="Tekijä">
              <w:r w:rsidRPr="003C2E13" w:rsidDel="002C3A26">
                <w:rPr>
                  <w:lang w:val="en-GB"/>
                </w:rPr>
                <w:delText>2</w:delText>
              </w:r>
            </w:del>
          </w:p>
        </w:tc>
        <w:tc>
          <w:tcPr>
            <w:tcW w:w="734" w:type="dxa"/>
            <w:tcPrChange w:id="438" w:author="Tekijä">
              <w:tcPr>
                <w:tcW w:w="1121" w:type="dxa"/>
              </w:tcPr>
            </w:tcPrChange>
          </w:tcPr>
          <w:p w14:paraId="6DAA1ACB" w14:textId="5BF3C555" w:rsidR="002C3A26" w:rsidRPr="003C2E13" w:rsidRDefault="002C3A26" w:rsidP="002C3A26">
            <w:pPr>
              <w:keepNext/>
              <w:keepLines/>
              <w:rPr>
                <w:lang w:val="en-GB"/>
              </w:rPr>
            </w:pPr>
            <w:ins w:id="439" w:author="Tekijä">
              <w:r w:rsidRPr="003C2E13">
                <w:rPr>
                  <w:lang w:val="en-GB"/>
                </w:rPr>
                <w:t>29</w:t>
              </w:r>
            </w:ins>
            <w:del w:id="440" w:author="Tekijä">
              <w:r w:rsidRPr="003C2E13" w:rsidDel="002C3A26">
                <w:rPr>
                  <w:lang w:val="en-GB"/>
                </w:rPr>
                <w:delText>29</w:delText>
              </w:r>
            </w:del>
          </w:p>
        </w:tc>
      </w:tr>
      <w:tr w:rsidR="002C3A26" w:rsidRPr="003C2E13" w14:paraId="719AFFD2" w14:textId="77777777" w:rsidTr="007D3183">
        <w:tc>
          <w:tcPr>
            <w:tcW w:w="2122" w:type="dxa"/>
            <w:tcPrChange w:id="441" w:author="Tekijä">
              <w:tcPr>
                <w:tcW w:w="1371" w:type="dxa"/>
              </w:tcPr>
            </w:tcPrChange>
          </w:tcPr>
          <w:p w14:paraId="7FB97A8B" w14:textId="31E63774" w:rsidR="002C3A26" w:rsidRPr="003C2E13" w:rsidRDefault="002C3A26" w:rsidP="002C3A26">
            <w:pPr>
              <w:keepNext/>
              <w:keepLines/>
              <w:rPr>
                <w:lang w:val="en-GB"/>
              </w:rPr>
            </w:pPr>
            <w:ins w:id="442" w:author="Tekijä">
              <w:r w:rsidRPr="003C2E13">
                <w:rPr>
                  <w:lang w:val="en-GB"/>
                </w:rPr>
                <w:t>10.99.0.10</w:t>
              </w:r>
            </w:ins>
            <w:del w:id="443" w:author="Tekijä">
              <w:r w:rsidRPr="003C2E13" w:rsidDel="002C3A26">
                <w:rPr>
                  <w:lang w:val="en-GB"/>
                </w:rPr>
                <w:delText>10.99.0.10</w:delText>
              </w:r>
            </w:del>
          </w:p>
        </w:tc>
        <w:tc>
          <w:tcPr>
            <w:tcW w:w="2166" w:type="dxa"/>
            <w:tcPrChange w:id="444" w:author="Tekijä">
              <w:tcPr>
                <w:tcW w:w="1094" w:type="dxa"/>
              </w:tcPr>
            </w:tcPrChange>
          </w:tcPr>
          <w:p w14:paraId="099F23EE" w14:textId="67EA345B" w:rsidR="002C3A26" w:rsidRPr="003C2E13" w:rsidRDefault="002C3A26" w:rsidP="002C3A26">
            <w:pPr>
              <w:keepNext/>
              <w:keepLines/>
              <w:rPr>
                <w:lang w:val="en-GB"/>
              </w:rPr>
            </w:pPr>
            <w:ins w:id="445" w:author="Tekijä">
              <w:r w:rsidRPr="003C2E13">
                <w:rPr>
                  <w:lang w:val="en-GB"/>
                </w:rPr>
                <w:t>Log1</w:t>
              </w:r>
            </w:ins>
            <w:del w:id="446" w:author="Tekijä">
              <w:r w:rsidRPr="003C2E13" w:rsidDel="002C3A26">
                <w:rPr>
                  <w:lang w:val="en-GB"/>
                </w:rPr>
                <w:delText>Log1</w:delText>
              </w:r>
            </w:del>
          </w:p>
        </w:tc>
        <w:tc>
          <w:tcPr>
            <w:tcW w:w="936" w:type="dxa"/>
            <w:tcPrChange w:id="447" w:author="Tekijä">
              <w:tcPr>
                <w:tcW w:w="1271" w:type="dxa"/>
              </w:tcPr>
            </w:tcPrChange>
          </w:tcPr>
          <w:p w14:paraId="393217A3" w14:textId="1EE77162" w:rsidR="002C3A26" w:rsidRPr="003C2E13" w:rsidRDefault="002C3A26" w:rsidP="002C3A26">
            <w:pPr>
              <w:keepNext/>
              <w:keepLines/>
              <w:rPr>
                <w:lang w:val="en-GB"/>
              </w:rPr>
            </w:pPr>
            <w:ins w:id="448" w:author="Tekijä">
              <w:r w:rsidRPr="003C2E13">
                <w:rPr>
                  <w:lang w:val="en-GB"/>
                </w:rPr>
                <w:t>12</w:t>
              </w:r>
            </w:ins>
            <w:del w:id="449" w:author="Tekijä">
              <w:r w:rsidRPr="003C2E13" w:rsidDel="002C3A26">
                <w:rPr>
                  <w:lang w:val="en-GB"/>
                </w:rPr>
                <w:delText>12</w:delText>
              </w:r>
            </w:del>
          </w:p>
        </w:tc>
        <w:tc>
          <w:tcPr>
            <w:tcW w:w="960" w:type="dxa"/>
            <w:tcPrChange w:id="450" w:author="Tekijä">
              <w:tcPr>
                <w:tcW w:w="1128" w:type="dxa"/>
              </w:tcPr>
            </w:tcPrChange>
          </w:tcPr>
          <w:p w14:paraId="51C18834" w14:textId="2FF58CC7" w:rsidR="002C3A26" w:rsidRPr="003C2E13" w:rsidRDefault="002C3A26" w:rsidP="002C3A26">
            <w:pPr>
              <w:keepNext/>
              <w:keepLines/>
              <w:rPr>
                <w:lang w:val="en-GB"/>
              </w:rPr>
            </w:pPr>
            <w:ins w:id="451" w:author="Tekijä">
              <w:r w:rsidRPr="003C2E13">
                <w:rPr>
                  <w:lang w:val="en-GB"/>
                </w:rPr>
                <w:t>49</w:t>
              </w:r>
            </w:ins>
            <w:del w:id="452" w:author="Tekijä">
              <w:r w:rsidRPr="003C2E13" w:rsidDel="002C3A26">
                <w:rPr>
                  <w:lang w:val="en-GB"/>
                </w:rPr>
                <w:delText>49</w:delText>
              </w:r>
            </w:del>
          </w:p>
        </w:tc>
        <w:tc>
          <w:tcPr>
            <w:tcW w:w="744" w:type="dxa"/>
            <w:tcPrChange w:id="453" w:author="Tekijä">
              <w:tcPr>
                <w:tcW w:w="1240" w:type="dxa"/>
              </w:tcPr>
            </w:tcPrChange>
          </w:tcPr>
          <w:p w14:paraId="08931161" w14:textId="7A266F67" w:rsidR="002C3A26" w:rsidRPr="003C2E13" w:rsidRDefault="002C3A26" w:rsidP="002C3A26">
            <w:pPr>
              <w:keepNext/>
              <w:keepLines/>
              <w:rPr>
                <w:lang w:val="en-GB"/>
              </w:rPr>
            </w:pPr>
            <w:ins w:id="454" w:author="Tekijä">
              <w:r w:rsidRPr="003C2E13">
                <w:rPr>
                  <w:lang w:val="en-GB"/>
                </w:rPr>
                <w:t>52</w:t>
              </w:r>
            </w:ins>
            <w:del w:id="455" w:author="Tekijä">
              <w:r w:rsidRPr="003C2E13" w:rsidDel="002C3A26">
                <w:rPr>
                  <w:lang w:val="en-GB"/>
                </w:rPr>
                <w:delText>52</w:delText>
              </w:r>
            </w:del>
          </w:p>
        </w:tc>
        <w:tc>
          <w:tcPr>
            <w:tcW w:w="663" w:type="dxa"/>
            <w:tcPrChange w:id="456" w:author="Tekijä">
              <w:tcPr>
                <w:tcW w:w="1113" w:type="dxa"/>
              </w:tcPr>
            </w:tcPrChange>
          </w:tcPr>
          <w:p w14:paraId="0D0E6B97" w14:textId="2F8CBCB4" w:rsidR="002C3A26" w:rsidRPr="003C2E13" w:rsidRDefault="002C3A26" w:rsidP="002C3A26">
            <w:pPr>
              <w:keepNext/>
              <w:keepLines/>
              <w:rPr>
                <w:lang w:val="en-GB"/>
              </w:rPr>
            </w:pPr>
            <w:ins w:id="457" w:author="Tekijä">
              <w:r w:rsidRPr="003C2E13">
                <w:rPr>
                  <w:lang w:val="en-GB"/>
                </w:rPr>
                <w:t>8</w:t>
              </w:r>
            </w:ins>
            <w:del w:id="458" w:author="Tekijä">
              <w:r w:rsidRPr="003C2E13" w:rsidDel="002C3A26">
                <w:rPr>
                  <w:lang w:val="en-GB"/>
                </w:rPr>
                <w:delText>8</w:delText>
              </w:r>
            </w:del>
          </w:p>
        </w:tc>
        <w:tc>
          <w:tcPr>
            <w:tcW w:w="734" w:type="dxa"/>
            <w:tcPrChange w:id="459" w:author="Tekijä">
              <w:tcPr>
                <w:tcW w:w="1108" w:type="dxa"/>
              </w:tcPr>
            </w:tcPrChange>
          </w:tcPr>
          <w:p w14:paraId="7D423FEA" w14:textId="453009A6" w:rsidR="002C3A26" w:rsidRPr="003C2E13" w:rsidRDefault="002C3A26" w:rsidP="002C3A26">
            <w:pPr>
              <w:keepNext/>
              <w:keepLines/>
              <w:rPr>
                <w:lang w:val="en-GB"/>
              </w:rPr>
            </w:pPr>
            <w:ins w:id="460" w:author="Tekijä">
              <w:r w:rsidRPr="003C2E13">
                <w:rPr>
                  <w:lang w:val="en-GB"/>
                </w:rPr>
                <w:t>49</w:t>
              </w:r>
            </w:ins>
            <w:del w:id="461" w:author="Tekijä">
              <w:r w:rsidRPr="003C2E13" w:rsidDel="002C3A26">
                <w:rPr>
                  <w:lang w:val="en-GB"/>
                </w:rPr>
                <w:delText>49</w:delText>
              </w:r>
            </w:del>
          </w:p>
        </w:tc>
      </w:tr>
      <w:tr w:rsidR="002C3A26" w:rsidRPr="003C2E13" w14:paraId="6E09B5A8" w14:textId="77777777" w:rsidTr="007D3183">
        <w:tc>
          <w:tcPr>
            <w:tcW w:w="2122" w:type="dxa"/>
            <w:tcPrChange w:id="462" w:author="Tekijä">
              <w:tcPr>
                <w:tcW w:w="1371" w:type="dxa"/>
              </w:tcPr>
            </w:tcPrChange>
          </w:tcPr>
          <w:p w14:paraId="62551964" w14:textId="5EEF115A" w:rsidR="002C3A26" w:rsidRPr="003C2E13" w:rsidRDefault="002C3A26" w:rsidP="002C3A26">
            <w:pPr>
              <w:keepNext/>
              <w:keepLines/>
              <w:rPr>
                <w:lang w:val="en-GB"/>
              </w:rPr>
            </w:pPr>
            <w:ins w:id="463" w:author="Tekijä">
              <w:r w:rsidRPr="003C2E13">
                <w:rPr>
                  <w:lang w:val="en-GB"/>
                </w:rPr>
                <w:t>10.99.0.11</w:t>
              </w:r>
            </w:ins>
            <w:del w:id="464" w:author="Tekijä">
              <w:r w:rsidRPr="003C2E13" w:rsidDel="002C3A26">
                <w:rPr>
                  <w:lang w:val="en-GB"/>
                </w:rPr>
                <w:delText>10.99.0.11</w:delText>
              </w:r>
            </w:del>
          </w:p>
        </w:tc>
        <w:tc>
          <w:tcPr>
            <w:tcW w:w="2166" w:type="dxa"/>
            <w:tcPrChange w:id="465" w:author="Tekijä">
              <w:tcPr>
                <w:tcW w:w="1094" w:type="dxa"/>
              </w:tcPr>
            </w:tcPrChange>
          </w:tcPr>
          <w:p w14:paraId="75BC0623" w14:textId="147980B1" w:rsidR="002C3A26" w:rsidRPr="003C2E13" w:rsidRDefault="002C3A26" w:rsidP="002C3A26">
            <w:pPr>
              <w:keepNext/>
              <w:keepLines/>
              <w:rPr>
                <w:lang w:val="en-GB"/>
              </w:rPr>
            </w:pPr>
            <w:ins w:id="466" w:author="Tekijä">
              <w:r w:rsidRPr="003C2E13">
                <w:rPr>
                  <w:lang w:val="en-GB"/>
                </w:rPr>
                <w:t>Log2</w:t>
              </w:r>
            </w:ins>
            <w:del w:id="467" w:author="Tekijä">
              <w:r w:rsidRPr="003C2E13" w:rsidDel="002C3A26">
                <w:rPr>
                  <w:lang w:val="en-GB"/>
                </w:rPr>
                <w:delText>Log2</w:delText>
              </w:r>
            </w:del>
          </w:p>
        </w:tc>
        <w:tc>
          <w:tcPr>
            <w:tcW w:w="936" w:type="dxa"/>
            <w:tcPrChange w:id="468" w:author="Tekijä">
              <w:tcPr>
                <w:tcW w:w="1271" w:type="dxa"/>
              </w:tcPr>
            </w:tcPrChange>
          </w:tcPr>
          <w:p w14:paraId="494473BC" w14:textId="144AB55C" w:rsidR="002C3A26" w:rsidRPr="003C2E13" w:rsidRDefault="002C3A26" w:rsidP="002C3A26">
            <w:pPr>
              <w:keepNext/>
              <w:keepLines/>
              <w:rPr>
                <w:lang w:val="en-GB"/>
              </w:rPr>
            </w:pPr>
            <w:ins w:id="469" w:author="Tekijä">
              <w:r w:rsidRPr="003C2E13">
                <w:rPr>
                  <w:lang w:val="en-GB"/>
                </w:rPr>
                <w:t>11</w:t>
              </w:r>
            </w:ins>
            <w:del w:id="470" w:author="Tekijä">
              <w:r w:rsidRPr="003C2E13" w:rsidDel="002C3A26">
                <w:rPr>
                  <w:lang w:val="en-GB"/>
                </w:rPr>
                <w:delText>11</w:delText>
              </w:r>
            </w:del>
          </w:p>
        </w:tc>
        <w:tc>
          <w:tcPr>
            <w:tcW w:w="960" w:type="dxa"/>
            <w:tcPrChange w:id="471" w:author="Tekijä">
              <w:tcPr>
                <w:tcW w:w="1128" w:type="dxa"/>
              </w:tcPr>
            </w:tcPrChange>
          </w:tcPr>
          <w:p w14:paraId="6218D96C" w14:textId="111C4099" w:rsidR="002C3A26" w:rsidRPr="003C2E13" w:rsidRDefault="002C3A26" w:rsidP="002C3A26">
            <w:pPr>
              <w:keepNext/>
              <w:keepLines/>
              <w:rPr>
                <w:lang w:val="en-GB"/>
              </w:rPr>
            </w:pPr>
            <w:ins w:id="472" w:author="Tekijä">
              <w:r w:rsidRPr="003C2E13">
                <w:rPr>
                  <w:lang w:val="en-GB"/>
                </w:rPr>
                <w:t>49</w:t>
              </w:r>
            </w:ins>
            <w:del w:id="473" w:author="Tekijä">
              <w:r w:rsidRPr="003C2E13" w:rsidDel="002C3A26">
                <w:rPr>
                  <w:lang w:val="en-GB"/>
                </w:rPr>
                <w:delText>49</w:delText>
              </w:r>
            </w:del>
          </w:p>
        </w:tc>
        <w:tc>
          <w:tcPr>
            <w:tcW w:w="744" w:type="dxa"/>
            <w:tcPrChange w:id="474" w:author="Tekijä">
              <w:tcPr>
                <w:tcW w:w="1240" w:type="dxa"/>
              </w:tcPr>
            </w:tcPrChange>
          </w:tcPr>
          <w:p w14:paraId="6E59F42D" w14:textId="03E6ED93" w:rsidR="002C3A26" w:rsidRPr="003C2E13" w:rsidRDefault="002C3A26" w:rsidP="002C3A26">
            <w:pPr>
              <w:keepNext/>
              <w:keepLines/>
              <w:rPr>
                <w:lang w:val="en-GB"/>
              </w:rPr>
            </w:pPr>
            <w:ins w:id="475" w:author="Tekijä">
              <w:r w:rsidRPr="003C2E13">
                <w:rPr>
                  <w:lang w:val="en-GB"/>
                </w:rPr>
                <w:t>52</w:t>
              </w:r>
            </w:ins>
            <w:del w:id="476" w:author="Tekijä">
              <w:r w:rsidRPr="003C2E13" w:rsidDel="002C3A26">
                <w:rPr>
                  <w:lang w:val="en-GB"/>
                </w:rPr>
                <w:delText>52</w:delText>
              </w:r>
            </w:del>
          </w:p>
        </w:tc>
        <w:tc>
          <w:tcPr>
            <w:tcW w:w="663" w:type="dxa"/>
            <w:tcPrChange w:id="477" w:author="Tekijä">
              <w:tcPr>
                <w:tcW w:w="1113" w:type="dxa"/>
              </w:tcPr>
            </w:tcPrChange>
          </w:tcPr>
          <w:p w14:paraId="0BF94A6D" w14:textId="4D34D886" w:rsidR="002C3A26" w:rsidRPr="003C2E13" w:rsidRDefault="002C3A26" w:rsidP="002C3A26">
            <w:pPr>
              <w:keepNext/>
              <w:keepLines/>
              <w:rPr>
                <w:lang w:val="en-GB"/>
              </w:rPr>
            </w:pPr>
            <w:ins w:id="478" w:author="Tekijä">
              <w:r w:rsidRPr="003C2E13">
                <w:rPr>
                  <w:lang w:val="en-GB"/>
                </w:rPr>
                <w:t>8</w:t>
              </w:r>
            </w:ins>
            <w:del w:id="479" w:author="Tekijä">
              <w:r w:rsidRPr="003C2E13" w:rsidDel="002C3A26">
                <w:rPr>
                  <w:lang w:val="en-GB"/>
                </w:rPr>
                <w:delText>8</w:delText>
              </w:r>
            </w:del>
          </w:p>
        </w:tc>
        <w:tc>
          <w:tcPr>
            <w:tcW w:w="734" w:type="dxa"/>
            <w:tcPrChange w:id="480" w:author="Tekijä">
              <w:tcPr>
                <w:tcW w:w="1108" w:type="dxa"/>
              </w:tcPr>
            </w:tcPrChange>
          </w:tcPr>
          <w:p w14:paraId="75A8F69C" w14:textId="7F636863" w:rsidR="002C3A26" w:rsidRPr="003C2E13" w:rsidRDefault="002C3A26" w:rsidP="002C3A26">
            <w:pPr>
              <w:keepNext/>
              <w:keepLines/>
              <w:rPr>
                <w:lang w:val="en-GB"/>
              </w:rPr>
            </w:pPr>
            <w:ins w:id="481" w:author="Tekijä">
              <w:r w:rsidRPr="003C2E13">
                <w:rPr>
                  <w:lang w:val="en-GB"/>
                </w:rPr>
                <w:t>49</w:t>
              </w:r>
            </w:ins>
            <w:del w:id="482" w:author="Tekijä">
              <w:r w:rsidRPr="003C2E13" w:rsidDel="002C3A26">
                <w:rPr>
                  <w:lang w:val="en-GB"/>
                </w:rPr>
                <w:delText>49</w:delText>
              </w:r>
            </w:del>
          </w:p>
        </w:tc>
      </w:tr>
      <w:tr w:rsidR="002C3A26" w:rsidRPr="003C2E13" w14:paraId="1D8B2653" w14:textId="77777777" w:rsidTr="007D3183">
        <w:tc>
          <w:tcPr>
            <w:tcW w:w="2122" w:type="dxa"/>
            <w:tcPrChange w:id="483" w:author="Tekijä">
              <w:tcPr>
                <w:tcW w:w="1371" w:type="dxa"/>
              </w:tcPr>
            </w:tcPrChange>
          </w:tcPr>
          <w:p w14:paraId="058AD8F5" w14:textId="23A8AAC2" w:rsidR="002C3A26" w:rsidRPr="003C2E13" w:rsidRDefault="002C3A26" w:rsidP="002C3A26">
            <w:pPr>
              <w:keepNext/>
              <w:keepLines/>
              <w:rPr>
                <w:lang w:val="en-GB"/>
              </w:rPr>
            </w:pPr>
            <w:ins w:id="484" w:author="Tekijä">
              <w:r w:rsidRPr="003C2E13">
                <w:rPr>
                  <w:lang w:val="en-GB"/>
                </w:rPr>
                <w:t>10.99.0.110</w:t>
              </w:r>
            </w:ins>
            <w:del w:id="485" w:author="Tekijä">
              <w:r w:rsidRPr="003C2E13" w:rsidDel="002C3A26">
                <w:rPr>
                  <w:lang w:val="en-GB"/>
                </w:rPr>
                <w:delText>10.99.0.110</w:delText>
              </w:r>
            </w:del>
          </w:p>
        </w:tc>
        <w:tc>
          <w:tcPr>
            <w:tcW w:w="2166" w:type="dxa"/>
            <w:tcPrChange w:id="486" w:author="Tekijä">
              <w:tcPr>
                <w:tcW w:w="1094" w:type="dxa"/>
              </w:tcPr>
            </w:tcPrChange>
          </w:tcPr>
          <w:p w14:paraId="3AB1EA46" w14:textId="18AB93A5" w:rsidR="002C3A26" w:rsidRPr="003C2E13" w:rsidRDefault="002C3A26" w:rsidP="002C3A26">
            <w:pPr>
              <w:keepNext/>
              <w:keepLines/>
              <w:rPr>
                <w:lang w:val="en-GB"/>
              </w:rPr>
            </w:pPr>
            <w:ins w:id="487" w:author="Tekijä">
              <w:r w:rsidRPr="003C2E13">
                <w:rPr>
                  <w:lang w:val="en-GB"/>
                </w:rPr>
                <w:t>FSPM</w:t>
              </w:r>
            </w:ins>
            <w:del w:id="488" w:author="Tekijä">
              <w:r w:rsidRPr="003C2E13" w:rsidDel="002C3A26">
                <w:rPr>
                  <w:lang w:val="en-GB"/>
                </w:rPr>
                <w:delText>FSPM</w:delText>
              </w:r>
            </w:del>
          </w:p>
        </w:tc>
        <w:tc>
          <w:tcPr>
            <w:tcW w:w="936" w:type="dxa"/>
            <w:tcPrChange w:id="489" w:author="Tekijä">
              <w:tcPr>
                <w:tcW w:w="1271" w:type="dxa"/>
              </w:tcPr>
            </w:tcPrChange>
          </w:tcPr>
          <w:p w14:paraId="56754CE8" w14:textId="094BD924" w:rsidR="002C3A26" w:rsidRPr="003C2E13" w:rsidRDefault="002C3A26" w:rsidP="002C3A26">
            <w:pPr>
              <w:keepNext/>
              <w:keepLines/>
              <w:rPr>
                <w:lang w:val="en-GB"/>
              </w:rPr>
            </w:pPr>
            <w:ins w:id="490" w:author="Tekijä">
              <w:r w:rsidRPr="003C2E13">
                <w:rPr>
                  <w:lang w:val="en-GB"/>
                </w:rPr>
                <w:t>10</w:t>
              </w:r>
            </w:ins>
            <w:del w:id="491" w:author="Tekijä">
              <w:r w:rsidRPr="003C2E13" w:rsidDel="002C3A26">
                <w:rPr>
                  <w:lang w:val="en-GB"/>
                </w:rPr>
                <w:delText>10</w:delText>
              </w:r>
            </w:del>
          </w:p>
        </w:tc>
        <w:tc>
          <w:tcPr>
            <w:tcW w:w="960" w:type="dxa"/>
            <w:tcPrChange w:id="492" w:author="Tekijä">
              <w:tcPr>
                <w:tcW w:w="1128" w:type="dxa"/>
              </w:tcPr>
            </w:tcPrChange>
          </w:tcPr>
          <w:p w14:paraId="6D143313" w14:textId="3DD5F665" w:rsidR="002C3A26" w:rsidRPr="003C2E13" w:rsidRDefault="002C3A26" w:rsidP="002C3A26">
            <w:pPr>
              <w:keepNext/>
              <w:keepLines/>
              <w:rPr>
                <w:lang w:val="en-GB"/>
              </w:rPr>
            </w:pPr>
            <w:ins w:id="493" w:author="Tekijä">
              <w:r w:rsidRPr="003C2E13">
                <w:rPr>
                  <w:lang w:val="en-GB"/>
                </w:rPr>
                <w:t>144</w:t>
              </w:r>
            </w:ins>
            <w:del w:id="494" w:author="Tekijä">
              <w:r w:rsidRPr="003C2E13" w:rsidDel="002C3A26">
                <w:rPr>
                  <w:lang w:val="en-GB"/>
                </w:rPr>
                <w:delText>144</w:delText>
              </w:r>
            </w:del>
          </w:p>
        </w:tc>
        <w:tc>
          <w:tcPr>
            <w:tcW w:w="744" w:type="dxa"/>
            <w:tcPrChange w:id="495" w:author="Tekijä">
              <w:tcPr>
                <w:tcW w:w="1240" w:type="dxa"/>
              </w:tcPr>
            </w:tcPrChange>
          </w:tcPr>
          <w:p w14:paraId="3AF85517" w14:textId="545A62FF" w:rsidR="002C3A26" w:rsidRPr="003C2E13" w:rsidRDefault="002C3A26" w:rsidP="002C3A26">
            <w:pPr>
              <w:keepNext/>
              <w:keepLines/>
              <w:rPr>
                <w:lang w:val="en-GB"/>
              </w:rPr>
            </w:pPr>
            <w:ins w:id="496" w:author="Tekijä">
              <w:r w:rsidRPr="003C2E13">
                <w:rPr>
                  <w:lang w:val="en-GB"/>
                </w:rPr>
                <w:t>32</w:t>
              </w:r>
            </w:ins>
            <w:del w:id="497" w:author="Tekijä">
              <w:r w:rsidRPr="003C2E13" w:rsidDel="002C3A26">
                <w:rPr>
                  <w:lang w:val="en-GB"/>
                </w:rPr>
                <w:delText>32</w:delText>
              </w:r>
            </w:del>
          </w:p>
        </w:tc>
        <w:tc>
          <w:tcPr>
            <w:tcW w:w="663" w:type="dxa"/>
            <w:tcPrChange w:id="498" w:author="Tekijä">
              <w:tcPr>
                <w:tcW w:w="1113" w:type="dxa"/>
              </w:tcPr>
            </w:tcPrChange>
          </w:tcPr>
          <w:p w14:paraId="63E5307D" w14:textId="2A94B677" w:rsidR="002C3A26" w:rsidRPr="003C2E13" w:rsidRDefault="002C3A26" w:rsidP="002C3A26">
            <w:pPr>
              <w:keepNext/>
              <w:keepLines/>
              <w:rPr>
                <w:lang w:val="en-GB"/>
              </w:rPr>
            </w:pPr>
            <w:ins w:id="499" w:author="Tekijä">
              <w:r w:rsidRPr="003C2E13">
                <w:rPr>
                  <w:lang w:val="en-GB"/>
                </w:rPr>
                <w:t>2</w:t>
              </w:r>
            </w:ins>
            <w:del w:id="500" w:author="Tekijä">
              <w:r w:rsidRPr="003C2E13" w:rsidDel="002C3A26">
                <w:rPr>
                  <w:lang w:val="en-GB"/>
                </w:rPr>
                <w:delText>2</w:delText>
              </w:r>
            </w:del>
          </w:p>
        </w:tc>
        <w:tc>
          <w:tcPr>
            <w:tcW w:w="734" w:type="dxa"/>
            <w:tcPrChange w:id="501" w:author="Tekijä">
              <w:tcPr>
                <w:tcW w:w="1108" w:type="dxa"/>
              </w:tcPr>
            </w:tcPrChange>
          </w:tcPr>
          <w:p w14:paraId="6A822325" w14:textId="2628C74D" w:rsidR="002C3A26" w:rsidRPr="003C2E13" w:rsidRDefault="002C3A26" w:rsidP="002C3A26">
            <w:pPr>
              <w:keepNext/>
              <w:keepLines/>
              <w:rPr>
                <w:lang w:val="en-GB"/>
              </w:rPr>
            </w:pPr>
            <w:ins w:id="502" w:author="Tekijä">
              <w:r w:rsidRPr="003C2E13">
                <w:rPr>
                  <w:lang w:val="en-GB"/>
                </w:rPr>
                <w:t>94</w:t>
              </w:r>
            </w:ins>
            <w:del w:id="503" w:author="Tekijä">
              <w:r w:rsidRPr="003C2E13" w:rsidDel="002C3A26">
                <w:rPr>
                  <w:lang w:val="en-GB"/>
                </w:rPr>
                <w:delText>94</w:delText>
              </w:r>
            </w:del>
          </w:p>
        </w:tc>
      </w:tr>
      <w:tr w:rsidR="002C3A26" w:rsidRPr="003C2E13" w14:paraId="1E4C2F1C" w14:textId="77777777" w:rsidTr="007D3183">
        <w:trPr>
          <w:trHeight w:val="393"/>
          <w:trPrChange w:id="504" w:author="Tekijä">
            <w:trPr>
              <w:trHeight w:val="393"/>
            </w:trPr>
          </w:trPrChange>
        </w:trPr>
        <w:tc>
          <w:tcPr>
            <w:tcW w:w="2122" w:type="dxa"/>
            <w:tcPrChange w:id="505" w:author="Tekijä">
              <w:tcPr>
                <w:tcW w:w="1371" w:type="dxa"/>
              </w:tcPr>
            </w:tcPrChange>
          </w:tcPr>
          <w:p w14:paraId="7E49F67F" w14:textId="0572A72C" w:rsidR="002C3A26" w:rsidRPr="003C2E13" w:rsidRDefault="002C3A26" w:rsidP="002C3A26">
            <w:pPr>
              <w:keepNext/>
              <w:keepLines/>
              <w:rPr>
                <w:lang w:val="en-GB"/>
              </w:rPr>
            </w:pPr>
            <w:ins w:id="506" w:author="Tekijä">
              <w:r w:rsidRPr="003C2E13">
                <w:rPr>
                  <w:lang w:val="en-GB"/>
                </w:rPr>
                <w:t>10.99.0.120</w:t>
              </w:r>
            </w:ins>
            <w:del w:id="507" w:author="Tekijä">
              <w:r w:rsidRPr="003C2E13" w:rsidDel="002C3A26">
                <w:rPr>
                  <w:lang w:val="en-GB"/>
                </w:rPr>
                <w:delText>10.99.0.120</w:delText>
              </w:r>
            </w:del>
          </w:p>
        </w:tc>
        <w:tc>
          <w:tcPr>
            <w:tcW w:w="2166" w:type="dxa"/>
            <w:tcPrChange w:id="508" w:author="Tekijä">
              <w:tcPr>
                <w:tcW w:w="1094" w:type="dxa"/>
              </w:tcPr>
            </w:tcPrChange>
          </w:tcPr>
          <w:p w14:paraId="768256C0" w14:textId="1A84006E" w:rsidR="002C3A26" w:rsidRPr="003C2E13" w:rsidRDefault="002C3A26" w:rsidP="002C3A26">
            <w:pPr>
              <w:keepNext/>
              <w:keepLines/>
              <w:rPr>
                <w:lang w:val="en-GB"/>
              </w:rPr>
            </w:pPr>
            <w:ins w:id="509" w:author="Tekijä">
              <w:r w:rsidRPr="003C2E13">
                <w:rPr>
                  <w:lang w:val="en-GB"/>
                </w:rPr>
                <w:t>PRTG</w:t>
              </w:r>
            </w:ins>
            <w:del w:id="510" w:author="Tekijä">
              <w:r w:rsidRPr="003C2E13" w:rsidDel="002C3A26">
                <w:rPr>
                  <w:lang w:val="en-GB"/>
                </w:rPr>
                <w:delText>PRTG</w:delText>
              </w:r>
            </w:del>
          </w:p>
        </w:tc>
        <w:tc>
          <w:tcPr>
            <w:tcW w:w="936" w:type="dxa"/>
            <w:tcPrChange w:id="511" w:author="Tekijä">
              <w:tcPr>
                <w:tcW w:w="1271" w:type="dxa"/>
              </w:tcPr>
            </w:tcPrChange>
          </w:tcPr>
          <w:p w14:paraId="01470442" w14:textId="55112D56" w:rsidR="002C3A26" w:rsidRPr="003C2E13" w:rsidRDefault="002C3A26" w:rsidP="002C3A26">
            <w:pPr>
              <w:keepNext/>
              <w:keepLines/>
              <w:rPr>
                <w:lang w:val="en-GB"/>
              </w:rPr>
            </w:pPr>
            <w:ins w:id="512" w:author="Tekijä">
              <w:r w:rsidRPr="003C2E13">
                <w:rPr>
                  <w:lang w:val="en-GB"/>
                </w:rPr>
                <w:t>1</w:t>
              </w:r>
            </w:ins>
            <w:del w:id="513" w:author="Tekijä">
              <w:r w:rsidRPr="003C2E13" w:rsidDel="002C3A26">
                <w:rPr>
                  <w:lang w:val="en-GB"/>
                </w:rPr>
                <w:delText>1</w:delText>
              </w:r>
            </w:del>
          </w:p>
        </w:tc>
        <w:tc>
          <w:tcPr>
            <w:tcW w:w="960" w:type="dxa"/>
            <w:tcPrChange w:id="514" w:author="Tekijä">
              <w:tcPr>
                <w:tcW w:w="1128" w:type="dxa"/>
              </w:tcPr>
            </w:tcPrChange>
          </w:tcPr>
          <w:p w14:paraId="1C7AF8DF" w14:textId="0F0530FC" w:rsidR="002C3A26" w:rsidRPr="003C2E13" w:rsidRDefault="002C3A26" w:rsidP="002C3A26">
            <w:pPr>
              <w:keepNext/>
              <w:keepLines/>
              <w:rPr>
                <w:lang w:val="en-GB"/>
              </w:rPr>
            </w:pPr>
            <w:ins w:id="515" w:author="Tekijä">
              <w:r w:rsidRPr="003C2E13">
                <w:rPr>
                  <w:lang w:val="en-GB"/>
                </w:rPr>
                <w:t>0</w:t>
              </w:r>
            </w:ins>
            <w:del w:id="516" w:author="Tekijä">
              <w:r w:rsidRPr="003C2E13" w:rsidDel="002C3A26">
                <w:rPr>
                  <w:lang w:val="en-GB"/>
                </w:rPr>
                <w:delText>0</w:delText>
              </w:r>
            </w:del>
          </w:p>
        </w:tc>
        <w:tc>
          <w:tcPr>
            <w:tcW w:w="744" w:type="dxa"/>
            <w:tcPrChange w:id="517" w:author="Tekijä">
              <w:tcPr>
                <w:tcW w:w="1240" w:type="dxa"/>
              </w:tcPr>
            </w:tcPrChange>
          </w:tcPr>
          <w:p w14:paraId="34AA52E3" w14:textId="5534E6DF" w:rsidR="002C3A26" w:rsidRPr="003C2E13" w:rsidRDefault="002C3A26" w:rsidP="002C3A26">
            <w:pPr>
              <w:keepNext/>
              <w:keepLines/>
              <w:rPr>
                <w:lang w:val="en-GB"/>
              </w:rPr>
            </w:pPr>
            <w:ins w:id="518" w:author="Tekijä">
              <w:r w:rsidRPr="003C2E13">
                <w:rPr>
                  <w:lang w:val="en-GB"/>
                </w:rPr>
                <w:t>4</w:t>
              </w:r>
            </w:ins>
            <w:del w:id="519" w:author="Tekijä">
              <w:r w:rsidRPr="003C2E13" w:rsidDel="002C3A26">
                <w:rPr>
                  <w:lang w:val="en-GB"/>
                </w:rPr>
                <w:delText>4</w:delText>
              </w:r>
            </w:del>
          </w:p>
        </w:tc>
        <w:tc>
          <w:tcPr>
            <w:tcW w:w="663" w:type="dxa"/>
            <w:tcPrChange w:id="520" w:author="Tekijä">
              <w:tcPr>
                <w:tcW w:w="1113" w:type="dxa"/>
              </w:tcPr>
            </w:tcPrChange>
          </w:tcPr>
          <w:p w14:paraId="053AA593" w14:textId="6989E31C" w:rsidR="002C3A26" w:rsidRPr="003C2E13" w:rsidRDefault="002C3A26" w:rsidP="002C3A26">
            <w:pPr>
              <w:keepNext/>
              <w:keepLines/>
              <w:rPr>
                <w:lang w:val="en-GB"/>
              </w:rPr>
            </w:pPr>
            <w:ins w:id="521" w:author="Tekijä">
              <w:r w:rsidRPr="003C2E13">
                <w:rPr>
                  <w:lang w:val="en-GB"/>
                </w:rPr>
                <w:t>0</w:t>
              </w:r>
            </w:ins>
            <w:del w:id="522" w:author="Tekijä">
              <w:r w:rsidRPr="003C2E13" w:rsidDel="002C3A26">
                <w:rPr>
                  <w:lang w:val="en-GB"/>
                </w:rPr>
                <w:delText>0</w:delText>
              </w:r>
            </w:del>
          </w:p>
        </w:tc>
        <w:tc>
          <w:tcPr>
            <w:tcW w:w="734" w:type="dxa"/>
            <w:tcPrChange w:id="523" w:author="Tekijä">
              <w:tcPr>
                <w:tcW w:w="1108" w:type="dxa"/>
              </w:tcPr>
            </w:tcPrChange>
          </w:tcPr>
          <w:p w14:paraId="35EE9EBB" w14:textId="69DA8ACD" w:rsidR="002C3A26" w:rsidRPr="003C2E13" w:rsidRDefault="002C3A26" w:rsidP="002C3A26">
            <w:pPr>
              <w:keepNext/>
              <w:keepLines/>
              <w:rPr>
                <w:lang w:val="en-GB"/>
              </w:rPr>
            </w:pPr>
            <w:ins w:id="524" w:author="Tekijä">
              <w:r w:rsidRPr="003C2E13">
                <w:rPr>
                  <w:lang w:val="en-GB"/>
                </w:rPr>
                <w:t>23</w:t>
              </w:r>
            </w:ins>
            <w:del w:id="525" w:author="Tekijä">
              <w:r w:rsidRPr="003C2E13" w:rsidDel="002C3A26">
                <w:rPr>
                  <w:lang w:val="en-GB"/>
                </w:rPr>
                <w:delText>23</w:delText>
              </w:r>
            </w:del>
          </w:p>
        </w:tc>
      </w:tr>
      <w:tr w:rsidR="002C3A26" w:rsidRPr="003C2E13" w14:paraId="76E04578" w14:textId="77777777" w:rsidTr="007D3183">
        <w:trPr>
          <w:trHeight w:val="407"/>
          <w:trPrChange w:id="526" w:author="Tekijä">
            <w:trPr>
              <w:trHeight w:val="407"/>
            </w:trPr>
          </w:trPrChange>
        </w:trPr>
        <w:tc>
          <w:tcPr>
            <w:tcW w:w="2122" w:type="dxa"/>
            <w:tcPrChange w:id="527" w:author="Tekijä">
              <w:tcPr>
                <w:tcW w:w="1371" w:type="dxa"/>
              </w:tcPr>
            </w:tcPrChange>
          </w:tcPr>
          <w:p w14:paraId="6BB805C2" w14:textId="000BCE51" w:rsidR="002C3A26" w:rsidRPr="003C2E13" w:rsidRDefault="002C3A26" w:rsidP="002C3A26">
            <w:pPr>
              <w:keepNext/>
              <w:keepLines/>
              <w:rPr>
                <w:lang w:val="en-GB"/>
              </w:rPr>
            </w:pPr>
            <w:ins w:id="528" w:author="Tekijä">
              <w:r w:rsidRPr="003C2E13">
                <w:rPr>
                  <w:lang w:val="en-GB"/>
                </w:rPr>
                <w:t>10.99.0.130</w:t>
              </w:r>
            </w:ins>
            <w:del w:id="529" w:author="Tekijä">
              <w:r w:rsidRPr="003C2E13" w:rsidDel="002C3A26">
                <w:rPr>
                  <w:lang w:val="en-GB"/>
                </w:rPr>
                <w:delText>10.99.0.130</w:delText>
              </w:r>
            </w:del>
          </w:p>
        </w:tc>
        <w:tc>
          <w:tcPr>
            <w:tcW w:w="2166" w:type="dxa"/>
            <w:tcPrChange w:id="530" w:author="Tekijä">
              <w:tcPr>
                <w:tcW w:w="1094" w:type="dxa"/>
              </w:tcPr>
            </w:tcPrChange>
          </w:tcPr>
          <w:p w14:paraId="0DC1D359" w14:textId="5FF6A5DB" w:rsidR="002C3A26" w:rsidRPr="003C2E13" w:rsidRDefault="002C3A26" w:rsidP="002C3A26">
            <w:pPr>
              <w:keepNext/>
              <w:keepLines/>
              <w:rPr>
                <w:lang w:val="en-GB"/>
              </w:rPr>
            </w:pPr>
            <w:ins w:id="531" w:author="Tekijä">
              <w:r w:rsidRPr="003C2E13">
                <w:rPr>
                  <w:lang w:val="en-GB"/>
                </w:rPr>
                <w:t>CCTV-Manager</w:t>
              </w:r>
            </w:ins>
            <w:del w:id="532" w:author="Tekijä">
              <w:r w:rsidRPr="003C2E13" w:rsidDel="002C3A26">
                <w:rPr>
                  <w:lang w:val="en-GB"/>
                </w:rPr>
                <w:delText>CCTV-Manager</w:delText>
              </w:r>
            </w:del>
          </w:p>
        </w:tc>
        <w:tc>
          <w:tcPr>
            <w:tcW w:w="936" w:type="dxa"/>
            <w:tcPrChange w:id="533" w:author="Tekijä">
              <w:tcPr>
                <w:tcW w:w="1271" w:type="dxa"/>
              </w:tcPr>
            </w:tcPrChange>
          </w:tcPr>
          <w:p w14:paraId="5FD5B826" w14:textId="1445B7C0" w:rsidR="002C3A26" w:rsidRPr="003C2E13" w:rsidRDefault="002C3A26" w:rsidP="002C3A26">
            <w:pPr>
              <w:keepNext/>
              <w:keepLines/>
              <w:rPr>
                <w:lang w:val="en-GB"/>
              </w:rPr>
            </w:pPr>
            <w:ins w:id="534" w:author="Tekijä">
              <w:r w:rsidRPr="003C2E13">
                <w:rPr>
                  <w:lang w:val="en-GB"/>
                </w:rPr>
                <w:t>0</w:t>
              </w:r>
            </w:ins>
            <w:del w:id="535" w:author="Tekijä">
              <w:r w:rsidRPr="003C2E13" w:rsidDel="002C3A26">
                <w:rPr>
                  <w:lang w:val="en-GB"/>
                </w:rPr>
                <w:delText>0</w:delText>
              </w:r>
            </w:del>
          </w:p>
        </w:tc>
        <w:tc>
          <w:tcPr>
            <w:tcW w:w="960" w:type="dxa"/>
            <w:tcPrChange w:id="536" w:author="Tekijä">
              <w:tcPr>
                <w:tcW w:w="1128" w:type="dxa"/>
              </w:tcPr>
            </w:tcPrChange>
          </w:tcPr>
          <w:p w14:paraId="25067A33" w14:textId="51A70529" w:rsidR="002C3A26" w:rsidRPr="003C2E13" w:rsidRDefault="002C3A26" w:rsidP="002C3A26">
            <w:pPr>
              <w:keepNext/>
              <w:keepLines/>
              <w:rPr>
                <w:lang w:val="en-GB"/>
              </w:rPr>
            </w:pPr>
            <w:ins w:id="537" w:author="Tekijä">
              <w:r w:rsidRPr="003C2E13">
                <w:rPr>
                  <w:lang w:val="en-GB"/>
                </w:rPr>
                <w:t>0</w:t>
              </w:r>
            </w:ins>
            <w:del w:id="538" w:author="Tekijä">
              <w:r w:rsidRPr="003C2E13" w:rsidDel="002C3A26">
                <w:rPr>
                  <w:lang w:val="en-GB"/>
                </w:rPr>
                <w:delText>0</w:delText>
              </w:r>
            </w:del>
          </w:p>
        </w:tc>
        <w:tc>
          <w:tcPr>
            <w:tcW w:w="744" w:type="dxa"/>
            <w:tcPrChange w:id="539" w:author="Tekijä">
              <w:tcPr>
                <w:tcW w:w="1240" w:type="dxa"/>
              </w:tcPr>
            </w:tcPrChange>
          </w:tcPr>
          <w:p w14:paraId="048ABBB1" w14:textId="0F7DC985" w:rsidR="002C3A26" w:rsidRPr="003C2E13" w:rsidRDefault="002C3A26" w:rsidP="002C3A26">
            <w:pPr>
              <w:keepNext/>
              <w:keepLines/>
              <w:rPr>
                <w:lang w:val="en-GB"/>
              </w:rPr>
            </w:pPr>
            <w:ins w:id="540" w:author="Tekijä">
              <w:r w:rsidRPr="003C2E13">
                <w:rPr>
                  <w:lang w:val="en-GB"/>
                </w:rPr>
                <w:t>3</w:t>
              </w:r>
            </w:ins>
            <w:del w:id="541" w:author="Tekijä">
              <w:r w:rsidRPr="003C2E13" w:rsidDel="002C3A26">
                <w:rPr>
                  <w:lang w:val="en-GB"/>
                </w:rPr>
                <w:delText>3</w:delText>
              </w:r>
            </w:del>
          </w:p>
        </w:tc>
        <w:tc>
          <w:tcPr>
            <w:tcW w:w="663" w:type="dxa"/>
            <w:tcPrChange w:id="542" w:author="Tekijä">
              <w:tcPr>
                <w:tcW w:w="1113" w:type="dxa"/>
              </w:tcPr>
            </w:tcPrChange>
          </w:tcPr>
          <w:p w14:paraId="594F1B83" w14:textId="67A89BB3" w:rsidR="002C3A26" w:rsidRPr="003C2E13" w:rsidRDefault="002C3A26" w:rsidP="002C3A26">
            <w:pPr>
              <w:keepNext/>
              <w:keepLines/>
              <w:rPr>
                <w:lang w:val="en-GB"/>
              </w:rPr>
            </w:pPr>
            <w:ins w:id="543" w:author="Tekijä">
              <w:r w:rsidRPr="003C2E13">
                <w:rPr>
                  <w:lang w:val="en-GB"/>
                </w:rPr>
                <w:t>2</w:t>
              </w:r>
            </w:ins>
            <w:del w:id="544" w:author="Tekijä">
              <w:r w:rsidRPr="003C2E13" w:rsidDel="002C3A26">
                <w:rPr>
                  <w:lang w:val="en-GB"/>
                </w:rPr>
                <w:delText>2</w:delText>
              </w:r>
            </w:del>
          </w:p>
        </w:tc>
        <w:tc>
          <w:tcPr>
            <w:tcW w:w="734" w:type="dxa"/>
            <w:tcPrChange w:id="545" w:author="Tekijä">
              <w:tcPr>
                <w:tcW w:w="1108" w:type="dxa"/>
              </w:tcPr>
            </w:tcPrChange>
          </w:tcPr>
          <w:p w14:paraId="4ADF62DB" w14:textId="4A6A1E8F" w:rsidR="002C3A26" w:rsidRPr="003C2E13" w:rsidRDefault="002C3A26" w:rsidP="002C3A26">
            <w:pPr>
              <w:keepNext/>
              <w:keepLines/>
              <w:rPr>
                <w:lang w:val="en-GB"/>
              </w:rPr>
            </w:pPr>
            <w:ins w:id="546" w:author="Tekijä">
              <w:r w:rsidRPr="003C2E13">
                <w:rPr>
                  <w:lang w:val="en-GB"/>
                </w:rPr>
                <w:t>27</w:t>
              </w:r>
            </w:ins>
            <w:del w:id="547" w:author="Tekijä">
              <w:r w:rsidRPr="003C2E13" w:rsidDel="002C3A26">
                <w:rPr>
                  <w:lang w:val="en-GB"/>
                </w:rPr>
                <w:delText>27</w:delText>
              </w:r>
            </w:del>
          </w:p>
        </w:tc>
      </w:tr>
      <w:tr w:rsidR="002C3A26" w:rsidRPr="003C2E13" w14:paraId="0B08DEF0" w14:textId="77777777" w:rsidTr="007D3183">
        <w:trPr>
          <w:trHeight w:val="407"/>
          <w:ins w:id="548" w:author="Tekijä"/>
          <w:trPrChange w:id="549" w:author="Tekijä">
            <w:trPr>
              <w:trHeight w:val="407"/>
            </w:trPr>
          </w:trPrChange>
        </w:trPr>
        <w:tc>
          <w:tcPr>
            <w:tcW w:w="2122" w:type="dxa"/>
            <w:tcPrChange w:id="550" w:author="Tekijä">
              <w:tcPr>
                <w:tcW w:w="1371" w:type="dxa"/>
              </w:tcPr>
            </w:tcPrChange>
          </w:tcPr>
          <w:p w14:paraId="29671770" w14:textId="6E5D662A" w:rsidR="002C3A26" w:rsidRPr="003C2E13" w:rsidRDefault="002C3A26" w:rsidP="002C3A26">
            <w:pPr>
              <w:keepNext/>
              <w:keepLines/>
              <w:rPr>
                <w:ins w:id="551" w:author="Tekijä"/>
                <w:lang w:val="en-GB"/>
              </w:rPr>
            </w:pPr>
            <w:ins w:id="552" w:author="Tekijä">
              <w:r w:rsidRPr="003C2E13">
                <w:rPr>
                  <w:lang w:val="en-GB"/>
                </w:rPr>
                <w:t>10.99.0.20</w:t>
              </w:r>
            </w:ins>
          </w:p>
        </w:tc>
        <w:tc>
          <w:tcPr>
            <w:tcW w:w="2166" w:type="dxa"/>
            <w:tcPrChange w:id="553" w:author="Tekijä">
              <w:tcPr>
                <w:tcW w:w="1094" w:type="dxa"/>
              </w:tcPr>
            </w:tcPrChange>
          </w:tcPr>
          <w:p w14:paraId="72FAF030" w14:textId="10255651" w:rsidR="002C3A26" w:rsidRPr="003C2E13" w:rsidRDefault="002C3A26" w:rsidP="002C3A26">
            <w:pPr>
              <w:keepNext/>
              <w:keepLines/>
              <w:rPr>
                <w:ins w:id="554" w:author="Tekijä"/>
                <w:lang w:val="en-GB"/>
              </w:rPr>
            </w:pPr>
            <w:ins w:id="555" w:author="Tekijä">
              <w:r w:rsidRPr="003C2E13">
                <w:rPr>
                  <w:b/>
                  <w:lang w:val="en-GB"/>
                </w:rPr>
                <w:t>Sentinel(?)</w:t>
              </w:r>
            </w:ins>
          </w:p>
        </w:tc>
        <w:tc>
          <w:tcPr>
            <w:tcW w:w="936" w:type="dxa"/>
            <w:tcPrChange w:id="556" w:author="Tekijä">
              <w:tcPr>
                <w:tcW w:w="1271" w:type="dxa"/>
              </w:tcPr>
            </w:tcPrChange>
          </w:tcPr>
          <w:p w14:paraId="1FDD4CBD" w14:textId="036D1B0D" w:rsidR="002C3A26" w:rsidRPr="003C2E13" w:rsidRDefault="002C3A26" w:rsidP="002C3A26">
            <w:pPr>
              <w:keepNext/>
              <w:keepLines/>
              <w:rPr>
                <w:ins w:id="557" w:author="Tekijä"/>
                <w:lang w:val="en-GB"/>
              </w:rPr>
            </w:pPr>
            <w:ins w:id="558" w:author="Tekijä">
              <w:r w:rsidRPr="003C2E13">
                <w:rPr>
                  <w:lang w:val="en-GB"/>
                </w:rPr>
                <w:t>1</w:t>
              </w:r>
            </w:ins>
          </w:p>
        </w:tc>
        <w:tc>
          <w:tcPr>
            <w:tcW w:w="960" w:type="dxa"/>
            <w:tcPrChange w:id="559" w:author="Tekijä">
              <w:tcPr>
                <w:tcW w:w="1128" w:type="dxa"/>
              </w:tcPr>
            </w:tcPrChange>
          </w:tcPr>
          <w:p w14:paraId="07D5A656" w14:textId="0BB368FD" w:rsidR="002C3A26" w:rsidRPr="003C2E13" w:rsidRDefault="002C3A26" w:rsidP="002C3A26">
            <w:pPr>
              <w:keepNext/>
              <w:keepLines/>
              <w:rPr>
                <w:ins w:id="560" w:author="Tekijä"/>
                <w:lang w:val="en-GB"/>
              </w:rPr>
            </w:pPr>
            <w:ins w:id="561" w:author="Tekijä">
              <w:r w:rsidRPr="003C2E13">
                <w:rPr>
                  <w:lang w:val="en-GB"/>
                </w:rPr>
                <w:t>0</w:t>
              </w:r>
            </w:ins>
          </w:p>
        </w:tc>
        <w:tc>
          <w:tcPr>
            <w:tcW w:w="744" w:type="dxa"/>
            <w:tcPrChange w:id="562" w:author="Tekijä">
              <w:tcPr>
                <w:tcW w:w="1240" w:type="dxa"/>
              </w:tcPr>
            </w:tcPrChange>
          </w:tcPr>
          <w:p w14:paraId="2A5AE325" w14:textId="7CCF6C47" w:rsidR="002C3A26" w:rsidRPr="003C2E13" w:rsidRDefault="002C3A26" w:rsidP="002C3A26">
            <w:pPr>
              <w:keepNext/>
              <w:keepLines/>
              <w:rPr>
                <w:ins w:id="563" w:author="Tekijä"/>
                <w:lang w:val="en-GB"/>
              </w:rPr>
            </w:pPr>
            <w:ins w:id="564" w:author="Tekijä">
              <w:r w:rsidRPr="003C2E13">
                <w:rPr>
                  <w:lang w:val="en-GB"/>
                </w:rPr>
                <w:t>7</w:t>
              </w:r>
            </w:ins>
          </w:p>
        </w:tc>
        <w:tc>
          <w:tcPr>
            <w:tcW w:w="663" w:type="dxa"/>
            <w:tcPrChange w:id="565" w:author="Tekijä">
              <w:tcPr>
                <w:tcW w:w="1113" w:type="dxa"/>
              </w:tcPr>
            </w:tcPrChange>
          </w:tcPr>
          <w:p w14:paraId="7BC8DB3A" w14:textId="3C79CCBD" w:rsidR="002C3A26" w:rsidRPr="003C2E13" w:rsidRDefault="002C3A26" w:rsidP="002C3A26">
            <w:pPr>
              <w:keepNext/>
              <w:keepLines/>
              <w:rPr>
                <w:ins w:id="566" w:author="Tekijä"/>
                <w:lang w:val="en-GB"/>
              </w:rPr>
            </w:pPr>
            <w:ins w:id="567" w:author="Tekijä">
              <w:r w:rsidRPr="003C2E13">
                <w:rPr>
                  <w:lang w:val="en-GB"/>
                </w:rPr>
                <w:t>3</w:t>
              </w:r>
            </w:ins>
          </w:p>
        </w:tc>
        <w:tc>
          <w:tcPr>
            <w:tcW w:w="734" w:type="dxa"/>
            <w:tcPrChange w:id="568" w:author="Tekijä">
              <w:tcPr>
                <w:tcW w:w="1108" w:type="dxa"/>
              </w:tcPr>
            </w:tcPrChange>
          </w:tcPr>
          <w:p w14:paraId="638F49A3" w14:textId="27B04CB2" w:rsidR="002C3A26" w:rsidRPr="003C2E13" w:rsidRDefault="002C3A26" w:rsidP="002C3A26">
            <w:pPr>
              <w:keepNext/>
              <w:keepLines/>
              <w:rPr>
                <w:ins w:id="569" w:author="Tekijä"/>
                <w:lang w:val="en-GB"/>
              </w:rPr>
            </w:pPr>
            <w:ins w:id="570" w:author="Tekijä">
              <w:r w:rsidRPr="003C2E13">
                <w:rPr>
                  <w:lang w:val="en-GB"/>
                </w:rPr>
                <w:t>35</w:t>
              </w:r>
            </w:ins>
          </w:p>
        </w:tc>
      </w:tr>
      <w:tr w:rsidR="002C3A26" w:rsidRPr="003C2E13" w14:paraId="017A1C95" w14:textId="77777777" w:rsidTr="007D3183">
        <w:trPr>
          <w:trHeight w:val="407"/>
          <w:ins w:id="571" w:author="Tekijä"/>
          <w:trPrChange w:id="572" w:author="Tekijä">
            <w:trPr>
              <w:trHeight w:val="407"/>
            </w:trPr>
          </w:trPrChange>
        </w:trPr>
        <w:tc>
          <w:tcPr>
            <w:tcW w:w="2122" w:type="dxa"/>
            <w:tcPrChange w:id="573" w:author="Tekijä">
              <w:tcPr>
                <w:tcW w:w="1371" w:type="dxa"/>
              </w:tcPr>
            </w:tcPrChange>
          </w:tcPr>
          <w:p w14:paraId="29E6A19B" w14:textId="44A74297" w:rsidR="002C3A26" w:rsidRPr="003C2E13" w:rsidRDefault="002C3A26" w:rsidP="002C3A26">
            <w:pPr>
              <w:keepNext/>
              <w:keepLines/>
              <w:rPr>
                <w:ins w:id="574" w:author="Tekijä"/>
                <w:lang w:val="en-GB"/>
              </w:rPr>
            </w:pPr>
            <w:ins w:id="575" w:author="Tekijä">
              <w:r w:rsidRPr="003C2E13">
                <w:rPr>
                  <w:lang w:val="en-GB"/>
                </w:rPr>
                <w:t>10.99.0.21</w:t>
              </w:r>
            </w:ins>
          </w:p>
        </w:tc>
        <w:tc>
          <w:tcPr>
            <w:tcW w:w="2166" w:type="dxa"/>
            <w:tcPrChange w:id="576" w:author="Tekijä">
              <w:tcPr>
                <w:tcW w:w="1094" w:type="dxa"/>
              </w:tcPr>
            </w:tcPrChange>
          </w:tcPr>
          <w:p w14:paraId="0FD275CD" w14:textId="5FB2791D" w:rsidR="002C3A26" w:rsidRPr="003C2E13" w:rsidRDefault="002C3A26" w:rsidP="002C3A26">
            <w:pPr>
              <w:keepNext/>
              <w:keepLines/>
              <w:rPr>
                <w:ins w:id="577" w:author="Tekijä"/>
                <w:b/>
                <w:lang w:val="en-GB"/>
              </w:rPr>
            </w:pPr>
            <w:ins w:id="578" w:author="Tekijä">
              <w:r w:rsidRPr="003C2E13">
                <w:rPr>
                  <w:b/>
                  <w:lang w:val="en-GB"/>
                </w:rPr>
                <w:t>Sentinel</w:t>
              </w:r>
            </w:ins>
          </w:p>
        </w:tc>
        <w:tc>
          <w:tcPr>
            <w:tcW w:w="936" w:type="dxa"/>
            <w:tcPrChange w:id="579" w:author="Tekijä">
              <w:tcPr>
                <w:tcW w:w="1271" w:type="dxa"/>
              </w:tcPr>
            </w:tcPrChange>
          </w:tcPr>
          <w:p w14:paraId="17FDFFAF" w14:textId="5CDD462B" w:rsidR="002C3A26" w:rsidRPr="003C2E13" w:rsidRDefault="002C3A26" w:rsidP="002C3A26">
            <w:pPr>
              <w:keepNext/>
              <w:keepLines/>
              <w:rPr>
                <w:ins w:id="580" w:author="Tekijä"/>
                <w:lang w:val="en-GB"/>
              </w:rPr>
            </w:pPr>
            <w:ins w:id="581" w:author="Tekijä">
              <w:r w:rsidRPr="003C2E13">
                <w:rPr>
                  <w:lang w:val="en-GB"/>
                </w:rPr>
                <w:t>0</w:t>
              </w:r>
            </w:ins>
          </w:p>
        </w:tc>
        <w:tc>
          <w:tcPr>
            <w:tcW w:w="960" w:type="dxa"/>
            <w:tcPrChange w:id="582" w:author="Tekijä">
              <w:tcPr>
                <w:tcW w:w="1128" w:type="dxa"/>
              </w:tcPr>
            </w:tcPrChange>
          </w:tcPr>
          <w:p w14:paraId="0646979F" w14:textId="2FD9CA65" w:rsidR="002C3A26" w:rsidRPr="003C2E13" w:rsidRDefault="002C3A26" w:rsidP="002C3A26">
            <w:pPr>
              <w:keepNext/>
              <w:keepLines/>
              <w:rPr>
                <w:ins w:id="583" w:author="Tekijä"/>
                <w:lang w:val="en-GB"/>
              </w:rPr>
            </w:pPr>
            <w:ins w:id="584" w:author="Tekijä">
              <w:r w:rsidRPr="003C2E13">
                <w:rPr>
                  <w:lang w:val="en-GB"/>
                </w:rPr>
                <w:t>0</w:t>
              </w:r>
            </w:ins>
          </w:p>
        </w:tc>
        <w:tc>
          <w:tcPr>
            <w:tcW w:w="744" w:type="dxa"/>
            <w:tcPrChange w:id="585" w:author="Tekijä">
              <w:tcPr>
                <w:tcW w:w="1240" w:type="dxa"/>
              </w:tcPr>
            </w:tcPrChange>
          </w:tcPr>
          <w:p w14:paraId="5D336755" w14:textId="51365850" w:rsidR="002C3A26" w:rsidRPr="003C2E13" w:rsidRDefault="002C3A26" w:rsidP="002C3A26">
            <w:pPr>
              <w:keepNext/>
              <w:keepLines/>
              <w:rPr>
                <w:ins w:id="586" w:author="Tekijä"/>
                <w:lang w:val="en-GB"/>
              </w:rPr>
            </w:pPr>
            <w:ins w:id="587" w:author="Tekijä">
              <w:r w:rsidRPr="003C2E13">
                <w:rPr>
                  <w:lang w:val="en-GB"/>
                </w:rPr>
                <w:t>7</w:t>
              </w:r>
            </w:ins>
          </w:p>
        </w:tc>
        <w:tc>
          <w:tcPr>
            <w:tcW w:w="663" w:type="dxa"/>
            <w:tcPrChange w:id="588" w:author="Tekijä">
              <w:tcPr>
                <w:tcW w:w="1113" w:type="dxa"/>
              </w:tcPr>
            </w:tcPrChange>
          </w:tcPr>
          <w:p w14:paraId="1810070A" w14:textId="2CE6C3D0" w:rsidR="002C3A26" w:rsidRPr="003C2E13" w:rsidRDefault="002C3A26" w:rsidP="002C3A26">
            <w:pPr>
              <w:keepNext/>
              <w:keepLines/>
              <w:rPr>
                <w:ins w:id="589" w:author="Tekijä"/>
                <w:lang w:val="en-GB"/>
              </w:rPr>
            </w:pPr>
            <w:ins w:id="590" w:author="Tekijä">
              <w:r w:rsidRPr="003C2E13">
                <w:rPr>
                  <w:lang w:val="en-GB"/>
                </w:rPr>
                <w:t>3</w:t>
              </w:r>
            </w:ins>
          </w:p>
        </w:tc>
        <w:tc>
          <w:tcPr>
            <w:tcW w:w="734" w:type="dxa"/>
            <w:tcPrChange w:id="591" w:author="Tekijä">
              <w:tcPr>
                <w:tcW w:w="1108" w:type="dxa"/>
              </w:tcPr>
            </w:tcPrChange>
          </w:tcPr>
          <w:p w14:paraId="39EAD856" w14:textId="2BF2D8BB" w:rsidR="002C3A26" w:rsidRPr="003C2E13" w:rsidRDefault="002C3A26" w:rsidP="002C3A26">
            <w:pPr>
              <w:keepNext/>
              <w:keepLines/>
              <w:rPr>
                <w:ins w:id="592" w:author="Tekijä"/>
                <w:lang w:val="en-GB"/>
              </w:rPr>
            </w:pPr>
            <w:ins w:id="593" w:author="Tekijä">
              <w:r w:rsidRPr="003C2E13">
                <w:rPr>
                  <w:lang w:val="en-GB"/>
                </w:rPr>
                <w:t>39</w:t>
              </w:r>
            </w:ins>
          </w:p>
        </w:tc>
      </w:tr>
      <w:tr w:rsidR="002C3A26" w:rsidRPr="003C2E13" w14:paraId="412332A7" w14:textId="77777777" w:rsidTr="007D3183">
        <w:trPr>
          <w:trHeight w:val="407"/>
          <w:ins w:id="594" w:author="Tekijä"/>
          <w:trPrChange w:id="595" w:author="Tekijä">
            <w:trPr>
              <w:trHeight w:val="407"/>
            </w:trPr>
          </w:trPrChange>
        </w:trPr>
        <w:tc>
          <w:tcPr>
            <w:tcW w:w="2122" w:type="dxa"/>
            <w:tcPrChange w:id="596" w:author="Tekijä">
              <w:tcPr>
                <w:tcW w:w="1371" w:type="dxa"/>
              </w:tcPr>
            </w:tcPrChange>
          </w:tcPr>
          <w:p w14:paraId="71662FF0" w14:textId="7E5B1AC3" w:rsidR="002C3A26" w:rsidRPr="003C2E13" w:rsidRDefault="002C3A26" w:rsidP="002C3A26">
            <w:pPr>
              <w:keepNext/>
              <w:keepLines/>
              <w:rPr>
                <w:ins w:id="597" w:author="Tekijä"/>
                <w:lang w:val="en-GB"/>
              </w:rPr>
            </w:pPr>
            <w:ins w:id="598" w:author="Tekijä">
              <w:r w:rsidRPr="003C2E13">
                <w:rPr>
                  <w:lang w:val="en-GB"/>
                </w:rPr>
                <w:t>10.99.0.100</w:t>
              </w:r>
            </w:ins>
          </w:p>
        </w:tc>
        <w:tc>
          <w:tcPr>
            <w:tcW w:w="2166" w:type="dxa"/>
            <w:tcPrChange w:id="599" w:author="Tekijä">
              <w:tcPr>
                <w:tcW w:w="1094" w:type="dxa"/>
              </w:tcPr>
            </w:tcPrChange>
          </w:tcPr>
          <w:p w14:paraId="784A06CA" w14:textId="081EB2D7" w:rsidR="002C3A26" w:rsidRPr="003C2E13" w:rsidRDefault="002C3A26" w:rsidP="002C3A26">
            <w:pPr>
              <w:keepNext/>
              <w:keepLines/>
              <w:rPr>
                <w:ins w:id="600" w:author="Tekijä"/>
                <w:b/>
                <w:lang w:val="en-GB"/>
              </w:rPr>
            </w:pPr>
            <w:ins w:id="601" w:author="Tekijä">
              <w:r w:rsidRPr="003C2E13">
                <w:rPr>
                  <w:b/>
                  <w:lang w:val="en-GB"/>
                </w:rPr>
                <w:t>unknown/</w:t>
              </w:r>
              <w:proofErr w:type="spellStart"/>
              <w:r w:rsidRPr="003C2E13">
                <w:rPr>
                  <w:b/>
                  <w:lang w:val="en-GB"/>
                </w:rPr>
                <w:t>mgm</w:t>
              </w:r>
              <w:proofErr w:type="spellEnd"/>
            </w:ins>
          </w:p>
        </w:tc>
        <w:tc>
          <w:tcPr>
            <w:tcW w:w="936" w:type="dxa"/>
            <w:tcPrChange w:id="602" w:author="Tekijä">
              <w:tcPr>
                <w:tcW w:w="1271" w:type="dxa"/>
              </w:tcPr>
            </w:tcPrChange>
          </w:tcPr>
          <w:p w14:paraId="4AF37648" w14:textId="1CBF894C" w:rsidR="002C3A26" w:rsidRPr="003C2E13" w:rsidRDefault="002C3A26" w:rsidP="002C3A26">
            <w:pPr>
              <w:keepNext/>
              <w:keepLines/>
              <w:rPr>
                <w:ins w:id="603" w:author="Tekijä"/>
                <w:lang w:val="en-GB"/>
              </w:rPr>
            </w:pPr>
            <w:ins w:id="604" w:author="Tekijä">
              <w:r w:rsidRPr="003C2E13">
                <w:rPr>
                  <w:lang w:val="en-GB"/>
                </w:rPr>
                <w:t>0</w:t>
              </w:r>
            </w:ins>
          </w:p>
        </w:tc>
        <w:tc>
          <w:tcPr>
            <w:tcW w:w="960" w:type="dxa"/>
            <w:tcPrChange w:id="605" w:author="Tekijä">
              <w:tcPr>
                <w:tcW w:w="1128" w:type="dxa"/>
              </w:tcPr>
            </w:tcPrChange>
          </w:tcPr>
          <w:p w14:paraId="790D8E94" w14:textId="7B02DC02" w:rsidR="002C3A26" w:rsidRPr="003C2E13" w:rsidRDefault="002C3A26" w:rsidP="002C3A26">
            <w:pPr>
              <w:keepNext/>
              <w:keepLines/>
              <w:rPr>
                <w:ins w:id="606" w:author="Tekijä"/>
                <w:lang w:val="en-GB"/>
              </w:rPr>
            </w:pPr>
            <w:ins w:id="607" w:author="Tekijä">
              <w:r w:rsidRPr="003C2E13">
                <w:rPr>
                  <w:lang w:val="en-GB"/>
                </w:rPr>
                <w:t>0</w:t>
              </w:r>
            </w:ins>
          </w:p>
        </w:tc>
        <w:tc>
          <w:tcPr>
            <w:tcW w:w="744" w:type="dxa"/>
            <w:tcPrChange w:id="608" w:author="Tekijä">
              <w:tcPr>
                <w:tcW w:w="1240" w:type="dxa"/>
              </w:tcPr>
            </w:tcPrChange>
          </w:tcPr>
          <w:p w14:paraId="1823CF96" w14:textId="37BF29CB" w:rsidR="002C3A26" w:rsidRPr="003C2E13" w:rsidRDefault="002C3A26" w:rsidP="002C3A26">
            <w:pPr>
              <w:keepNext/>
              <w:keepLines/>
              <w:rPr>
                <w:ins w:id="609" w:author="Tekijä"/>
                <w:lang w:val="en-GB"/>
              </w:rPr>
            </w:pPr>
            <w:ins w:id="610" w:author="Tekijä">
              <w:r w:rsidRPr="003C2E13">
                <w:rPr>
                  <w:lang w:val="en-GB"/>
                </w:rPr>
                <w:t>9</w:t>
              </w:r>
            </w:ins>
          </w:p>
        </w:tc>
        <w:tc>
          <w:tcPr>
            <w:tcW w:w="663" w:type="dxa"/>
            <w:tcPrChange w:id="611" w:author="Tekijä">
              <w:tcPr>
                <w:tcW w:w="1113" w:type="dxa"/>
              </w:tcPr>
            </w:tcPrChange>
          </w:tcPr>
          <w:p w14:paraId="30DF5EDF" w14:textId="3BB32E55" w:rsidR="002C3A26" w:rsidRPr="003C2E13" w:rsidRDefault="002C3A26" w:rsidP="002C3A26">
            <w:pPr>
              <w:keepNext/>
              <w:keepLines/>
              <w:rPr>
                <w:ins w:id="612" w:author="Tekijä"/>
                <w:lang w:val="en-GB"/>
              </w:rPr>
            </w:pPr>
            <w:ins w:id="613" w:author="Tekijä">
              <w:r w:rsidRPr="003C2E13">
                <w:rPr>
                  <w:lang w:val="en-GB"/>
                </w:rPr>
                <w:t>2</w:t>
              </w:r>
            </w:ins>
          </w:p>
        </w:tc>
        <w:tc>
          <w:tcPr>
            <w:tcW w:w="734" w:type="dxa"/>
            <w:tcPrChange w:id="614" w:author="Tekijä">
              <w:tcPr>
                <w:tcW w:w="1108" w:type="dxa"/>
              </w:tcPr>
            </w:tcPrChange>
          </w:tcPr>
          <w:p w14:paraId="04475F64" w14:textId="640547B2" w:rsidR="002C3A26" w:rsidRPr="003C2E13" w:rsidRDefault="002C3A26" w:rsidP="002C3A26">
            <w:pPr>
              <w:keepNext/>
              <w:keepLines/>
              <w:rPr>
                <w:ins w:id="615" w:author="Tekijä"/>
                <w:lang w:val="en-GB"/>
              </w:rPr>
            </w:pPr>
            <w:ins w:id="616" w:author="Tekijä">
              <w:r w:rsidRPr="003C2E13">
                <w:rPr>
                  <w:lang w:val="en-GB"/>
                </w:rPr>
                <w:t>25</w:t>
              </w:r>
            </w:ins>
          </w:p>
        </w:tc>
      </w:tr>
      <w:tr w:rsidR="002C3A26" w:rsidRPr="003C2E13" w14:paraId="7C41FC10" w14:textId="77777777" w:rsidTr="007D3183">
        <w:trPr>
          <w:trHeight w:val="407"/>
          <w:ins w:id="617" w:author="Tekijä"/>
          <w:trPrChange w:id="618" w:author="Tekijä">
            <w:trPr>
              <w:trHeight w:val="407"/>
            </w:trPr>
          </w:trPrChange>
        </w:trPr>
        <w:tc>
          <w:tcPr>
            <w:tcW w:w="2122" w:type="dxa"/>
            <w:tcPrChange w:id="619" w:author="Tekijä">
              <w:tcPr>
                <w:tcW w:w="1371" w:type="dxa"/>
              </w:tcPr>
            </w:tcPrChange>
          </w:tcPr>
          <w:p w14:paraId="61C31FB0" w14:textId="0A6FFC95" w:rsidR="002C3A26" w:rsidRPr="003C2E13" w:rsidRDefault="002C3A26" w:rsidP="002C3A26">
            <w:pPr>
              <w:keepNext/>
              <w:keepLines/>
              <w:rPr>
                <w:ins w:id="620" w:author="Tekijä"/>
                <w:lang w:val="en-GB"/>
              </w:rPr>
            </w:pPr>
            <w:ins w:id="621" w:author="Tekijä">
              <w:r w:rsidRPr="003C2E13">
                <w:rPr>
                  <w:lang w:val="en-GB"/>
                </w:rPr>
                <w:t>10.99.0.101</w:t>
              </w:r>
            </w:ins>
          </w:p>
        </w:tc>
        <w:tc>
          <w:tcPr>
            <w:tcW w:w="2166" w:type="dxa"/>
            <w:tcPrChange w:id="622" w:author="Tekijä">
              <w:tcPr>
                <w:tcW w:w="1094" w:type="dxa"/>
              </w:tcPr>
            </w:tcPrChange>
          </w:tcPr>
          <w:p w14:paraId="15A386AC" w14:textId="0539A2E5" w:rsidR="002C3A26" w:rsidRPr="003C2E13" w:rsidRDefault="002C3A26" w:rsidP="002C3A26">
            <w:pPr>
              <w:keepNext/>
              <w:keepLines/>
              <w:rPr>
                <w:ins w:id="623" w:author="Tekijä"/>
                <w:b/>
                <w:lang w:val="en-GB"/>
              </w:rPr>
            </w:pPr>
            <w:ins w:id="624" w:author="Tekijä">
              <w:r w:rsidRPr="003C2E13">
                <w:rPr>
                  <w:b/>
                  <w:lang w:val="en-GB"/>
                </w:rPr>
                <w:t>unknown/</w:t>
              </w:r>
              <w:proofErr w:type="spellStart"/>
              <w:r w:rsidRPr="003C2E13">
                <w:rPr>
                  <w:b/>
                  <w:lang w:val="en-GB"/>
                </w:rPr>
                <w:t>mgm</w:t>
              </w:r>
              <w:proofErr w:type="spellEnd"/>
            </w:ins>
          </w:p>
        </w:tc>
        <w:tc>
          <w:tcPr>
            <w:tcW w:w="936" w:type="dxa"/>
            <w:tcPrChange w:id="625" w:author="Tekijä">
              <w:tcPr>
                <w:tcW w:w="1271" w:type="dxa"/>
              </w:tcPr>
            </w:tcPrChange>
          </w:tcPr>
          <w:p w14:paraId="3D721EE5" w14:textId="0F2AD89A" w:rsidR="002C3A26" w:rsidRPr="003C2E13" w:rsidRDefault="002C3A26" w:rsidP="002C3A26">
            <w:pPr>
              <w:keepNext/>
              <w:keepLines/>
              <w:rPr>
                <w:ins w:id="626" w:author="Tekijä"/>
                <w:lang w:val="en-GB"/>
              </w:rPr>
            </w:pPr>
            <w:ins w:id="627" w:author="Tekijä">
              <w:r w:rsidRPr="003C2E13">
                <w:rPr>
                  <w:lang w:val="en-GB"/>
                </w:rPr>
                <w:t>0</w:t>
              </w:r>
            </w:ins>
          </w:p>
        </w:tc>
        <w:tc>
          <w:tcPr>
            <w:tcW w:w="960" w:type="dxa"/>
            <w:tcPrChange w:id="628" w:author="Tekijä">
              <w:tcPr>
                <w:tcW w:w="1128" w:type="dxa"/>
              </w:tcPr>
            </w:tcPrChange>
          </w:tcPr>
          <w:p w14:paraId="5E1809B0" w14:textId="79C44244" w:rsidR="002C3A26" w:rsidRPr="003C2E13" w:rsidRDefault="002C3A26" w:rsidP="002C3A26">
            <w:pPr>
              <w:keepNext/>
              <w:keepLines/>
              <w:rPr>
                <w:ins w:id="629" w:author="Tekijä"/>
                <w:lang w:val="en-GB"/>
              </w:rPr>
            </w:pPr>
            <w:ins w:id="630" w:author="Tekijä">
              <w:r w:rsidRPr="003C2E13">
                <w:rPr>
                  <w:lang w:val="en-GB"/>
                </w:rPr>
                <w:t>0</w:t>
              </w:r>
            </w:ins>
          </w:p>
        </w:tc>
        <w:tc>
          <w:tcPr>
            <w:tcW w:w="744" w:type="dxa"/>
            <w:tcPrChange w:id="631" w:author="Tekijä">
              <w:tcPr>
                <w:tcW w:w="1240" w:type="dxa"/>
              </w:tcPr>
            </w:tcPrChange>
          </w:tcPr>
          <w:p w14:paraId="5B387E40" w14:textId="792F1EFD" w:rsidR="002C3A26" w:rsidRPr="003C2E13" w:rsidRDefault="002C3A26" w:rsidP="002C3A26">
            <w:pPr>
              <w:keepNext/>
              <w:keepLines/>
              <w:rPr>
                <w:ins w:id="632" w:author="Tekijä"/>
                <w:lang w:val="en-GB"/>
              </w:rPr>
            </w:pPr>
            <w:ins w:id="633" w:author="Tekijä">
              <w:r w:rsidRPr="003C2E13">
                <w:rPr>
                  <w:lang w:val="en-GB"/>
                </w:rPr>
                <w:t>9</w:t>
              </w:r>
            </w:ins>
          </w:p>
        </w:tc>
        <w:tc>
          <w:tcPr>
            <w:tcW w:w="663" w:type="dxa"/>
            <w:tcPrChange w:id="634" w:author="Tekijä">
              <w:tcPr>
                <w:tcW w:w="1113" w:type="dxa"/>
              </w:tcPr>
            </w:tcPrChange>
          </w:tcPr>
          <w:p w14:paraId="21504ADF" w14:textId="1FC4CC85" w:rsidR="002C3A26" w:rsidRPr="003C2E13" w:rsidRDefault="002C3A26" w:rsidP="002C3A26">
            <w:pPr>
              <w:keepNext/>
              <w:keepLines/>
              <w:rPr>
                <w:ins w:id="635" w:author="Tekijä"/>
                <w:lang w:val="en-GB"/>
              </w:rPr>
            </w:pPr>
            <w:ins w:id="636" w:author="Tekijä">
              <w:r w:rsidRPr="003C2E13">
                <w:rPr>
                  <w:lang w:val="en-GB"/>
                </w:rPr>
                <w:t>2</w:t>
              </w:r>
            </w:ins>
          </w:p>
        </w:tc>
        <w:tc>
          <w:tcPr>
            <w:tcW w:w="734" w:type="dxa"/>
            <w:tcPrChange w:id="637" w:author="Tekijä">
              <w:tcPr>
                <w:tcW w:w="1108" w:type="dxa"/>
              </w:tcPr>
            </w:tcPrChange>
          </w:tcPr>
          <w:p w14:paraId="20551CE3" w14:textId="5BE6C07D" w:rsidR="002C3A26" w:rsidRPr="003C2E13" w:rsidRDefault="002C3A26" w:rsidP="002C3A26">
            <w:pPr>
              <w:keepNext/>
              <w:keepLines/>
              <w:rPr>
                <w:ins w:id="638" w:author="Tekijä"/>
                <w:lang w:val="en-GB"/>
              </w:rPr>
            </w:pPr>
            <w:ins w:id="639" w:author="Tekijä">
              <w:r w:rsidRPr="003C2E13">
                <w:rPr>
                  <w:lang w:val="en-GB"/>
                </w:rPr>
                <w:t>26</w:t>
              </w:r>
            </w:ins>
          </w:p>
        </w:tc>
      </w:tr>
      <w:tr w:rsidR="002C3A26" w:rsidRPr="003C2E13" w14:paraId="3179CC47" w14:textId="77777777" w:rsidTr="007D3183">
        <w:trPr>
          <w:trHeight w:val="407"/>
          <w:ins w:id="640" w:author="Tekijä"/>
          <w:trPrChange w:id="641" w:author="Tekijä">
            <w:trPr>
              <w:trHeight w:val="407"/>
            </w:trPr>
          </w:trPrChange>
        </w:trPr>
        <w:tc>
          <w:tcPr>
            <w:tcW w:w="2122" w:type="dxa"/>
            <w:tcPrChange w:id="642" w:author="Tekijä">
              <w:tcPr>
                <w:tcW w:w="1371" w:type="dxa"/>
              </w:tcPr>
            </w:tcPrChange>
          </w:tcPr>
          <w:p w14:paraId="67EEB9D0" w14:textId="289E93F0" w:rsidR="002C3A26" w:rsidRPr="003C2E13" w:rsidRDefault="002C3A26" w:rsidP="002C3A26">
            <w:pPr>
              <w:keepNext/>
              <w:keepLines/>
              <w:rPr>
                <w:ins w:id="643" w:author="Tekijä"/>
                <w:lang w:val="en-GB"/>
              </w:rPr>
            </w:pPr>
            <w:ins w:id="644" w:author="Tekijä">
              <w:r w:rsidRPr="003C2E13">
                <w:rPr>
                  <w:lang w:val="en-GB"/>
                </w:rPr>
                <w:t>10.99.0.102</w:t>
              </w:r>
            </w:ins>
          </w:p>
        </w:tc>
        <w:tc>
          <w:tcPr>
            <w:tcW w:w="2166" w:type="dxa"/>
            <w:tcPrChange w:id="645" w:author="Tekijä">
              <w:tcPr>
                <w:tcW w:w="1094" w:type="dxa"/>
              </w:tcPr>
            </w:tcPrChange>
          </w:tcPr>
          <w:p w14:paraId="4C5B49E9" w14:textId="669E375A" w:rsidR="002C3A26" w:rsidRPr="003C2E13" w:rsidRDefault="002C3A26" w:rsidP="002C3A26">
            <w:pPr>
              <w:keepNext/>
              <w:keepLines/>
              <w:rPr>
                <w:ins w:id="646" w:author="Tekijä"/>
                <w:b/>
                <w:lang w:val="en-GB"/>
              </w:rPr>
            </w:pPr>
            <w:ins w:id="647" w:author="Tekijä">
              <w:r w:rsidRPr="003C2E13">
                <w:rPr>
                  <w:b/>
                  <w:lang w:val="en-GB"/>
                </w:rPr>
                <w:t>unknown/</w:t>
              </w:r>
              <w:proofErr w:type="spellStart"/>
              <w:r w:rsidRPr="003C2E13">
                <w:rPr>
                  <w:b/>
                  <w:lang w:val="en-GB"/>
                </w:rPr>
                <w:t>mgm</w:t>
              </w:r>
              <w:proofErr w:type="spellEnd"/>
            </w:ins>
          </w:p>
        </w:tc>
        <w:tc>
          <w:tcPr>
            <w:tcW w:w="936" w:type="dxa"/>
            <w:tcPrChange w:id="648" w:author="Tekijä">
              <w:tcPr>
                <w:tcW w:w="1271" w:type="dxa"/>
              </w:tcPr>
            </w:tcPrChange>
          </w:tcPr>
          <w:p w14:paraId="652F5851" w14:textId="5EBE5761" w:rsidR="002C3A26" w:rsidRPr="003C2E13" w:rsidRDefault="002C3A26" w:rsidP="002C3A26">
            <w:pPr>
              <w:keepNext/>
              <w:keepLines/>
              <w:rPr>
                <w:ins w:id="649" w:author="Tekijä"/>
                <w:lang w:val="en-GB"/>
              </w:rPr>
            </w:pPr>
            <w:ins w:id="650" w:author="Tekijä">
              <w:r w:rsidRPr="003C2E13">
                <w:rPr>
                  <w:lang w:val="en-GB"/>
                </w:rPr>
                <w:t>1</w:t>
              </w:r>
            </w:ins>
          </w:p>
        </w:tc>
        <w:tc>
          <w:tcPr>
            <w:tcW w:w="960" w:type="dxa"/>
            <w:tcPrChange w:id="651" w:author="Tekijä">
              <w:tcPr>
                <w:tcW w:w="1128" w:type="dxa"/>
              </w:tcPr>
            </w:tcPrChange>
          </w:tcPr>
          <w:p w14:paraId="645C121C" w14:textId="472AFC5B" w:rsidR="002C3A26" w:rsidRPr="003C2E13" w:rsidRDefault="002C3A26" w:rsidP="002C3A26">
            <w:pPr>
              <w:keepNext/>
              <w:keepLines/>
              <w:rPr>
                <w:ins w:id="652" w:author="Tekijä"/>
                <w:lang w:val="en-GB"/>
              </w:rPr>
            </w:pPr>
            <w:ins w:id="653" w:author="Tekijä">
              <w:r w:rsidRPr="003C2E13">
                <w:rPr>
                  <w:lang w:val="en-GB"/>
                </w:rPr>
                <w:t>0</w:t>
              </w:r>
            </w:ins>
          </w:p>
        </w:tc>
        <w:tc>
          <w:tcPr>
            <w:tcW w:w="744" w:type="dxa"/>
            <w:tcPrChange w:id="654" w:author="Tekijä">
              <w:tcPr>
                <w:tcW w:w="1240" w:type="dxa"/>
              </w:tcPr>
            </w:tcPrChange>
          </w:tcPr>
          <w:p w14:paraId="3B2FB196" w14:textId="571FF9E9" w:rsidR="002C3A26" w:rsidRPr="003C2E13" w:rsidRDefault="002C3A26" w:rsidP="002C3A26">
            <w:pPr>
              <w:keepNext/>
              <w:keepLines/>
              <w:rPr>
                <w:ins w:id="655" w:author="Tekijä"/>
                <w:lang w:val="en-GB"/>
              </w:rPr>
            </w:pPr>
            <w:ins w:id="656" w:author="Tekijä">
              <w:r w:rsidRPr="003C2E13">
                <w:rPr>
                  <w:lang w:val="en-GB"/>
                </w:rPr>
                <w:t>10</w:t>
              </w:r>
            </w:ins>
          </w:p>
        </w:tc>
        <w:tc>
          <w:tcPr>
            <w:tcW w:w="663" w:type="dxa"/>
            <w:tcPrChange w:id="657" w:author="Tekijä">
              <w:tcPr>
                <w:tcW w:w="1113" w:type="dxa"/>
              </w:tcPr>
            </w:tcPrChange>
          </w:tcPr>
          <w:p w14:paraId="2FBC932C" w14:textId="00C34B19" w:rsidR="002C3A26" w:rsidRPr="003C2E13" w:rsidRDefault="002C3A26" w:rsidP="002C3A26">
            <w:pPr>
              <w:keepNext/>
              <w:keepLines/>
              <w:rPr>
                <w:ins w:id="658" w:author="Tekijä"/>
                <w:lang w:val="en-GB"/>
              </w:rPr>
            </w:pPr>
            <w:ins w:id="659" w:author="Tekijä">
              <w:r w:rsidRPr="003C2E13">
                <w:rPr>
                  <w:lang w:val="en-GB"/>
                </w:rPr>
                <w:t>3</w:t>
              </w:r>
            </w:ins>
          </w:p>
        </w:tc>
        <w:tc>
          <w:tcPr>
            <w:tcW w:w="734" w:type="dxa"/>
            <w:tcPrChange w:id="660" w:author="Tekijä">
              <w:tcPr>
                <w:tcW w:w="1108" w:type="dxa"/>
              </w:tcPr>
            </w:tcPrChange>
          </w:tcPr>
          <w:p w14:paraId="7066C3FE" w14:textId="5F249D53" w:rsidR="002C3A26" w:rsidRPr="003C2E13" w:rsidRDefault="002C3A26" w:rsidP="002C3A26">
            <w:pPr>
              <w:keepNext/>
              <w:keepLines/>
              <w:rPr>
                <w:ins w:id="661" w:author="Tekijä"/>
                <w:lang w:val="en-GB"/>
              </w:rPr>
            </w:pPr>
            <w:ins w:id="662" w:author="Tekijä">
              <w:r w:rsidRPr="003C2E13">
                <w:rPr>
                  <w:lang w:val="en-GB"/>
                </w:rPr>
                <w:t>25</w:t>
              </w:r>
            </w:ins>
          </w:p>
        </w:tc>
      </w:tr>
      <w:tr w:rsidR="002C3A26" w:rsidRPr="003C2E13" w14:paraId="0A766F4A" w14:textId="77777777" w:rsidTr="007D3183">
        <w:trPr>
          <w:trHeight w:val="407"/>
          <w:ins w:id="663" w:author="Tekijä"/>
          <w:trPrChange w:id="664" w:author="Tekijä">
            <w:trPr>
              <w:trHeight w:val="407"/>
            </w:trPr>
          </w:trPrChange>
        </w:trPr>
        <w:tc>
          <w:tcPr>
            <w:tcW w:w="2122" w:type="dxa"/>
            <w:tcPrChange w:id="665" w:author="Tekijä">
              <w:tcPr>
                <w:tcW w:w="1371" w:type="dxa"/>
              </w:tcPr>
            </w:tcPrChange>
          </w:tcPr>
          <w:p w14:paraId="29B0F1BA" w14:textId="7C982D77" w:rsidR="002C3A26" w:rsidRPr="003C2E13" w:rsidRDefault="002C3A26" w:rsidP="002C3A26">
            <w:pPr>
              <w:keepNext/>
              <w:keepLines/>
              <w:rPr>
                <w:ins w:id="666" w:author="Tekijä"/>
                <w:lang w:val="en-GB"/>
              </w:rPr>
            </w:pPr>
            <w:ins w:id="667" w:author="Tekijä">
              <w:r w:rsidRPr="003C2E13">
                <w:rPr>
                  <w:lang w:val="en-GB"/>
                </w:rPr>
                <w:t>10.99.0.103</w:t>
              </w:r>
            </w:ins>
          </w:p>
        </w:tc>
        <w:tc>
          <w:tcPr>
            <w:tcW w:w="2166" w:type="dxa"/>
            <w:tcPrChange w:id="668" w:author="Tekijä">
              <w:tcPr>
                <w:tcW w:w="1094" w:type="dxa"/>
              </w:tcPr>
            </w:tcPrChange>
          </w:tcPr>
          <w:p w14:paraId="043622E6" w14:textId="75152849" w:rsidR="002C3A26" w:rsidRPr="003C2E13" w:rsidRDefault="002C3A26" w:rsidP="002C3A26">
            <w:pPr>
              <w:keepNext/>
              <w:keepLines/>
              <w:rPr>
                <w:ins w:id="669" w:author="Tekijä"/>
                <w:b/>
                <w:lang w:val="en-GB"/>
              </w:rPr>
            </w:pPr>
            <w:ins w:id="670" w:author="Tekijä">
              <w:r w:rsidRPr="003C2E13">
                <w:rPr>
                  <w:b/>
                  <w:lang w:val="en-GB"/>
                </w:rPr>
                <w:t>unknown</w:t>
              </w:r>
            </w:ins>
          </w:p>
        </w:tc>
        <w:tc>
          <w:tcPr>
            <w:tcW w:w="936" w:type="dxa"/>
            <w:tcPrChange w:id="671" w:author="Tekijä">
              <w:tcPr>
                <w:tcW w:w="1271" w:type="dxa"/>
              </w:tcPr>
            </w:tcPrChange>
          </w:tcPr>
          <w:p w14:paraId="2BE5791E" w14:textId="47B774AD" w:rsidR="002C3A26" w:rsidRPr="003C2E13" w:rsidRDefault="002C3A26" w:rsidP="002C3A26">
            <w:pPr>
              <w:keepNext/>
              <w:keepLines/>
              <w:rPr>
                <w:ins w:id="672" w:author="Tekijä"/>
                <w:lang w:val="en-GB"/>
              </w:rPr>
            </w:pPr>
            <w:ins w:id="673" w:author="Tekijä">
              <w:r w:rsidRPr="003C2E13">
                <w:rPr>
                  <w:lang w:val="en-GB"/>
                </w:rPr>
                <w:t>0</w:t>
              </w:r>
            </w:ins>
          </w:p>
        </w:tc>
        <w:tc>
          <w:tcPr>
            <w:tcW w:w="960" w:type="dxa"/>
            <w:tcPrChange w:id="674" w:author="Tekijä">
              <w:tcPr>
                <w:tcW w:w="1128" w:type="dxa"/>
              </w:tcPr>
            </w:tcPrChange>
          </w:tcPr>
          <w:p w14:paraId="1D644A25" w14:textId="6403E9EF" w:rsidR="002C3A26" w:rsidRPr="003C2E13" w:rsidRDefault="002C3A26" w:rsidP="002C3A26">
            <w:pPr>
              <w:keepNext/>
              <w:keepLines/>
              <w:rPr>
                <w:ins w:id="675" w:author="Tekijä"/>
                <w:lang w:val="en-GB"/>
              </w:rPr>
            </w:pPr>
            <w:ins w:id="676" w:author="Tekijä">
              <w:r w:rsidRPr="003C2E13">
                <w:rPr>
                  <w:lang w:val="en-GB"/>
                </w:rPr>
                <w:t>0</w:t>
              </w:r>
            </w:ins>
          </w:p>
        </w:tc>
        <w:tc>
          <w:tcPr>
            <w:tcW w:w="744" w:type="dxa"/>
            <w:tcPrChange w:id="677" w:author="Tekijä">
              <w:tcPr>
                <w:tcW w:w="1240" w:type="dxa"/>
              </w:tcPr>
            </w:tcPrChange>
          </w:tcPr>
          <w:p w14:paraId="2B7D238B" w14:textId="053274E8" w:rsidR="002C3A26" w:rsidRPr="003C2E13" w:rsidRDefault="002C3A26" w:rsidP="002C3A26">
            <w:pPr>
              <w:keepNext/>
              <w:keepLines/>
              <w:rPr>
                <w:ins w:id="678" w:author="Tekijä"/>
                <w:lang w:val="en-GB"/>
              </w:rPr>
            </w:pPr>
            <w:ins w:id="679" w:author="Tekijä">
              <w:r w:rsidRPr="003C2E13">
                <w:rPr>
                  <w:lang w:val="en-GB"/>
                </w:rPr>
                <w:t>0</w:t>
              </w:r>
            </w:ins>
          </w:p>
        </w:tc>
        <w:tc>
          <w:tcPr>
            <w:tcW w:w="663" w:type="dxa"/>
            <w:tcPrChange w:id="680" w:author="Tekijä">
              <w:tcPr>
                <w:tcW w:w="1113" w:type="dxa"/>
              </w:tcPr>
            </w:tcPrChange>
          </w:tcPr>
          <w:p w14:paraId="7AC94483" w14:textId="7BBB9E27" w:rsidR="002C3A26" w:rsidRPr="003C2E13" w:rsidRDefault="002C3A26" w:rsidP="002C3A26">
            <w:pPr>
              <w:keepNext/>
              <w:keepLines/>
              <w:rPr>
                <w:ins w:id="681" w:author="Tekijä"/>
                <w:lang w:val="en-GB"/>
              </w:rPr>
            </w:pPr>
            <w:ins w:id="682" w:author="Tekijä">
              <w:r w:rsidRPr="003C2E13">
                <w:rPr>
                  <w:lang w:val="en-GB"/>
                </w:rPr>
                <w:t>3</w:t>
              </w:r>
            </w:ins>
          </w:p>
        </w:tc>
        <w:tc>
          <w:tcPr>
            <w:tcW w:w="734" w:type="dxa"/>
            <w:tcPrChange w:id="683" w:author="Tekijä">
              <w:tcPr>
                <w:tcW w:w="1108" w:type="dxa"/>
              </w:tcPr>
            </w:tcPrChange>
          </w:tcPr>
          <w:p w14:paraId="16565E90" w14:textId="67AF2F02" w:rsidR="002C3A26" w:rsidRPr="003C2E13" w:rsidRDefault="002C3A26" w:rsidP="002C3A26">
            <w:pPr>
              <w:keepNext/>
              <w:keepLines/>
              <w:rPr>
                <w:ins w:id="684" w:author="Tekijä"/>
                <w:lang w:val="en-GB"/>
              </w:rPr>
            </w:pPr>
            <w:ins w:id="685" w:author="Tekijä">
              <w:r w:rsidRPr="003C2E13">
                <w:rPr>
                  <w:lang w:val="en-GB"/>
                </w:rPr>
                <w:t>3</w:t>
              </w:r>
            </w:ins>
          </w:p>
        </w:tc>
      </w:tr>
      <w:tr w:rsidR="002C3A26" w:rsidRPr="003C2E13" w14:paraId="03A5471C" w14:textId="77777777" w:rsidTr="007D3183">
        <w:trPr>
          <w:trHeight w:val="407"/>
          <w:ins w:id="686" w:author="Tekijä"/>
          <w:trPrChange w:id="687" w:author="Tekijä">
            <w:trPr>
              <w:trHeight w:val="407"/>
            </w:trPr>
          </w:trPrChange>
        </w:trPr>
        <w:tc>
          <w:tcPr>
            <w:tcW w:w="2122" w:type="dxa"/>
            <w:tcPrChange w:id="688" w:author="Tekijä">
              <w:tcPr>
                <w:tcW w:w="1371" w:type="dxa"/>
              </w:tcPr>
            </w:tcPrChange>
          </w:tcPr>
          <w:p w14:paraId="43A37B76" w14:textId="76A5AC60" w:rsidR="002C3A26" w:rsidRPr="003C2E13" w:rsidRDefault="002C3A26" w:rsidP="002C3A26">
            <w:pPr>
              <w:keepNext/>
              <w:keepLines/>
              <w:rPr>
                <w:ins w:id="689" w:author="Tekijä"/>
                <w:lang w:val="en-GB"/>
              </w:rPr>
            </w:pPr>
            <w:ins w:id="690" w:author="Tekijä">
              <w:r w:rsidRPr="003C2E13">
                <w:rPr>
                  <w:lang w:val="en-GB"/>
                </w:rPr>
                <w:t>10.99.0.104</w:t>
              </w:r>
            </w:ins>
          </w:p>
        </w:tc>
        <w:tc>
          <w:tcPr>
            <w:tcW w:w="2166" w:type="dxa"/>
            <w:tcPrChange w:id="691" w:author="Tekijä">
              <w:tcPr>
                <w:tcW w:w="1094" w:type="dxa"/>
              </w:tcPr>
            </w:tcPrChange>
          </w:tcPr>
          <w:p w14:paraId="71C43F32" w14:textId="4CD2C959" w:rsidR="002C3A26" w:rsidRPr="003C2E13" w:rsidRDefault="002C3A26" w:rsidP="002C3A26">
            <w:pPr>
              <w:keepNext/>
              <w:keepLines/>
              <w:rPr>
                <w:ins w:id="692" w:author="Tekijä"/>
                <w:b/>
                <w:lang w:val="en-GB"/>
              </w:rPr>
            </w:pPr>
            <w:ins w:id="693" w:author="Tekijä">
              <w:r w:rsidRPr="003C2E13">
                <w:rPr>
                  <w:b/>
                  <w:lang w:val="en-GB"/>
                </w:rPr>
                <w:t>unknown/</w:t>
              </w:r>
              <w:proofErr w:type="spellStart"/>
              <w:r w:rsidRPr="003C2E13">
                <w:rPr>
                  <w:b/>
                  <w:lang w:val="en-GB"/>
                </w:rPr>
                <w:t>mgm</w:t>
              </w:r>
              <w:proofErr w:type="spellEnd"/>
            </w:ins>
          </w:p>
        </w:tc>
        <w:tc>
          <w:tcPr>
            <w:tcW w:w="936" w:type="dxa"/>
            <w:tcPrChange w:id="694" w:author="Tekijä">
              <w:tcPr>
                <w:tcW w:w="1271" w:type="dxa"/>
              </w:tcPr>
            </w:tcPrChange>
          </w:tcPr>
          <w:p w14:paraId="10B95F7F" w14:textId="4D833984" w:rsidR="002C3A26" w:rsidRPr="003C2E13" w:rsidRDefault="002C3A26" w:rsidP="002C3A26">
            <w:pPr>
              <w:keepNext/>
              <w:keepLines/>
              <w:rPr>
                <w:ins w:id="695" w:author="Tekijä"/>
                <w:lang w:val="en-GB"/>
              </w:rPr>
            </w:pPr>
            <w:ins w:id="696" w:author="Tekijä">
              <w:r w:rsidRPr="003C2E13">
                <w:rPr>
                  <w:lang w:val="en-GB"/>
                </w:rPr>
                <w:t>0</w:t>
              </w:r>
            </w:ins>
          </w:p>
        </w:tc>
        <w:tc>
          <w:tcPr>
            <w:tcW w:w="960" w:type="dxa"/>
            <w:tcPrChange w:id="697" w:author="Tekijä">
              <w:tcPr>
                <w:tcW w:w="1128" w:type="dxa"/>
              </w:tcPr>
            </w:tcPrChange>
          </w:tcPr>
          <w:p w14:paraId="32914834" w14:textId="3E426328" w:rsidR="002C3A26" w:rsidRPr="003C2E13" w:rsidRDefault="002C3A26" w:rsidP="002C3A26">
            <w:pPr>
              <w:keepNext/>
              <w:keepLines/>
              <w:rPr>
                <w:ins w:id="698" w:author="Tekijä"/>
                <w:lang w:val="en-GB"/>
              </w:rPr>
            </w:pPr>
            <w:ins w:id="699" w:author="Tekijä">
              <w:r w:rsidRPr="003C2E13">
                <w:rPr>
                  <w:lang w:val="en-GB"/>
                </w:rPr>
                <w:t>0</w:t>
              </w:r>
            </w:ins>
          </w:p>
        </w:tc>
        <w:tc>
          <w:tcPr>
            <w:tcW w:w="744" w:type="dxa"/>
            <w:tcPrChange w:id="700" w:author="Tekijä">
              <w:tcPr>
                <w:tcW w:w="1240" w:type="dxa"/>
              </w:tcPr>
            </w:tcPrChange>
          </w:tcPr>
          <w:p w14:paraId="0A8BCE28" w14:textId="13E2C615" w:rsidR="002C3A26" w:rsidRPr="003C2E13" w:rsidRDefault="002C3A26" w:rsidP="002C3A26">
            <w:pPr>
              <w:keepNext/>
              <w:keepLines/>
              <w:rPr>
                <w:ins w:id="701" w:author="Tekijä"/>
                <w:lang w:val="en-GB"/>
              </w:rPr>
            </w:pPr>
            <w:ins w:id="702" w:author="Tekijä">
              <w:r w:rsidRPr="003C2E13">
                <w:rPr>
                  <w:lang w:val="en-GB"/>
                </w:rPr>
                <w:t>9</w:t>
              </w:r>
            </w:ins>
          </w:p>
        </w:tc>
        <w:tc>
          <w:tcPr>
            <w:tcW w:w="663" w:type="dxa"/>
            <w:tcPrChange w:id="703" w:author="Tekijä">
              <w:tcPr>
                <w:tcW w:w="1113" w:type="dxa"/>
              </w:tcPr>
            </w:tcPrChange>
          </w:tcPr>
          <w:p w14:paraId="30709126" w14:textId="7DD5D137" w:rsidR="002C3A26" w:rsidRPr="003C2E13" w:rsidRDefault="002C3A26" w:rsidP="002C3A26">
            <w:pPr>
              <w:keepNext/>
              <w:keepLines/>
              <w:rPr>
                <w:ins w:id="704" w:author="Tekijä"/>
                <w:lang w:val="en-GB"/>
              </w:rPr>
            </w:pPr>
            <w:ins w:id="705" w:author="Tekijä">
              <w:r w:rsidRPr="003C2E13">
                <w:rPr>
                  <w:lang w:val="en-GB"/>
                </w:rPr>
                <w:t>2</w:t>
              </w:r>
            </w:ins>
          </w:p>
        </w:tc>
        <w:tc>
          <w:tcPr>
            <w:tcW w:w="734" w:type="dxa"/>
            <w:tcPrChange w:id="706" w:author="Tekijä">
              <w:tcPr>
                <w:tcW w:w="1108" w:type="dxa"/>
              </w:tcPr>
            </w:tcPrChange>
          </w:tcPr>
          <w:p w14:paraId="697D369E" w14:textId="0EC83706" w:rsidR="002C3A26" w:rsidRPr="003C2E13" w:rsidRDefault="002C3A26" w:rsidP="002C3A26">
            <w:pPr>
              <w:keepNext/>
              <w:keepLines/>
              <w:rPr>
                <w:ins w:id="707" w:author="Tekijä"/>
                <w:lang w:val="en-GB"/>
              </w:rPr>
            </w:pPr>
            <w:ins w:id="708" w:author="Tekijä">
              <w:r w:rsidRPr="003C2E13">
                <w:rPr>
                  <w:lang w:val="en-GB"/>
                </w:rPr>
                <w:t>25</w:t>
              </w:r>
            </w:ins>
          </w:p>
        </w:tc>
      </w:tr>
      <w:tr w:rsidR="002C3A26" w:rsidRPr="003C2E13" w14:paraId="44AB800D" w14:textId="77777777" w:rsidTr="007D3183">
        <w:trPr>
          <w:trHeight w:val="407"/>
          <w:ins w:id="709" w:author="Tekijä"/>
          <w:trPrChange w:id="710" w:author="Tekijä">
            <w:trPr>
              <w:trHeight w:val="407"/>
            </w:trPr>
          </w:trPrChange>
        </w:trPr>
        <w:tc>
          <w:tcPr>
            <w:tcW w:w="2122" w:type="dxa"/>
            <w:tcPrChange w:id="711" w:author="Tekijä">
              <w:tcPr>
                <w:tcW w:w="1371" w:type="dxa"/>
              </w:tcPr>
            </w:tcPrChange>
          </w:tcPr>
          <w:p w14:paraId="2DBAED55" w14:textId="025C4E4A" w:rsidR="002C3A26" w:rsidRPr="003C2E13" w:rsidRDefault="002C3A26" w:rsidP="002C3A26">
            <w:pPr>
              <w:keepNext/>
              <w:keepLines/>
              <w:rPr>
                <w:ins w:id="712" w:author="Tekijä"/>
                <w:lang w:val="en-GB"/>
              </w:rPr>
            </w:pPr>
            <w:ins w:id="713" w:author="Tekijä">
              <w:r w:rsidRPr="003C2E13">
                <w:rPr>
                  <w:lang w:val="en-GB"/>
                </w:rPr>
                <w:t>10.99.0.105</w:t>
              </w:r>
            </w:ins>
          </w:p>
        </w:tc>
        <w:tc>
          <w:tcPr>
            <w:tcW w:w="2166" w:type="dxa"/>
            <w:tcPrChange w:id="714" w:author="Tekijä">
              <w:tcPr>
                <w:tcW w:w="1094" w:type="dxa"/>
              </w:tcPr>
            </w:tcPrChange>
          </w:tcPr>
          <w:p w14:paraId="772FAE71" w14:textId="2A341F03" w:rsidR="002C3A26" w:rsidRPr="003C2E13" w:rsidRDefault="002C3A26" w:rsidP="002C3A26">
            <w:pPr>
              <w:keepNext/>
              <w:keepLines/>
              <w:rPr>
                <w:ins w:id="715" w:author="Tekijä"/>
                <w:b/>
                <w:lang w:val="en-GB"/>
              </w:rPr>
            </w:pPr>
            <w:ins w:id="716" w:author="Tekijä">
              <w:r w:rsidRPr="003C2E13">
                <w:rPr>
                  <w:b/>
                  <w:lang w:val="en-GB"/>
                </w:rPr>
                <w:t>unknown/</w:t>
              </w:r>
              <w:proofErr w:type="spellStart"/>
              <w:r w:rsidRPr="003C2E13">
                <w:rPr>
                  <w:b/>
                  <w:lang w:val="en-GB"/>
                </w:rPr>
                <w:t>mgm</w:t>
              </w:r>
              <w:proofErr w:type="spellEnd"/>
            </w:ins>
          </w:p>
        </w:tc>
        <w:tc>
          <w:tcPr>
            <w:tcW w:w="936" w:type="dxa"/>
            <w:tcPrChange w:id="717" w:author="Tekijä">
              <w:tcPr>
                <w:tcW w:w="1271" w:type="dxa"/>
              </w:tcPr>
            </w:tcPrChange>
          </w:tcPr>
          <w:p w14:paraId="7B4419B6" w14:textId="2C967D6D" w:rsidR="002C3A26" w:rsidRPr="003C2E13" w:rsidRDefault="002C3A26" w:rsidP="002C3A26">
            <w:pPr>
              <w:keepNext/>
              <w:keepLines/>
              <w:rPr>
                <w:ins w:id="718" w:author="Tekijä"/>
                <w:lang w:val="en-GB"/>
              </w:rPr>
            </w:pPr>
            <w:ins w:id="719" w:author="Tekijä">
              <w:r w:rsidRPr="003C2E13">
                <w:rPr>
                  <w:lang w:val="en-GB"/>
                </w:rPr>
                <w:t>1</w:t>
              </w:r>
            </w:ins>
          </w:p>
        </w:tc>
        <w:tc>
          <w:tcPr>
            <w:tcW w:w="960" w:type="dxa"/>
            <w:tcPrChange w:id="720" w:author="Tekijä">
              <w:tcPr>
                <w:tcW w:w="1128" w:type="dxa"/>
              </w:tcPr>
            </w:tcPrChange>
          </w:tcPr>
          <w:p w14:paraId="7E9B5446" w14:textId="24568615" w:rsidR="002C3A26" w:rsidRPr="003C2E13" w:rsidRDefault="002C3A26" w:rsidP="002C3A26">
            <w:pPr>
              <w:keepNext/>
              <w:keepLines/>
              <w:rPr>
                <w:ins w:id="721" w:author="Tekijä"/>
                <w:lang w:val="en-GB"/>
              </w:rPr>
            </w:pPr>
            <w:ins w:id="722" w:author="Tekijä">
              <w:r w:rsidRPr="003C2E13">
                <w:rPr>
                  <w:lang w:val="en-GB"/>
                </w:rPr>
                <w:t>0</w:t>
              </w:r>
            </w:ins>
          </w:p>
        </w:tc>
        <w:tc>
          <w:tcPr>
            <w:tcW w:w="744" w:type="dxa"/>
            <w:tcPrChange w:id="723" w:author="Tekijä">
              <w:tcPr>
                <w:tcW w:w="1240" w:type="dxa"/>
              </w:tcPr>
            </w:tcPrChange>
          </w:tcPr>
          <w:p w14:paraId="27FCF6B2" w14:textId="2662920C" w:rsidR="002C3A26" w:rsidRPr="003C2E13" w:rsidRDefault="002C3A26" w:rsidP="002C3A26">
            <w:pPr>
              <w:keepNext/>
              <w:keepLines/>
              <w:rPr>
                <w:ins w:id="724" w:author="Tekijä"/>
                <w:lang w:val="en-GB"/>
              </w:rPr>
            </w:pPr>
            <w:ins w:id="725" w:author="Tekijä">
              <w:r w:rsidRPr="003C2E13">
                <w:rPr>
                  <w:lang w:val="en-GB"/>
                </w:rPr>
                <w:t>10</w:t>
              </w:r>
            </w:ins>
          </w:p>
        </w:tc>
        <w:tc>
          <w:tcPr>
            <w:tcW w:w="663" w:type="dxa"/>
            <w:tcPrChange w:id="726" w:author="Tekijä">
              <w:tcPr>
                <w:tcW w:w="1113" w:type="dxa"/>
              </w:tcPr>
            </w:tcPrChange>
          </w:tcPr>
          <w:p w14:paraId="2E90C87B" w14:textId="2E89959A" w:rsidR="002C3A26" w:rsidRPr="003C2E13" w:rsidRDefault="002C3A26" w:rsidP="002C3A26">
            <w:pPr>
              <w:keepNext/>
              <w:keepLines/>
              <w:rPr>
                <w:ins w:id="727" w:author="Tekijä"/>
                <w:lang w:val="en-GB"/>
              </w:rPr>
            </w:pPr>
            <w:ins w:id="728" w:author="Tekijä">
              <w:r w:rsidRPr="003C2E13">
                <w:rPr>
                  <w:lang w:val="en-GB"/>
                </w:rPr>
                <w:t>2</w:t>
              </w:r>
            </w:ins>
          </w:p>
        </w:tc>
        <w:tc>
          <w:tcPr>
            <w:tcW w:w="734" w:type="dxa"/>
            <w:tcPrChange w:id="729" w:author="Tekijä">
              <w:tcPr>
                <w:tcW w:w="1108" w:type="dxa"/>
              </w:tcPr>
            </w:tcPrChange>
          </w:tcPr>
          <w:p w14:paraId="0367EAE8" w14:textId="6F3CF41B" w:rsidR="002C3A26" w:rsidRPr="003C2E13" w:rsidRDefault="002C3A26" w:rsidP="002C3A26">
            <w:pPr>
              <w:keepNext/>
              <w:keepLines/>
              <w:rPr>
                <w:ins w:id="730" w:author="Tekijä"/>
                <w:lang w:val="en-GB"/>
              </w:rPr>
            </w:pPr>
            <w:ins w:id="731" w:author="Tekijä">
              <w:r w:rsidRPr="003C2E13">
                <w:rPr>
                  <w:lang w:val="en-GB"/>
                </w:rPr>
                <w:t>25</w:t>
              </w:r>
            </w:ins>
          </w:p>
        </w:tc>
      </w:tr>
      <w:tr w:rsidR="002C3A26" w:rsidRPr="003C2E13" w14:paraId="14DD55EE" w14:textId="77777777" w:rsidTr="007D3183">
        <w:trPr>
          <w:trHeight w:val="407"/>
          <w:ins w:id="732" w:author="Tekijä"/>
          <w:trPrChange w:id="733" w:author="Tekijä">
            <w:trPr>
              <w:trHeight w:val="407"/>
            </w:trPr>
          </w:trPrChange>
        </w:trPr>
        <w:tc>
          <w:tcPr>
            <w:tcW w:w="2122" w:type="dxa"/>
            <w:tcPrChange w:id="734" w:author="Tekijä">
              <w:tcPr>
                <w:tcW w:w="1371" w:type="dxa"/>
              </w:tcPr>
            </w:tcPrChange>
          </w:tcPr>
          <w:p w14:paraId="77C5991D" w14:textId="0A36495B" w:rsidR="002C3A26" w:rsidRPr="003C2E13" w:rsidRDefault="002C3A26" w:rsidP="002C3A26">
            <w:pPr>
              <w:keepNext/>
              <w:keepLines/>
              <w:rPr>
                <w:ins w:id="735" w:author="Tekijä"/>
                <w:lang w:val="en-GB"/>
              </w:rPr>
            </w:pPr>
            <w:ins w:id="736" w:author="Tekijä">
              <w:r w:rsidRPr="003C2E13">
                <w:rPr>
                  <w:lang w:val="en-GB"/>
                </w:rPr>
                <w:t>10.99.0.106</w:t>
              </w:r>
            </w:ins>
          </w:p>
        </w:tc>
        <w:tc>
          <w:tcPr>
            <w:tcW w:w="2166" w:type="dxa"/>
            <w:tcPrChange w:id="737" w:author="Tekijä">
              <w:tcPr>
                <w:tcW w:w="1094" w:type="dxa"/>
              </w:tcPr>
            </w:tcPrChange>
          </w:tcPr>
          <w:p w14:paraId="728FE56B" w14:textId="5FA8DCE2" w:rsidR="002C3A26" w:rsidRPr="003C2E13" w:rsidRDefault="002C3A26" w:rsidP="002C3A26">
            <w:pPr>
              <w:keepNext/>
              <w:keepLines/>
              <w:rPr>
                <w:ins w:id="738" w:author="Tekijä"/>
                <w:b/>
                <w:lang w:val="en-GB"/>
              </w:rPr>
            </w:pPr>
            <w:ins w:id="739" w:author="Tekijä">
              <w:r w:rsidRPr="003C2E13">
                <w:rPr>
                  <w:b/>
                  <w:lang w:val="en-GB"/>
                </w:rPr>
                <w:t>unknown</w:t>
              </w:r>
            </w:ins>
          </w:p>
        </w:tc>
        <w:tc>
          <w:tcPr>
            <w:tcW w:w="936" w:type="dxa"/>
            <w:tcPrChange w:id="740" w:author="Tekijä">
              <w:tcPr>
                <w:tcW w:w="1271" w:type="dxa"/>
              </w:tcPr>
            </w:tcPrChange>
          </w:tcPr>
          <w:p w14:paraId="15612BB1" w14:textId="6C2EA61C" w:rsidR="002C3A26" w:rsidRPr="003C2E13" w:rsidRDefault="002C3A26" w:rsidP="002C3A26">
            <w:pPr>
              <w:keepNext/>
              <w:keepLines/>
              <w:rPr>
                <w:ins w:id="741" w:author="Tekijä"/>
                <w:lang w:val="en-GB"/>
              </w:rPr>
            </w:pPr>
            <w:ins w:id="742" w:author="Tekijä">
              <w:r w:rsidRPr="003C2E13">
                <w:rPr>
                  <w:lang w:val="en-GB"/>
                </w:rPr>
                <w:t>0</w:t>
              </w:r>
            </w:ins>
          </w:p>
        </w:tc>
        <w:tc>
          <w:tcPr>
            <w:tcW w:w="960" w:type="dxa"/>
            <w:tcPrChange w:id="743" w:author="Tekijä">
              <w:tcPr>
                <w:tcW w:w="1128" w:type="dxa"/>
              </w:tcPr>
            </w:tcPrChange>
          </w:tcPr>
          <w:p w14:paraId="4BD5D57B" w14:textId="54A78279" w:rsidR="002C3A26" w:rsidRPr="003C2E13" w:rsidRDefault="002C3A26" w:rsidP="002C3A26">
            <w:pPr>
              <w:keepNext/>
              <w:keepLines/>
              <w:rPr>
                <w:ins w:id="744" w:author="Tekijä"/>
                <w:lang w:val="en-GB"/>
              </w:rPr>
            </w:pPr>
            <w:ins w:id="745" w:author="Tekijä">
              <w:r w:rsidRPr="003C2E13">
                <w:rPr>
                  <w:lang w:val="en-GB"/>
                </w:rPr>
                <w:t>0</w:t>
              </w:r>
            </w:ins>
          </w:p>
        </w:tc>
        <w:tc>
          <w:tcPr>
            <w:tcW w:w="744" w:type="dxa"/>
            <w:tcPrChange w:id="746" w:author="Tekijä">
              <w:tcPr>
                <w:tcW w:w="1240" w:type="dxa"/>
              </w:tcPr>
            </w:tcPrChange>
          </w:tcPr>
          <w:p w14:paraId="656BA1A7" w14:textId="39453100" w:rsidR="002C3A26" w:rsidRPr="003C2E13" w:rsidRDefault="002C3A26" w:rsidP="002C3A26">
            <w:pPr>
              <w:keepNext/>
              <w:keepLines/>
              <w:rPr>
                <w:ins w:id="747" w:author="Tekijä"/>
                <w:lang w:val="en-GB"/>
              </w:rPr>
            </w:pPr>
            <w:ins w:id="748" w:author="Tekijä">
              <w:r w:rsidRPr="003C2E13">
                <w:rPr>
                  <w:lang w:val="en-GB"/>
                </w:rPr>
                <w:t>9</w:t>
              </w:r>
            </w:ins>
          </w:p>
        </w:tc>
        <w:tc>
          <w:tcPr>
            <w:tcW w:w="663" w:type="dxa"/>
            <w:tcPrChange w:id="749" w:author="Tekijä">
              <w:tcPr>
                <w:tcW w:w="1113" w:type="dxa"/>
              </w:tcPr>
            </w:tcPrChange>
          </w:tcPr>
          <w:p w14:paraId="6D2578EE" w14:textId="2E75AD0F" w:rsidR="002C3A26" w:rsidRPr="003C2E13" w:rsidRDefault="002C3A26" w:rsidP="002C3A26">
            <w:pPr>
              <w:keepNext/>
              <w:keepLines/>
              <w:rPr>
                <w:ins w:id="750" w:author="Tekijä"/>
                <w:lang w:val="en-GB"/>
              </w:rPr>
            </w:pPr>
            <w:ins w:id="751" w:author="Tekijä">
              <w:r w:rsidRPr="003C2E13">
                <w:rPr>
                  <w:lang w:val="en-GB"/>
                </w:rPr>
                <w:t>3</w:t>
              </w:r>
            </w:ins>
          </w:p>
        </w:tc>
        <w:tc>
          <w:tcPr>
            <w:tcW w:w="734" w:type="dxa"/>
            <w:tcPrChange w:id="752" w:author="Tekijä">
              <w:tcPr>
                <w:tcW w:w="1108" w:type="dxa"/>
              </w:tcPr>
            </w:tcPrChange>
          </w:tcPr>
          <w:p w14:paraId="519D2690" w14:textId="737CED0A" w:rsidR="002C3A26" w:rsidRPr="003C2E13" w:rsidRDefault="002C3A26" w:rsidP="002C3A26">
            <w:pPr>
              <w:keepNext/>
              <w:keepLines/>
              <w:rPr>
                <w:ins w:id="753" w:author="Tekijä"/>
                <w:lang w:val="en-GB"/>
              </w:rPr>
            </w:pPr>
            <w:ins w:id="754" w:author="Tekijä">
              <w:r w:rsidRPr="003C2E13">
                <w:rPr>
                  <w:lang w:val="en-GB"/>
                </w:rPr>
                <w:t>22</w:t>
              </w:r>
            </w:ins>
          </w:p>
        </w:tc>
      </w:tr>
      <w:tr w:rsidR="002C3A26" w:rsidRPr="003C2E13" w14:paraId="2833C10C" w14:textId="77777777" w:rsidTr="007D3183">
        <w:trPr>
          <w:trHeight w:val="407"/>
          <w:ins w:id="755" w:author="Tekijä"/>
          <w:trPrChange w:id="756" w:author="Tekijä">
            <w:trPr>
              <w:trHeight w:val="407"/>
            </w:trPr>
          </w:trPrChange>
        </w:trPr>
        <w:tc>
          <w:tcPr>
            <w:tcW w:w="2122" w:type="dxa"/>
            <w:tcPrChange w:id="757" w:author="Tekijä">
              <w:tcPr>
                <w:tcW w:w="1371" w:type="dxa"/>
              </w:tcPr>
            </w:tcPrChange>
          </w:tcPr>
          <w:p w14:paraId="07AD0F52" w14:textId="6481BDCD" w:rsidR="002C3A26" w:rsidRPr="003C2E13" w:rsidRDefault="002C3A26" w:rsidP="002C3A26">
            <w:pPr>
              <w:keepNext/>
              <w:keepLines/>
              <w:rPr>
                <w:ins w:id="758" w:author="Tekijä"/>
                <w:lang w:val="en-GB"/>
              </w:rPr>
            </w:pPr>
            <w:ins w:id="759" w:author="Tekijä">
              <w:r w:rsidRPr="003C2E13">
                <w:rPr>
                  <w:lang w:val="en-GB"/>
                </w:rPr>
                <w:t>10.99.0.107</w:t>
              </w:r>
            </w:ins>
          </w:p>
        </w:tc>
        <w:tc>
          <w:tcPr>
            <w:tcW w:w="2166" w:type="dxa"/>
            <w:tcPrChange w:id="760" w:author="Tekijä">
              <w:tcPr>
                <w:tcW w:w="1094" w:type="dxa"/>
              </w:tcPr>
            </w:tcPrChange>
          </w:tcPr>
          <w:p w14:paraId="153180E7" w14:textId="605B5682" w:rsidR="002C3A26" w:rsidRPr="003C2E13" w:rsidRDefault="002C3A26" w:rsidP="002C3A26">
            <w:pPr>
              <w:keepNext/>
              <w:keepLines/>
              <w:rPr>
                <w:ins w:id="761" w:author="Tekijä"/>
                <w:b/>
                <w:lang w:val="en-GB"/>
              </w:rPr>
            </w:pPr>
            <w:ins w:id="762" w:author="Tekijä">
              <w:r w:rsidRPr="003C2E13">
                <w:rPr>
                  <w:b/>
                  <w:lang w:val="en-GB"/>
                </w:rPr>
                <w:t>unknown</w:t>
              </w:r>
            </w:ins>
          </w:p>
        </w:tc>
        <w:tc>
          <w:tcPr>
            <w:tcW w:w="936" w:type="dxa"/>
            <w:tcPrChange w:id="763" w:author="Tekijä">
              <w:tcPr>
                <w:tcW w:w="1271" w:type="dxa"/>
              </w:tcPr>
            </w:tcPrChange>
          </w:tcPr>
          <w:p w14:paraId="272AD5AB" w14:textId="2B12AECA" w:rsidR="002C3A26" w:rsidRPr="003C2E13" w:rsidRDefault="002C3A26" w:rsidP="002C3A26">
            <w:pPr>
              <w:keepNext/>
              <w:keepLines/>
              <w:rPr>
                <w:ins w:id="764" w:author="Tekijä"/>
                <w:lang w:val="en-GB"/>
              </w:rPr>
            </w:pPr>
            <w:ins w:id="765" w:author="Tekijä">
              <w:r w:rsidRPr="003C2E13">
                <w:rPr>
                  <w:lang w:val="en-GB"/>
                </w:rPr>
                <w:t>0</w:t>
              </w:r>
            </w:ins>
          </w:p>
        </w:tc>
        <w:tc>
          <w:tcPr>
            <w:tcW w:w="960" w:type="dxa"/>
            <w:tcPrChange w:id="766" w:author="Tekijä">
              <w:tcPr>
                <w:tcW w:w="1128" w:type="dxa"/>
              </w:tcPr>
            </w:tcPrChange>
          </w:tcPr>
          <w:p w14:paraId="3153B9FE" w14:textId="06C85500" w:rsidR="002C3A26" w:rsidRPr="003C2E13" w:rsidRDefault="002C3A26" w:rsidP="002C3A26">
            <w:pPr>
              <w:keepNext/>
              <w:keepLines/>
              <w:rPr>
                <w:ins w:id="767" w:author="Tekijä"/>
                <w:lang w:val="en-GB"/>
              </w:rPr>
            </w:pPr>
            <w:ins w:id="768" w:author="Tekijä">
              <w:r w:rsidRPr="003C2E13">
                <w:rPr>
                  <w:lang w:val="en-GB"/>
                </w:rPr>
                <w:t>0</w:t>
              </w:r>
            </w:ins>
          </w:p>
        </w:tc>
        <w:tc>
          <w:tcPr>
            <w:tcW w:w="744" w:type="dxa"/>
            <w:tcPrChange w:id="769" w:author="Tekijä">
              <w:tcPr>
                <w:tcW w:w="1240" w:type="dxa"/>
              </w:tcPr>
            </w:tcPrChange>
          </w:tcPr>
          <w:p w14:paraId="741319F1" w14:textId="4E719DC4" w:rsidR="002C3A26" w:rsidRPr="003C2E13" w:rsidRDefault="002C3A26" w:rsidP="002C3A26">
            <w:pPr>
              <w:keepNext/>
              <w:keepLines/>
              <w:rPr>
                <w:ins w:id="770" w:author="Tekijä"/>
                <w:lang w:val="en-GB"/>
              </w:rPr>
            </w:pPr>
            <w:ins w:id="771" w:author="Tekijä">
              <w:r w:rsidRPr="003C2E13">
                <w:rPr>
                  <w:lang w:val="en-GB"/>
                </w:rPr>
                <w:t>9</w:t>
              </w:r>
            </w:ins>
          </w:p>
        </w:tc>
        <w:tc>
          <w:tcPr>
            <w:tcW w:w="663" w:type="dxa"/>
            <w:tcPrChange w:id="772" w:author="Tekijä">
              <w:tcPr>
                <w:tcW w:w="1113" w:type="dxa"/>
              </w:tcPr>
            </w:tcPrChange>
          </w:tcPr>
          <w:p w14:paraId="1BD71622" w14:textId="77BE4DF4" w:rsidR="002C3A26" w:rsidRPr="003C2E13" w:rsidRDefault="002C3A26" w:rsidP="002C3A26">
            <w:pPr>
              <w:keepNext/>
              <w:keepLines/>
              <w:rPr>
                <w:ins w:id="773" w:author="Tekijä"/>
                <w:lang w:val="en-GB"/>
              </w:rPr>
            </w:pPr>
            <w:ins w:id="774" w:author="Tekijä">
              <w:r w:rsidRPr="003C2E13">
                <w:rPr>
                  <w:lang w:val="en-GB"/>
                </w:rPr>
                <w:t>2</w:t>
              </w:r>
            </w:ins>
          </w:p>
        </w:tc>
        <w:tc>
          <w:tcPr>
            <w:tcW w:w="734" w:type="dxa"/>
            <w:tcPrChange w:id="775" w:author="Tekijä">
              <w:tcPr>
                <w:tcW w:w="1108" w:type="dxa"/>
              </w:tcPr>
            </w:tcPrChange>
          </w:tcPr>
          <w:p w14:paraId="2578D944" w14:textId="5AC17D1B" w:rsidR="002C3A26" w:rsidRPr="003C2E13" w:rsidRDefault="002C3A26" w:rsidP="002C3A26">
            <w:pPr>
              <w:keepNext/>
              <w:keepLines/>
              <w:rPr>
                <w:ins w:id="776" w:author="Tekijä"/>
                <w:lang w:val="en-GB"/>
              </w:rPr>
            </w:pPr>
            <w:ins w:id="777" w:author="Tekijä">
              <w:r w:rsidRPr="003C2E13">
                <w:rPr>
                  <w:lang w:val="en-GB"/>
                </w:rPr>
                <w:t>22</w:t>
              </w:r>
            </w:ins>
          </w:p>
        </w:tc>
      </w:tr>
      <w:tr w:rsidR="002C3A26" w:rsidRPr="003C2E13" w14:paraId="655F778C" w14:textId="77777777" w:rsidTr="007D3183">
        <w:trPr>
          <w:trHeight w:val="407"/>
          <w:ins w:id="778" w:author="Tekijä"/>
          <w:trPrChange w:id="779" w:author="Tekijä">
            <w:trPr>
              <w:trHeight w:val="407"/>
            </w:trPr>
          </w:trPrChange>
        </w:trPr>
        <w:tc>
          <w:tcPr>
            <w:tcW w:w="2122" w:type="dxa"/>
            <w:tcPrChange w:id="780" w:author="Tekijä">
              <w:tcPr>
                <w:tcW w:w="1371" w:type="dxa"/>
              </w:tcPr>
            </w:tcPrChange>
          </w:tcPr>
          <w:p w14:paraId="7F87C88F" w14:textId="1A7A305F" w:rsidR="002C3A26" w:rsidRPr="003C2E13" w:rsidRDefault="002C3A26" w:rsidP="002C3A26">
            <w:pPr>
              <w:keepNext/>
              <w:keepLines/>
              <w:rPr>
                <w:ins w:id="781" w:author="Tekijä"/>
                <w:lang w:val="en-GB"/>
              </w:rPr>
            </w:pPr>
            <w:ins w:id="782" w:author="Tekijä">
              <w:r w:rsidRPr="003C2E13">
                <w:rPr>
                  <w:lang w:val="en-GB"/>
                </w:rPr>
                <w:t>10.99.0.108</w:t>
              </w:r>
            </w:ins>
          </w:p>
        </w:tc>
        <w:tc>
          <w:tcPr>
            <w:tcW w:w="2166" w:type="dxa"/>
            <w:tcPrChange w:id="783" w:author="Tekijä">
              <w:tcPr>
                <w:tcW w:w="1094" w:type="dxa"/>
              </w:tcPr>
            </w:tcPrChange>
          </w:tcPr>
          <w:p w14:paraId="17260020" w14:textId="5C9E5F50" w:rsidR="002C3A26" w:rsidRPr="003C2E13" w:rsidRDefault="002C3A26" w:rsidP="002C3A26">
            <w:pPr>
              <w:keepNext/>
              <w:keepLines/>
              <w:rPr>
                <w:ins w:id="784" w:author="Tekijä"/>
                <w:b/>
                <w:lang w:val="en-GB"/>
              </w:rPr>
            </w:pPr>
            <w:ins w:id="785" w:author="Tekijä">
              <w:r w:rsidRPr="003C2E13">
                <w:rPr>
                  <w:b/>
                  <w:lang w:val="en-GB"/>
                </w:rPr>
                <w:t>unknown</w:t>
              </w:r>
            </w:ins>
          </w:p>
        </w:tc>
        <w:tc>
          <w:tcPr>
            <w:tcW w:w="936" w:type="dxa"/>
            <w:tcPrChange w:id="786" w:author="Tekijä">
              <w:tcPr>
                <w:tcW w:w="1271" w:type="dxa"/>
              </w:tcPr>
            </w:tcPrChange>
          </w:tcPr>
          <w:p w14:paraId="27DF8DF0" w14:textId="42BB5FBF" w:rsidR="002C3A26" w:rsidRPr="003C2E13" w:rsidRDefault="002C3A26" w:rsidP="002C3A26">
            <w:pPr>
              <w:keepNext/>
              <w:keepLines/>
              <w:rPr>
                <w:ins w:id="787" w:author="Tekijä"/>
                <w:lang w:val="en-GB"/>
              </w:rPr>
            </w:pPr>
            <w:ins w:id="788" w:author="Tekijä">
              <w:r w:rsidRPr="003C2E13">
                <w:rPr>
                  <w:lang w:val="en-GB"/>
                </w:rPr>
                <w:t>0</w:t>
              </w:r>
            </w:ins>
          </w:p>
        </w:tc>
        <w:tc>
          <w:tcPr>
            <w:tcW w:w="960" w:type="dxa"/>
            <w:tcPrChange w:id="789" w:author="Tekijä">
              <w:tcPr>
                <w:tcW w:w="1128" w:type="dxa"/>
              </w:tcPr>
            </w:tcPrChange>
          </w:tcPr>
          <w:p w14:paraId="46550083" w14:textId="2954FA81" w:rsidR="002C3A26" w:rsidRPr="003C2E13" w:rsidRDefault="002C3A26" w:rsidP="002C3A26">
            <w:pPr>
              <w:keepNext/>
              <w:keepLines/>
              <w:rPr>
                <w:ins w:id="790" w:author="Tekijä"/>
                <w:lang w:val="en-GB"/>
              </w:rPr>
            </w:pPr>
            <w:ins w:id="791" w:author="Tekijä">
              <w:r w:rsidRPr="003C2E13">
                <w:rPr>
                  <w:lang w:val="en-GB"/>
                </w:rPr>
                <w:t>0</w:t>
              </w:r>
            </w:ins>
          </w:p>
        </w:tc>
        <w:tc>
          <w:tcPr>
            <w:tcW w:w="744" w:type="dxa"/>
            <w:tcPrChange w:id="792" w:author="Tekijä">
              <w:tcPr>
                <w:tcW w:w="1240" w:type="dxa"/>
              </w:tcPr>
            </w:tcPrChange>
          </w:tcPr>
          <w:p w14:paraId="460170A4" w14:textId="3C1AF1B8" w:rsidR="002C3A26" w:rsidRPr="003C2E13" w:rsidRDefault="002C3A26" w:rsidP="002C3A26">
            <w:pPr>
              <w:keepNext/>
              <w:keepLines/>
              <w:rPr>
                <w:ins w:id="793" w:author="Tekijä"/>
                <w:lang w:val="en-GB"/>
              </w:rPr>
            </w:pPr>
            <w:ins w:id="794" w:author="Tekijä">
              <w:r w:rsidRPr="003C2E13">
                <w:rPr>
                  <w:lang w:val="en-GB"/>
                </w:rPr>
                <w:t>9</w:t>
              </w:r>
            </w:ins>
          </w:p>
        </w:tc>
        <w:tc>
          <w:tcPr>
            <w:tcW w:w="663" w:type="dxa"/>
            <w:tcPrChange w:id="795" w:author="Tekijä">
              <w:tcPr>
                <w:tcW w:w="1113" w:type="dxa"/>
              </w:tcPr>
            </w:tcPrChange>
          </w:tcPr>
          <w:p w14:paraId="404B0F42" w14:textId="70B7E4ED" w:rsidR="002C3A26" w:rsidRPr="003C2E13" w:rsidRDefault="002C3A26" w:rsidP="002C3A26">
            <w:pPr>
              <w:keepNext/>
              <w:keepLines/>
              <w:rPr>
                <w:ins w:id="796" w:author="Tekijä"/>
                <w:lang w:val="en-GB"/>
              </w:rPr>
            </w:pPr>
            <w:ins w:id="797" w:author="Tekijä">
              <w:r w:rsidRPr="003C2E13">
                <w:rPr>
                  <w:lang w:val="en-GB"/>
                </w:rPr>
                <w:t>2</w:t>
              </w:r>
            </w:ins>
          </w:p>
        </w:tc>
        <w:tc>
          <w:tcPr>
            <w:tcW w:w="734" w:type="dxa"/>
            <w:tcPrChange w:id="798" w:author="Tekijä">
              <w:tcPr>
                <w:tcW w:w="1108" w:type="dxa"/>
              </w:tcPr>
            </w:tcPrChange>
          </w:tcPr>
          <w:p w14:paraId="1A951BFD" w14:textId="59D64411" w:rsidR="002C3A26" w:rsidRPr="003C2E13" w:rsidRDefault="002C3A26" w:rsidP="002C3A26">
            <w:pPr>
              <w:keepNext/>
              <w:keepLines/>
              <w:rPr>
                <w:ins w:id="799" w:author="Tekijä"/>
                <w:lang w:val="en-GB"/>
              </w:rPr>
            </w:pPr>
            <w:ins w:id="800" w:author="Tekijä">
              <w:r w:rsidRPr="003C2E13">
                <w:rPr>
                  <w:lang w:val="en-GB"/>
                </w:rPr>
                <w:t>22</w:t>
              </w:r>
            </w:ins>
          </w:p>
        </w:tc>
      </w:tr>
      <w:tr w:rsidR="002C3A26" w:rsidRPr="003C2E13" w14:paraId="73981EBB" w14:textId="77777777" w:rsidTr="007D3183">
        <w:trPr>
          <w:trHeight w:val="407"/>
          <w:ins w:id="801" w:author="Tekijä"/>
          <w:trPrChange w:id="802" w:author="Tekijä">
            <w:trPr>
              <w:trHeight w:val="407"/>
            </w:trPr>
          </w:trPrChange>
        </w:trPr>
        <w:tc>
          <w:tcPr>
            <w:tcW w:w="2122" w:type="dxa"/>
            <w:tcPrChange w:id="803" w:author="Tekijä">
              <w:tcPr>
                <w:tcW w:w="1371" w:type="dxa"/>
              </w:tcPr>
            </w:tcPrChange>
          </w:tcPr>
          <w:p w14:paraId="6733945B" w14:textId="2DDFEB77" w:rsidR="002C3A26" w:rsidRPr="003C2E13" w:rsidRDefault="002C3A26" w:rsidP="002C3A26">
            <w:pPr>
              <w:keepNext/>
              <w:keepLines/>
              <w:rPr>
                <w:ins w:id="804" w:author="Tekijä"/>
                <w:lang w:val="en-GB"/>
              </w:rPr>
            </w:pPr>
            <w:ins w:id="805" w:author="Tekijä">
              <w:r w:rsidRPr="003C2E13">
                <w:rPr>
                  <w:lang w:val="en-GB"/>
                </w:rPr>
                <w:t>10.99.0.109</w:t>
              </w:r>
            </w:ins>
          </w:p>
        </w:tc>
        <w:tc>
          <w:tcPr>
            <w:tcW w:w="2166" w:type="dxa"/>
            <w:tcPrChange w:id="806" w:author="Tekijä">
              <w:tcPr>
                <w:tcW w:w="1094" w:type="dxa"/>
              </w:tcPr>
            </w:tcPrChange>
          </w:tcPr>
          <w:p w14:paraId="40CF67B6" w14:textId="0258FBF1" w:rsidR="002C3A26" w:rsidRPr="003C2E13" w:rsidRDefault="002C3A26" w:rsidP="002C3A26">
            <w:pPr>
              <w:keepNext/>
              <w:keepLines/>
              <w:rPr>
                <w:ins w:id="807" w:author="Tekijä"/>
                <w:b/>
                <w:lang w:val="en-GB"/>
              </w:rPr>
            </w:pPr>
            <w:ins w:id="808" w:author="Tekijä">
              <w:r w:rsidRPr="003C2E13">
                <w:rPr>
                  <w:b/>
                  <w:lang w:val="en-GB"/>
                </w:rPr>
                <w:t>unknown/</w:t>
              </w:r>
              <w:proofErr w:type="spellStart"/>
              <w:r w:rsidRPr="003C2E13">
                <w:rPr>
                  <w:b/>
                  <w:lang w:val="en-GB"/>
                </w:rPr>
                <w:t>mgm</w:t>
              </w:r>
              <w:proofErr w:type="spellEnd"/>
            </w:ins>
          </w:p>
        </w:tc>
        <w:tc>
          <w:tcPr>
            <w:tcW w:w="936" w:type="dxa"/>
            <w:tcPrChange w:id="809" w:author="Tekijä">
              <w:tcPr>
                <w:tcW w:w="1271" w:type="dxa"/>
              </w:tcPr>
            </w:tcPrChange>
          </w:tcPr>
          <w:p w14:paraId="6FCA863C" w14:textId="2AC5F982" w:rsidR="002C3A26" w:rsidRPr="003C2E13" w:rsidRDefault="002C3A26" w:rsidP="002C3A26">
            <w:pPr>
              <w:keepNext/>
              <w:keepLines/>
              <w:rPr>
                <w:ins w:id="810" w:author="Tekijä"/>
                <w:lang w:val="en-GB"/>
              </w:rPr>
            </w:pPr>
            <w:ins w:id="811" w:author="Tekijä">
              <w:r w:rsidRPr="003C2E13">
                <w:rPr>
                  <w:lang w:val="en-GB"/>
                </w:rPr>
                <w:t>2</w:t>
              </w:r>
            </w:ins>
          </w:p>
        </w:tc>
        <w:tc>
          <w:tcPr>
            <w:tcW w:w="960" w:type="dxa"/>
            <w:tcPrChange w:id="812" w:author="Tekijä">
              <w:tcPr>
                <w:tcW w:w="1128" w:type="dxa"/>
              </w:tcPr>
            </w:tcPrChange>
          </w:tcPr>
          <w:p w14:paraId="478C92D3" w14:textId="0801C979" w:rsidR="002C3A26" w:rsidRPr="003C2E13" w:rsidRDefault="002C3A26" w:rsidP="002C3A26">
            <w:pPr>
              <w:keepNext/>
              <w:keepLines/>
              <w:rPr>
                <w:ins w:id="813" w:author="Tekijä"/>
                <w:lang w:val="en-GB"/>
              </w:rPr>
            </w:pPr>
            <w:ins w:id="814" w:author="Tekijä">
              <w:r w:rsidRPr="003C2E13">
                <w:rPr>
                  <w:lang w:val="en-GB"/>
                </w:rPr>
                <w:t>0</w:t>
              </w:r>
            </w:ins>
          </w:p>
        </w:tc>
        <w:tc>
          <w:tcPr>
            <w:tcW w:w="744" w:type="dxa"/>
            <w:tcPrChange w:id="815" w:author="Tekijä">
              <w:tcPr>
                <w:tcW w:w="1240" w:type="dxa"/>
              </w:tcPr>
            </w:tcPrChange>
          </w:tcPr>
          <w:p w14:paraId="76E97932" w14:textId="479AD7E3" w:rsidR="002C3A26" w:rsidRPr="003C2E13" w:rsidRDefault="002C3A26" w:rsidP="002C3A26">
            <w:pPr>
              <w:keepNext/>
              <w:keepLines/>
              <w:rPr>
                <w:ins w:id="816" w:author="Tekijä"/>
                <w:lang w:val="en-GB"/>
              </w:rPr>
            </w:pPr>
            <w:ins w:id="817" w:author="Tekijä">
              <w:r w:rsidRPr="003C2E13">
                <w:rPr>
                  <w:lang w:val="en-GB"/>
                </w:rPr>
                <w:t>11</w:t>
              </w:r>
            </w:ins>
          </w:p>
        </w:tc>
        <w:tc>
          <w:tcPr>
            <w:tcW w:w="663" w:type="dxa"/>
            <w:tcPrChange w:id="818" w:author="Tekijä">
              <w:tcPr>
                <w:tcW w:w="1113" w:type="dxa"/>
              </w:tcPr>
            </w:tcPrChange>
          </w:tcPr>
          <w:p w14:paraId="75DB7D7B" w14:textId="1A58EA65" w:rsidR="002C3A26" w:rsidRPr="003C2E13" w:rsidRDefault="002C3A26" w:rsidP="002C3A26">
            <w:pPr>
              <w:keepNext/>
              <w:keepLines/>
              <w:rPr>
                <w:ins w:id="819" w:author="Tekijä"/>
                <w:lang w:val="en-GB"/>
              </w:rPr>
            </w:pPr>
            <w:ins w:id="820" w:author="Tekijä">
              <w:r w:rsidRPr="003C2E13">
                <w:rPr>
                  <w:lang w:val="en-GB"/>
                </w:rPr>
                <w:t>2</w:t>
              </w:r>
            </w:ins>
          </w:p>
        </w:tc>
        <w:tc>
          <w:tcPr>
            <w:tcW w:w="734" w:type="dxa"/>
            <w:tcPrChange w:id="821" w:author="Tekijä">
              <w:tcPr>
                <w:tcW w:w="1108" w:type="dxa"/>
              </w:tcPr>
            </w:tcPrChange>
          </w:tcPr>
          <w:p w14:paraId="0069BD84" w14:textId="6024F0BE" w:rsidR="002C3A26" w:rsidRPr="003C2E13" w:rsidRDefault="002C3A26" w:rsidP="002C3A26">
            <w:pPr>
              <w:keepNext/>
              <w:keepLines/>
              <w:rPr>
                <w:ins w:id="822" w:author="Tekijä"/>
                <w:lang w:val="en-GB"/>
              </w:rPr>
            </w:pPr>
            <w:ins w:id="823" w:author="Tekijä">
              <w:r w:rsidRPr="003C2E13">
                <w:rPr>
                  <w:lang w:val="en-GB"/>
                </w:rPr>
                <w:t>34</w:t>
              </w:r>
            </w:ins>
          </w:p>
        </w:tc>
      </w:tr>
      <w:tr w:rsidR="002C3A26" w:rsidRPr="003C2E13" w14:paraId="488949A4" w14:textId="77777777" w:rsidTr="007D3183">
        <w:trPr>
          <w:trHeight w:val="407"/>
          <w:ins w:id="824" w:author="Tekijä"/>
          <w:trPrChange w:id="825" w:author="Tekijä">
            <w:trPr>
              <w:trHeight w:val="407"/>
            </w:trPr>
          </w:trPrChange>
        </w:trPr>
        <w:tc>
          <w:tcPr>
            <w:tcW w:w="2122" w:type="dxa"/>
            <w:tcPrChange w:id="826" w:author="Tekijä">
              <w:tcPr>
                <w:tcW w:w="1371" w:type="dxa"/>
              </w:tcPr>
            </w:tcPrChange>
          </w:tcPr>
          <w:p w14:paraId="0E946D29" w14:textId="55DB012D" w:rsidR="002C3A26" w:rsidRPr="003C2E13" w:rsidRDefault="002C3A26" w:rsidP="002C3A26">
            <w:pPr>
              <w:keepNext/>
              <w:keepLines/>
              <w:rPr>
                <w:ins w:id="827" w:author="Tekijä"/>
                <w:lang w:val="en-GB"/>
              </w:rPr>
            </w:pPr>
            <w:ins w:id="828" w:author="Tekijä">
              <w:r w:rsidRPr="003C2E13">
                <w:rPr>
                  <w:lang w:val="en-GB"/>
                </w:rPr>
                <w:t>10.99.0.111</w:t>
              </w:r>
            </w:ins>
          </w:p>
        </w:tc>
        <w:tc>
          <w:tcPr>
            <w:tcW w:w="2166" w:type="dxa"/>
            <w:tcPrChange w:id="829" w:author="Tekijä">
              <w:tcPr>
                <w:tcW w:w="1094" w:type="dxa"/>
              </w:tcPr>
            </w:tcPrChange>
          </w:tcPr>
          <w:p w14:paraId="6F2C659B" w14:textId="4DC90B11" w:rsidR="002C3A26" w:rsidRPr="003C2E13" w:rsidRDefault="002C3A26" w:rsidP="002C3A26">
            <w:pPr>
              <w:keepNext/>
              <w:keepLines/>
              <w:rPr>
                <w:ins w:id="830" w:author="Tekijä"/>
                <w:b/>
                <w:lang w:val="en-GB"/>
              </w:rPr>
            </w:pPr>
            <w:ins w:id="831" w:author="Tekijä">
              <w:r w:rsidRPr="003C2E13">
                <w:rPr>
                  <w:b/>
                  <w:lang w:val="en-GB"/>
                </w:rPr>
                <w:t>unknown/</w:t>
              </w:r>
              <w:proofErr w:type="spellStart"/>
              <w:r w:rsidRPr="003C2E13">
                <w:rPr>
                  <w:b/>
                  <w:lang w:val="en-GB"/>
                </w:rPr>
                <w:t>mgm</w:t>
              </w:r>
              <w:proofErr w:type="spellEnd"/>
            </w:ins>
          </w:p>
        </w:tc>
        <w:tc>
          <w:tcPr>
            <w:tcW w:w="936" w:type="dxa"/>
            <w:tcPrChange w:id="832" w:author="Tekijä">
              <w:tcPr>
                <w:tcW w:w="1271" w:type="dxa"/>
              </w:tcPr>
            </w:tcPrChange>
          </w:tcPr>
          <w:p w14:paraId="1542CF7E" w14:textId="34BA5E59" w:rsidR="002C3A26" w:rsidRPr="003C2E13" w:rsidRDefault="002C3A26" w:rsidP="002C3A26">
            <w:pPr>
              <w:keepNext/>
              <w:keepLines/>
              <w:rPr>
                <w:ins w:id="833" w:author="Tekijä"/>
                <w:lang w:val="en-GB"/>
              </w:rPr>
            </w:pPr>
            <w:ins w:id="834" w:author="Tekijä">
              <w:r w:rsidRPr="003C2E13">
                <w:rPr>
                  <w:lang w:val="en-GB"/>
                </w:rPr>
                <w:t>1</w:t>
              </w:r>
            </w:ins>
          </w:p>
        </w:tc>
        <w:tc>
          <w:tcPr>
            <w:tcW w:w="960" w:type="dxa"/>
            <w:tcPrChange w:id="835" w:author="Tekijä">
              <w:tcPr>
                <w:tcW w:w="1128" w:type="dxa"/>
              </w:tcPr>
            </w:tcPrChange>
          </w:tcPr>
          <w:p w14:paraId="3F1EC2B4" w14:textId="6CC247A2" w:rsidR="002C3A26" w:rsidRPr="003C2E13" w:rsidRDefault="002C3A26" w:rsidP="002C3A26">
            <w:pPr>
              <w:keepNext/>
              <w:keepLines/>
              <w:rPr>
                <w:ins w:id="836" w:author="Tekijä"/>
                <w:lang w:val="en-GB"/>
              </w:rPr>
            </w:pPr>
            <w:ins w:id="837" w:author="Tekijä">
              <w:r w:rsidRPr="003C2E13">
                <w:rPr>
                  <w:lang w:val="en-GB"/>
                </w:rPr>
                <w:t>0</w:t>
              </w:r>
            </w:ins>
          </w:p>
        </w:tc>
        <w:tc>
          <w:tcPr>
            <w:tcW w:w="744" w:type="dxa"/>
            <w:tcPrChange w:id="838" w:author="Tekijä">
              <w:tcPr>
                <w:tcW w:w="1240" w:type="dxa"/>
              </w:tcPr>
            </w:tcPrChange>
          </w:tcPr>
          <w:p w14:paraId="1A205A7F" w14:textId="744300BE" w:rsidR="002C3A26" w:rsidRPr="003C2E13" w:rsidRDefault="002C3A26" w:rsidP="002C3A26">
            <w:pPr>
              <w:keepNext/>
              <w:keepLines/>
              <w:rPr>
                <w:ins w:id="839" w:author="Tekijä"/>
                <w:lang w:val="en-GB"/>
              </w:rPr>
            </w:pPr>
            <w:ins w:id="840" w:author="Tekijä">
              <w:r w:rsidRPr="003C2E13">
                <w:rPr>
                  <w:lang w:val="en-GB"/>
                </w:rPr>
                <w:t>10</w:t>
              </w:r>
            </w:ins>
          </w:p>
        </w:tc>
        <w:tc>
          <w:tcPr>
            <w:tcW w:w="663" w:type="dxa"/>
            <w:tcPrChange w:id="841" w:author="Tekijä">
              <w:tcPr>
                <w:tcW w:w="1113" w:type="dxa"/>
              </w:tcPr>
            </w:tcPrChange>
          </w:tcPr>
          <w:p w14:paraId="663C6B36" w14:textId="498072A2" w:rsidR="002C3A26" w:rsidRPr="003C2E13" w:rsidRDefault="002C3A26" w:rsidP="002C3A26">
            <w:pPr>
              <w:keepNext/>
              <w:keepLines/>
              <w:rPr>
                <w:ins w:id="842" w:author="Tekijä"/>
                <w:lang w:val="en-GB"/>
              </w:rPr>
            </w:pPr>
            <w:ins w:id="843" w:author="Tekijä">
              <w:r w:rsidRPr="003C2E13">
                <w:rPr>
                  <w:lang w:val="en-GB"/>
                </w:rPr>
                <w:t>2</w:t>
              </w:r>
            </w:ins>
          </w:p>
        </w:tc>
        <w:tc>
          <w:tcPr>
            <w:tcW w:w="734" w:type="dxa"/>
            <w:tcPrChange w:id="844" w:author="Tekijä">
              <w:tcPr>
                <w:tcW w:w="1108" w:type="dxa"/>
              </w:tcPr>
            </w:tcPrChange>
          </w:tcPr>
          <w:p w14:paraId="36E9F5D9" w14:textId="5FBA8332" w:rsidR="002C3A26" w:rsidRPr="003C2E13" w:rsidRDefault="002C3A26" w:rsidP="002C3A26">
            <w:pPr>
              <w:keepNext/>
              <w:keepLines/>
              <w:rPr>
                <w:ins w:id="845" w:author="Tekijä"/>
                <w:lang w:val="en-GB"/>
              </w:rPr>
            </w:pPr>
            <w:ins w:id="846" w:author="Tekijä">
              <w:r w:rsidRPr="003C2E13">
                <w:rPr>
                  <w:lang w:val="en-GB"/>
                </w:rPr>
                <w:t>25</w:t>
              </w:r>
            </w:ins>
          </w:p>
        </w:tc>
      </w:tr>
    </w:tbl>
    <w:p w14:paraId="4CC36B5A" w14:textId="6E052EF6" w:rsidR="00933680" w:rsidRPr="003C2E13" w:rsidRDefault="00933680" w:rsidP="00933680">
      <w:pPr>
        <w:pStyle w:val="Otsikko3"/>
        <w:rPr>
          <w:lang w:val="en-GB"/>
        </w:rPr>
      </w:pPr>
      <w:bookmarkStart w:id="847" w:name="_Toc503079695"/>
      <w:r w:rsidRPr="003C2E13">
        <w:rPr>
          <w:lang w:val="en-GB"/>
        </w:rPr>
        <w:t>Warehouse network vulnerabilities summary</w:t>
      </w:r>
    </w:p>
    <w:p w14:paraId="1D954EFE" w14:textId="77777777" w:rsidR="00933680" w:rsidRPr="003C2E13" w:rsidRDefault="00933680" w:rsidP="00933680">
      <w:pPr>
        <w:rPr>
          <w:lang w:val="en-GB"/>
        </w:rPr>
      </w:pPr>
      <w:r w:rsidRPr="003C2E13">
        <w:rPr>
          <w:lang w:val="en-GB"/>
        </w:rPr>
        <w:t>The warehouse network segment contains the hosts for running services for Human Resources and Front Accounting. The system running the HR services is again extremely vulnerable, with 19 critical and 90 high-risk vulnerabilities. The summary of the vulnerabilities can be found from the table 8.</w:t>
      </w:r>
    </w:p>
    <w:p w14:paraId="37162BFA" w14:textId="3A7A1E5C" w:rsidR="00E45CBD" w:rsidRPr="003C2E13" w:rsidRDefault="00E45CBD">
      <w:pPr>
        <w:pStyle w:val="Kuvanotsikko"/>
        <w:rPr>
          <w:lang w:val="en-GB"/>
        </w:rPr>
      </w:pPr>
      <w:bookmarkStart w:id="848" w:name="_Toc503128086"/>
      <w:r w:rsidRPr="003C2E13">
        <w:rPr>
          <w:lang w:val="en-GB"/>
        </w:rPr>
        <w:lastRenderedPageBreak/>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8</w:t>
      </w:r>
      <w:r w:rsidR="00FD1BEF" w:rsidRPr="003C2E13">
        <w:rPr>
          <w:noProof/>
          <w:lang w:val="en-GB"/>
        </w:rPr>
        <w:fldChar w:fldCharType="end"/>
      </w:r>
      <w:r w:rsidRPr="003C2E13">
        <w:rPr>
          <w:lang w:val="en-GB"/>
        </w:rPr>
        <w:t xml:space="preserve"> Warehouse vulnerabilities summary</w:t>
      </w:r>
      <w:bookmarkEnd w:id="847"/>
      <w:bookmarkEnd w:id="848"/>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rsidRPr="003C2E13" w14:paraId="5815A2FD" w14:textId="77777777" w:rsidTr="006C225F">
        <w:tc>
          <w:tcPr>
            <w:tcW w:w="1372" w:type="dxa"/>
          </w:tcPr>
          <w:p w14:paraId="5D2776AA" w14:textId="77777777" w:rsidR="00DF0799" w:rsidRPr="003C2E13" w:rsidRDefault="00DF0799" w:rsidP="00E45CBD">
            <w:pPr>
              <w:keepNext/>
              <w:keepLines/>
              <w:rPr>
                <w:b/>
                <w:lang w:val="en-GB"/>
              </w:rPr>
            </w:pPr>
            <w:r w:rsidRPr="003C2E13">
              <w:rPr>
                <w:b/>
                <w:lang w:val="en-GB"/>
              </w:rPr>
              <w:t>Host</w:t>
            </w:r>
          </w:p>
        </w:tc>
        <w:tc>
          <w:tcPr>
            <w:tcW w:w="1330" w:type="dxa"/>
          </w:tcPr>
          <w:p w14:paraId="4E004261" w14:textId="77777777" w:rsidR="00DF0799" w:rsidRPr="003C2E13" w:rsidRDefault="00DF0799" w:rsidP="00E45CBD">
            <w:pPr>
              <w:keepNext/>
              <w:keepLines/>
              <w:rPr>
                <w:b/>
                <w:lang w:val="en-GB"/>
              </w:rPr>
            </w:pPr>
            <w:r w:rsidRPr="003C2E13">
              <w:rPr>
                <w:b/>
                <w:lang w:val="en-GB"/>
              </w:rPr>
              <w:t>Service</w:t>
            </w:r>
          </w:p>
        </w:tc>
        <w:tc>
          <w:tcPr>
            <w:tcW w:w="1270" w:type="dxa"/>
          </w:tcPr>
          <w:p w14:paraId="7AFF6F48" w14:textId="77777777" w:rsidR="00DF0799" w:rsidRPr="003C2E13" w:rsidRDefault="00DF0799" w:rsidP="00E45CBD">
            <w:pPr>
              <w:keepNext/>
              <w:keepLines/>
              <w:rPr>
                <w:b/>
                <w:lang w:val="en-GB"/>
              </w:rPr>
            </w:pPr>
            <w:r w:rsidRPr="003C2E13">
              <w:rPr>
                <w:b/>
                <w:lang w:val="en-GB"/>
              </w:rPr>
              <w:t>Critical</w:t>
            </w:r>
          </w:p>
        </w:tc>
        <w:tc>
          <w:tcPr>
            <w:tcW w:w="1128" w:type="dxa"/>
          </w:tcPr>
          <w:p w14:paraId="345D1A83" w14:textId="77777777" w:rsidR="00DF0799" w:rsidRPr="003C2E13" w:rsidRDefault="00DF0799" w:rsidP="00E45CBD">
            <w:pPr>
              <w:keepNext/>
              <w:keepLines/>
              <w:rPr>
                <w:b/>
                <w:lang w:val="en-GB"/>
              </w:rPr>
            </w:pPr>
            <w:r w:rsidRPr="003C2E13">
              <w:rPr>
                <w:b/>
                <w:lang w:val="en-GB"/>
              </w:rPr>
              <w:t>High</w:t>
            </w:r>
          </w:p>
        </w:tc>
        <w:tc>
          <w:tcPr>
            <w:tcW w:w="1240" w:type="dxa"/>
          </w:tcPr>
          <w:p w14:paraId="72CEE915" w14:textId="77777777" w:rsidR="00DF0799" w:rsidRPr="003C2E13" w:rsidRDefault="00DF0799" w:rsidP="00E45CBD">
            <w:pPr>
              <w:keepNext/>
              <w:keepLines/>
              <w:rPr>
                <w:b/>
                <w:lang w:val="en-GB"/>
              </w:rPr>
            </w:pPr>
            <w:r w:rsidRPr="003C2E13">
              <w:rPr>
                <w:b/>
                <w:lang w:val="en-GB"/>
              </w:rPr>
              <w:t>Med</w:t>
            </w:r>
          </w:p>
        </w:tc>
        <w:tc>
          <w:tcPr>
            <w:tcW w:w="1113" w:type="dxa"/>
          </w:tcPr>
          <w:p w14:paraId="06D0AE23" w14:textId="77777777" w:rsidR="00DF0799" w:rsidRPr="003C2E13" w:rsidRDefault="00DF0799" w:rsidP="00E45CBD">
            <w:pPr>
              <w:keepNext/>
              <w:keepLines/>
              <w:rPr>
                <w:b/>
                <w:lang w:val="en-GB"/>
              </w:rPr>
            </w:pPr>
            <w:r w:rsidRPr="003C2E13">
              <w:rPr>
                <w:b/>
                <w:lang w:val="en-GB"/>
              </w:rPr>
              <w:t>Low</w:t>
            </w:r>
          </w:p>
        </w:tc>
        <w:tc>
          <w:tcPr>
            <w:tcW w:w="1108" w:type="dxa"/>
          </w:tcPr>
          <w:p w14:paraId="0EB53096" w14:textId="77777777" w:rsidR="00DF0799" w:rsidRPr="003C2E13" w:rsidRDefault="00DF0799" w:rsidP="00E45CBD">
            <w:pPr>
              <w:keepNext/>
              <w:keepLines/>
              <w:rPr>
                <w:b/>
                <w:lang w:val="en-GB"/>
              </w:rPr>
            </w:pPr>
            <w:r w:rsidRPr="003C2E13">
              <w:rPr>
                <w:b/>
                <w:lang w:val="en-GB"/>
              </w:rPr>
              <w:t>Info</w:t>
            </w:r>
          </w:p>
        </w:tc>
      </w:tr>
      <w:tr w:rsidR="00DF0799" w:rsidRPr="003C2E13" w14:paraId="52BAEBBD" w14:textId="77777777" w:rsidTr="006C225F">
        <w:tc>
          <w:tcPr>
            <w:tcW w:w="1372" w:type="dxa"/>
          </w:tcPr>
          <w:p w14:paraId="511A9C1A" w14:textId="77777777" w:rsidR="00DF0799" w:rsidRPr="003C2E13" w:rsidRDefault="00DF0799" w:rsidP="00E45CBD">
            <w:pPr>
              <w:keepNext/>
              <w:keepLines/>
              <w:rPr>
                <w:lang w:val="en-GB"/>
              </w:rPr>
            </w:pPr>
            <w:r w:rsidRPr="003C2E13">
              <w:rPr>
                <w:lang w:val="en-GB"/>
              </w:rPr>
              <w:t>172.20.0.10</w:t>
            </w:r>
          </w:p>
        </w:tc>
        <w:tc>
          <w:tcPr>
            <w:tcW w:w="1330" w:type="dxa"/>
          </w:tcPr>
          <w:p w14:paraId="04E36345" w14:textId="77777777" w:rsidR="00DF0799" w:rsidRPr="003C2E13" w:rsidRDefault="00DF0799" w:rsidP="00E45CBD">
            <w:pPr>
              <w:keepNext/>
              <w:keepLines/>
              <w:rPr>
                <w:lang w:val="en-GB"/>
              </w:rPr>
            </w:pPr>
            <w:r w:rsidRPr="003C2E13">
              <w:rPr>
                <w:lang w:val="en-GB"/>
              </w:rPr>
              <w:t>HR</w:t>
            </w:r>
          </w:p>
        </w:tc>
        <w:tc>
          <w:tcPr>
            <w:tcW w:w="1270" w:type="dxa"/>
          </w:tcPr>
          <w:p w14:paraId="22640F08" w14:textId="77777777" w:rsidR="00DF0799" w:rsidRPr="003C2E13" w:rsidRDefault="00DF0799" w:rsidP="00E45CBD">
            <w:pPr>
              <w:keepNext/>
              <w:keepLines/>
              <w:rPr>
                <w:lang w:val="en-GB"/>
              </w:rPr>
            </w:pPr>
            <w:r w:rsidRPr="003C2E13">
              <w:rPr>
                <w:lang w:val="en-GB"/>
              </w:rPr>
              <w:t>19</w:t>
            </w:r>
          </w:p>
        </w:tc>
        <w:tc>
          <w:tcPr>
            <w:tcW w:w="1128" w:type="dxa"/>
          </w:tcPr>
          <w:p w14:paraId="73A16BE3" w14:textId="77777777" w:rsidR="00DF0799" w:rsidRPr="003C2E13" w:rsidRDefault="00DF0799" w:rsidP="00E45CBD">
            <w:pPr>
              <w:keepNext/>
              <w:keepLines/>
              <w:rPr>
                <w:lang w:val="en-GB"/>
              </w:rPr>
            </w:pPr>
            <w:r w:rsidRPr="003C2E13">
              <w:rPr>
                <w:lang w:val="en-GB"/>
              </w:rPr>
              <w:t>90</w:t>
            </w:r>
          </w:p>
        </w:tc>
        <w:tc>
          <w:tcPr>
            <w:tcW w:w="1240" w:type="dxa"/>
          </w:tcPr>
          <w:p w14:paraId="12B4D655" w14:textId="77777777" w:rsidR="00DF0799" w:rsidRPr="003C2E13" w:rsidRDefault="00DF0799" w:rsidP="00E45CBD">
            <w:pPr>
              <w:keepNext/>
              <w:keepLines/>
              <w:rPr>
                <w:lang w:val="en-GB"/>
              </w:rPr>
            </w:pPr>
            <w:r w:rsidRPr="003C2E13">
              <w:rPr>
                <w:lang w:val="en-GB"/>
              </w:rPr>
              <w:t>126</w:t>
            </w:r>
          </w:p>
        </w:tc>
        <w:tc>
          <w:tcPr>
            <w:tcW w:w="1113" w:type="dxa"/>
          </w:tcPr>
          <w:p w14:paraId="3E8F3FE3" w14:textId="77777777" w:rsidR="00DF0799" w:rsidRPr="003C2E13" w:rsidRDefault="00DF0799" w:rsidP="00E45CBD">
            <w:pPr>
              <w:keepNext/>
              <w:keepLines/>
              <w:rPr>
                <w:lang w:val="en-GB"/>
              </w:rPr>
            </w:pPr>
            <w:r w:rsidRPr="003C2E13">
              <w:rPr>
                <w:lang w:val="en-GB"/>
              </w:rPr>
              <w:t>9</w:t>
            </w:r>
          </w:p>
        </w:tc>
        <w:tc>
          <w:tcPr>
            <w:tcW w:w="1108" w:type="dxa"/>
          </w:tcPr>
          <w:p w14:paraId="1892CC79" w14:textId="77777777" w:rsidR="00DF0799" w:rsidRPr="003C2E13" w:rsidRDefault="00DF0799" w:rsidP="00E45CBD">
            <w:pPr>
              <w:keepNext/>
              <w:keepLines/>
              <w:rPr>
                <w:lang w:val="en-GB"/>
              </w:rPr>
            </w:pPr>
            <w:r w:rsidRPr="003C2E13">
              <w:rPr>
                <w:lang w:val="en-GB"/>
              </w:rPr>
              <w:t>52</w:t>
            </w:r>
          </w:p>
        </w:tc>
      </w:tr>
      <w:tr w:rsidR="00DF0799" w:rsidRPr="003C2E13" w14:paraId="56550A99" w14:textId="77777777" w:rsidTr="006C225F">
        <w:tc>
          <w:tcPr>
            <w:tcW w:w="1372" w:type="dxa"/>
          </w:tcPr>
          <w:p w14:paraId="67F28AD3" w14:textId="77777777" w:rsidR="00DF0799" w:rsidRPr="003C2E13" w:rsidRDefault="00DF0799" w:rsidP="00E45CBD">
            <w:pPr>
              <w:keepNext/>
              <w:keepLines/>
              <w:rPr>
                <w:lang w:val="en-GB"/>
              </w:rPr>
            </w:pPr>
            <w:r w:rsidRPr="003C2E13">
              <w:rPr>
                <w:lang w:val="en-GB"/>
              </w:rPr>
              <w:t>172.20.0.20</w:t>
            </w:r>
          </w:p>
        </w:tc>
        <w:tc>
          <w:tcPr>
            <w:tcW w:w="1330" w:type="dxa"/>
          </w:tcPr>
          <w:p w14:paraId="5EC4A056" w14:textId="77777777" w:rsidR="00DF0799" w:rsidRPr="003C2E13" w:rsidRDefault="00DF0799" w:rsidP="00E45CBD">
            <w:pPr>
              <w:keepNext/>
              <w:keepLines/>
              <w:rPr>
                <w:lang w:val="en-GB"/>
              </w:rPr>
            </w:pPr>
            <w:r w:rsidRPr="003C2E13">
              <w:rPr>
                <w:lang w:val="en-GB"/>
              </w:rPr>
              <w:t>Front Accounting</w:t>
            </w:r>
          </w:p>
        </w:tc>
        <w:tc>
          <w:tcPr>
            <w:tcW w:w="1270" w:type="dxa"/>
          </w:tcPr>
          <w:p w14:paraId="3847DB5C" w14:textId="77777777" w:rsidR="00DF0799" w:rsidRPr="003C2E13" w:rsidRDefault="00DF0799" w:rsidP="00E45CBD">
            <w:pPr>
              <w:keepNext/>
              <w:keepLines/>
              <w:rPr>
                <w:lang w:val="en-GB"/>
              </w:rPr>
            </w:pPr>
            <w:r w:rsidRPr="003C2E13">
              <w:rPr>
                <w:lang w:val="en-GB"/>
              </w:rPr>
              <w:t>0</w:t>
            </w:r>
          </w:p>
        </w:tc>
        <w:tc>
          <w:tcPr>
            <w:tcW w:w="1128" w:type="dxa"/>
          </w:tcPr>
          <w:p w14:paraId="37B72347" w14:textId="77777777" w:rsidR="00DF0799" w:rsidRPr="003C2E13" w:rsidRDefault="00DF0799" w:rsidP="00E45CBD">
            <w:pPr>
              <w:keepNext/>
              <w:keepLines/>
              <w:rPr>
                <w:lang w:val="en-GB"/>
              </w:rPr>
            </w:pPr>
            <w:r w:rsidRPr="003C2E13">
              <w:rPr>
                <w:lang w:val="en-GB"/>
              </w:rPr>
              <w:t>0</w:t>
            </w:r>
          </w:p>
        </w:tc>
        <w:tc>
          <w:tcPr>
            <w:tcW w:w="1240" w:type="dxa"/>
          </w:tcPr>
          <w:p w14:paraId="07D11FE1" w14:textId="77777777" w:rsidR="00DF0799" w:rsidRPr="003C2E13" w:rsidRDefault="00DF0799" w:rsidP="00E45CBD">
            <w:pPr>
              <w:keepNext/>
              <w:keepLines/>
              <w:rPr>
                <w:lang w:val="en-GB"/>
              </w:rPr>
            </w:pPr>
            <w:r w:rsidRPr="003C2E13">
              <w:rPr>
                <w:lang w:val="en-GB"/>
              </w:rPr>
              <w:t>0</w:t>
            </w:r>
          </w:p>
        </w:tc>
        <w:tc>
          <w:tcPr>
            <w:tcW w:w="1113" w:type="dxa"/>
          </w:tcPr>
          <w:p w14:paraId="7CC0C058" w14:textId="77777777" w:rsidR="00DF0799" w:rsidRPr="003C2E13" w:rsidRDefault="00DF0799" w:rsidP="00E45CBD">
            <w:pPr>
              <w:keepNext/>
              <w:keepLines/>
              <w:rPr>
                <w:lang w:val="en-GB"/>
              </w:rPr>
            </w:pPr>
            <w:r w:rsidRPr="003C2E13">
              <w:rPr>
                <w:lang w:val="en-GB"/>
              </w:rPr>
              <w:t>0</w:t>
            </w:r>
          </w:p>
        </w:tc>
        <w:tc>
          <w:tcPr>
            <w:tcW w:w="1108" w:type="dxa"/>
          </w:tcPr>
          <w:p w14:paraId="099FE65C" w14:textId="77777777" w:rsidR="00DF0799" w:rsidRPr="003C2E13" w:rsidRDefault="00DF0799" w:rsidP="00E45CBD">
            <w:pPr>
              <w:keepNext/>
              <w:keepLines/>
              <w:rPr>
                <w:lang w:val="en-GB"/>
              </w:rPr>
            </w:pPr>
            <w:r w:rsidRPr="003C2E13">
              <w:rPr>
                <w:lang w:val="en-GB"/>
              </w:rPr>
              <w:t>13</w:t>
            </w:r>
          </w:p>
        </w:tc>
      </w:tr>
    </w:tbl>
    <w:p w14:paraId="1A529E57" w14:textId="7F598FBA" w:rsidR="00E21A0A" w:rsidRPr="006003F7" w:rsidRDefault="00881CFE" w:rsidP="00F46E44">
      <w:pPr>
        <w:pStyle w:val="Otsikko2"/>
        <w:rPr>
          <w:lang w:val="en-GB"/>
        </w:rPr>
      </w:pPr>
      <w:bookmarkStart w:id="849" w:name="_Toc503122778"/>
      <w:bookmarkStart w:id="850" w:name="_Toc503122935"/>
      <w:bookmarkStart w:id="851" w:name="_Toc500698268"/>
      <w:bookmarkStart w:id="852" w:name="_Toc503028813"/>
      <w:bookmarkStart w:id="853" w:name="_Toc503113524"/>
      <w:bookmarkStart w:id="854" w:name="_Toc503121403"/>
      <w:bookmarkStart w:id="855" w:name="_Toc503128077"/>
      <w:bookmarkEnd w:id="849"/>
      <w:bookmarkEnd w:id="850"/>
      <w:r w:rsidRPr="003C2E13">
        <w:rPr>
          <w:lang w:val="en-GB"/>
        </w:rPr>
        <w:t>Vulnerability Details</w:t>
      </w:r>
      <w:bookmarkEnd w:id="851"/>
      <w:bookmarkEnd w:id="852"/>
      <w:bookmarkEnd w:id="853"/>
      <w:bookmarkEnd w:id="854"/>
      <w:bookmarkEnd w:id="855"/>
      <w:r w:rsidR="008965B1" w:rsidRPr="003C2E13">
        <w:rPr>
          <w:lang w:val="en-GB"/>
        </w:rPr>
        <w:t xml:space="preserve"> </w:t>
      </w:r>
    </w:p>
    <w:p w14:paraId="07668EA6" w14:textId="11FD5398" w:rsidR="0058622F" w:rsidRPr="003C2E13" w:rsidRDefault="0058622F" w:rsidP="00D057CE">
      <w:pPr>
        <w:jc w:val="both"/>
        <w:rPr>
          <w:lang w:val="en-GB"/>
        </w:rPr>
      </w:pPr>
      <w:r w:rsidRPr="003C2E13">
        <w:rPr>
          <w:lang w:val="en-GB"/>
        </w:rPr>
        <w:t xml:space="preserve">Objective of this title is to issue </w:t>
      </w:r>
      <w:r w:rsidR="00C34369" w:rsidRPr="003C2E13">
        <w:rPr>
          <w:lang w:val="en-GB"/>
        </w:rPr>
        <w:t xml:space="preserve">more technical and detailed information about </w:t>
      </w:r>
      <w:r w:rsidR="00272BDE" w:rsidRPr="003C2E13">
        <w:rPr>
          <w:lang w:val="en-GB"/>
        </w:rPr>
        <w:t xml:space="preserve">the most important </w:t>
      </w:r>
      <w:r w:rsidR="00C34369" w:rsidRPr="003C2E13">
        <w:rPr>
          <w:lang w:val="en-GB"/>
        </w:rPr>
        <w:t>vulnerabilities presented above.</w:t>
      </w:r>
      <w:r w:rsidR="00A311E9" w:rsidRPr="003C2E13">
        <w:rPr>
          <w:lang w:val="en-GB"/>
        </w:rPr>
        <w:t xml:space="preserve"> </w:t>
      </w:r>
      <w:r w:rsidRPr="003C2E13">
        <w:rPr>
          <w:lang w:val="en-GB"/>
        </w:rPr>
        <w:t xml:space="preserve">In addition to technical explanation and possible mitigation </w:t>
      </w:r>
      <w:r w:rsidR="006E3E88" w:rsidRPr="003C2E13">
        <w:rPr>
          <w:lang w:val="en-GB"/>
        </w:rPr>
        <w:t>proposal</w:t>
      </w:r>
      <w:r w:rsidRPr="003C2E13">
        <w:rPr>
          <w:lang w:val="en-GB"/>
        </w:rPr>
        <w:t xml:space="preserve">, overview includes severity and risk assessment </w:t>
      </w:r>
      <w:r w:rsidR="00C27172" w:rsidRPr="003C2E13">
        <w:rPr>
          <w:lang w:val="en-GB"/>
        </w:rPr>
        <w:t xml:space="preserve">to support decision making. </w:t>
      </w:r>
    </w:p>
    <w:p w14:paraId="182D98E2" w14:textId="43AEB74B" w:rsidR="00A311E9" w:rsidRPr="003C2E13" w:rsidRDefault="00A311E9" w:rsidP="00D057CE">
      <w:pPr>
        <w:jc w:val="both"/>
        <w:rPr>
          <w:lang w:val="en-GB"/>
        </w:rPr>
      </w:pPr>
      <w:r w:rsidRPr="003C2E13">
        <w:rPr>
          <w:lang w:val="en-GB"/>
        </w:rPr>
        <w:t xml:space="preserve">Information is divided based on group responsibilities presented in </w:t>
      </w:r>
      <w:r w:rsidR="005B35B5" w:rsidRPr="003C2E13">
        <w:rPr>
          <w:lang w:val="en-GB"/>
        </w:rPr>
        <w:t xml:space="preserve">title </w:t>
      </w:r>
      <w:r w:rsidRPr="003C2E13">
        <w:rPr>
          <w:lang w:val="en-GB"/>
        </w:rPr>
        <w:t>four.</w:t>
      </w:r>
      <w:r w:rsidR="00995016" w:rsidRPr="003C2E13">
        <w:rPr>
          <w:lang w:val="en-GB"/>
        </w:rPr>
        <w:t xml:space="preserve"> Full technical records regarding all audit activities are attached to this document. </w:t>
      </w:r>
    </w:p>
    <w:p w14:paraId="69415BC7" w14:textId="6B069980" w:rsidR="0042111C" w:rsidRPr="003C2E13" w:rsidRDefault="00EA6F30" w:rsidP="0042111C">
      <w:pPr>
        <w:pStyle w:val="Otsikko3"/>
        <w:rPr>
          <w:lang w:val="en-GB"/>
        </w:rPr>
      </w:pPr>
      <w:r>
        <w:rPr>
          <w:lang w:val="en-GB"/>
        </w:rPr>
        <w:lastRenderedPageBreak/>
        <w:t>List of DMZ vulnerabilities from external view</w:t>
      </w:r>
    </w:p>
    <w:tbl>
      <w:tblPr>
        <w:tblStyle w:val="Taulukkoruudukko"/>
        <w:tblW w:w="0" w:type="auto"/>
        <w:tblLook w:val="04A0" w:firstRow="1" w:lastRow="0" w:firstColumn="1" w:lastColumn="0" w:noHBand="0" w:noVBand="1"/>
      </w:tblPr>
      <w:tblGrid>
        <w:gridCol w:w="8325"/>
      </w:tblGrid>
      <w:tr w:rsidR="0042111C" w:rsidRPr="003C2E13"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Pr="003C2E13" w:rsidRDefault="0042111C" w:rsidP="006003F7">
            <w:pPr>
              <w:pStyle w:val="Otsikko"/>
              <w:keepNext/>
              <w:rPr>
                <w:lang w:val="en-GB"/>
              </w:rPr>
            </w:pPr>
            <w:r w:rsidRPr="003C2E13">
              <w:rPr>
                <w:lang w:val="en-GB"/>
              </w:rPr>
              <w:t>BGP port open</w:t>
            </w:r>
          </w:p>
          <w:p w14:paraId="1D1A852B" w14:textId="77777777" w:rsidR="0042111C" w:rsidRPr="003C2E13" w:rsidRDefault="0042111C" w:rsidP="006003F7">
            <w:pPr>
              <w:keepNext/>
              <w:rPr>
                <w:lang w:val="en-GB"/>
              </w:rPr>
            </w:pPr>
            <w:r w:rsidRPr="003C2E13">
              <w:rPr>
                <w:b/>
                <w:lang w:val="en-GB"/>
              </w:rPr>
              <w:t>Synopsis:</w:t>
            </w:r>
            <w:r w:rsidRPr="003C2E13">
              <w:rPr>
                <w:lang w:val="en-GB"/>
              </w:rPr>
              <w:t xml:space="preserve"> BGP control plane possibly vulnerable</w:t>
            </w:r>
          </w:p>
          <w:p w14:paraId="1D7372BA" w14:textId="77777777" w:rsidR="0042111C" w:rsidRPr="003C2E13" w:rsidRDefault="0042111C" w:rsidP="006003F7">
            <w:pPr>
              <w:keepNext/>
              <w:jc w:val="both"/>
              <w:rPr>
                <w:b/>
                <w:lang w:val="en-GB"/>
              </w:rPr>
            </w:pPr>
            <w:r w:rsidRPr="003C2E13">
              <w:rPr>
                <w:b/>
                <w:lang w:val="en-GB"/>
              </w:rPr>
              <w:t xml:space="preserve">Vulnerable Targets: </w:t>
            </w:r>
          </w:p>
          <w:p w14:paraId="71051492" w14:textId="77777777" w:rsidR="0042111C" w:rsidRPr="003C2E13" w:rsidRDefault="0042111C" w:rsidP="006003F7">
            <w:pPr>
              <w:keepNext/>
              <w:rPr>
                <w:lang w:val="en-GB"/>
              </w:rPr>
            </w:pPr>
            <w:r w:rsidRPr="003C2E13">
              <w:rPr>
                <w:lang w:val="en-GB"/>
              </w:rPr>
              <w:t>79.99.192.1. According to the documentation, this is the RGCE ISP.</w:t>
            </w:r>
          </w:p>
          <w:p w14:paraId="6AF31E6C" w14:textId="77777777" w:rsidR="0042111C" w:rsidRPr="003C2E13" w:rsidRDefault="0042111C" w:rsidP="006003F7">
            <w:pPr>
              <w:keepNext/>
              <w:rPr>
                <w:lang w:val="en-GB"/>
              </w:rPr>
            </w:pPr>
            <w:r w:rsidRPr="003C2E13">
              <w:rPr>
                <w:b/>
                <w:lang w:val="en-GB"/>
              </w:rPr>
              <w:t xml:space="preserve">Vulnerability Explanation: </w:t>
            </w:r>
            <w:r w:rsidRPr="003C2E13">
              <w:rPr>
                <w:lang w:val="en-GB"/>
              </w:rPr>
              <w:t xml:space="preserve">There is a possible configuration error in form of BGP </w:t>
            </w:r>
            <w:proofErr w:type="spellStart"/>
            <w:r w:rsidRPr="003C2E13">
              <w:rPr>
                <w:lang w:val="en-GB"/>
              </w:rPr>
              <w:t>tcp</w:t>
            </w:r>
            <w:proofErr w:type="spellEnd"/>
            <w:r w:rsidRPr="003C2E13">
              <w:rPr>
                <w:lang w:val="en-GB"/>
              </w:rPr>
              <w:t xml:space="preserve">/179 being reachable from our Nessus scanner. Danger in this configuration is that BGP port is a sign of possibly lacking control plane protections on the ISP router. Possible exploitation vectors include things such as sending RST packet from falsified source address and general overloading of the BGP process on the listening party. Net effect of this is that the would-be BGP peering might be prone to denial of service attacks, given that there is no </w:t>
            </w:r>
            <w:proofErr w:type="spellStart"/>
            <w:r w:rsidRPr="003C2E13">
              <w:rPr>
                <w:lang w:val="en-GB"/>
              </w:rPr>
              <w:t>peerings</w:t>
            </w:r>
            <w:proofErr w:type="spellEnd"/>
            <w:r w:rsidRPr="003C2E13">
              <w:rPr>
                <w:lang w:val="en-GB"/>
              </w:rPr>
              <w:t xml:space="preserve"> configured, the</w:t>
            </w:r>
            <w:r w:rsidRPr="003C2E13">
              <w:rPr>
                <w:b/>
                <w:lang w:val="en-GB"/>
              </w:rPr>
              <w:t xml:space="preserve"> </w:t>
            </w:r>
            <w:r w:rsidRPr="003C2E13">
              <w:rPr>
                <w:lang w:val="en-GB"/>
              </w:rPr>
              <w:t xml:space="preserve">BGP </w:t>
            </w:r>
            <w:proofErr w:type="spellStart"/>
            <w:r w:rsidRPr="003C2E13">
              <w:rPr>
                <w:lang w:val="en-GB"/>
              </w:rPr>
              <w:t>tcp</w:t>
            </w:r>
            <w:proofErr w:type="spellEnd"/>
            <w:r w:rsidRPr="003C2E13">
              <w:rPr>
                <w:lang w:val="en-GB"/>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3C2E13" w:rsidRDefault="0042111C" w:rsidP="006003F7">
            <w:pPr>
              <w:pStyle w:val="Luettelokappale"/>
              <w:keepNext/>
              <w:numPr>
                <w:ilvl w:val="0"/>
                <w:numId w:val="46"/>
              </w:numPr>
              <w:rPr>
                <w:lang w:val="en-GB"/>
              </w:rPr>
            </w:pPr>
            <w:r w:rsidRPr="003C2E13">
              <w:rPr>
                <w:lang w:val="en-GB"/>
              </w:rPr>
              <w:t>Filter inbound packets based on TTL value - this could be done on both ends of the BGP peering</w:t>
            </w:r>
          </w:p>
          <w:p w14:paraId="715D2CD5" w14:textId="77777777" w:rsidR="0042111C" w:rsidRPr="000B4155" w:rsidRDefault="0042111C" w:rsidP="006003F7">
            <w:pPr>
              <w:pStyle w:val="Luettelokappale"/>
              <w:keepNext/>
              <w:numPr>
                <w:ilvl w:val="0"/>
                <w:numId w:val="46"/>
              </w:numPr>
              <w:rPr>
                <w:b/>
                <w:lang w:val="en-GB"/>
              </w:rPr>
            </w:pPr>
            <w:r w:rsidRPr="003C2E13">
              <w:rPr>
                <w:lang w:val="en-GB"/>
              </w:rPr>
              <w:t xml:space="preserve">Make sure that the </w:t>
            </w:r>
            <w:proofErr w:type="spellStart"/>
            <w:r w:rsidRPr="003C2E13">
              <w:rPr>
                <w:lang w:val="en-GB"/>
              </w:rPr>
              <w:t>uRPF</w:t>
            </w:r>
            <w:proofErr w:type="spellEnd"/>
            <w:r w:rsidRPr="003C2E13">
              <w:rPr>
                <w:lang w:val="en-GB"/>
              </w:rPr>
              <w:t xml:space="preserve"> filters are utilized on both the ISP network in general and in the customer </w:t>
            </w:r>
            <w:proofErr w:type="spellStart"/>
            <w:r w:rsidRPr="003C2E13">
              <w:rPr>
                <w:lang w:val="en-GB"/>
              </w:rPr>
              <w:t>peerings</w:t>
            </w:r>
            <w:proofErr w:type="spellEnd"/>
          </w:p>
          <w:p w14:paraId="1D75EC95" w14:textId="1944555B" w:rsidR="000B4155" w:rsidRPr="000B4155" w:rsidRDefault="000B4155" w:rsidP="000B4155">
            <w:pPr>
              <w:keepNext/>
              <w:rPr>
                <w:b/>
                <w:lang w:val="en-GB"/>
              </w:rPr>
            </w:pPr>
            <w:r>
              <w:rPr>
                <w:b/>
                <w:lang w:val="en-GB"/>
              </w:rPr>
              <w:t>Severity:</w:t>
            </w:r>
          </w:p>
        </w:tc>
      </w:tr>
    </w:tbl>
    <w:p w14:paraId="6EAB83A0" w14:textId="77777777" w:rsidR="0042111C" w:rsidRDefault="0042111C" w:rsidP="0042111C">
      <w:pPr>
        <w:rPr>
          <w:lang w:val="en-GB"/>
        </w:rPr>
      </w:pPr>
    </w:p>
    <w:tbl>
      <w:tblPr>
        <w:tblStyle w:val="Taulukkoruudukko"/>
        <w:tblW w:w="8325" w:type="dxa"/>
        <w:tblLook w:val="04A0" w:firstRow="1" w:lastRow="0" w:firstColumn="1" w:lastColumn="0" w:noHBand="0" w:noVBand="1"/>
      </w:tblPr>
      <w:tblGrid>
        <w:gridCol w:w="8325"/>
      </w:tblGrid>
      <w:tr w:rsidR="00EA6F30" w14:paraId="67C14EF6" w14:textId="77777777" w:rsidTr="00EA6F30">
        <w:tc>
          <w:tcPr>
            <w:tcW w:w="8325" w:type="dxa"/>
            <w:tcBorders>
              <w:top w:val="dotted" w:sz="4" w:space="0" w:color="auto"/>
              <w:left w:val="dotted" w:sz="4" w:space="0" w:color="auto"/>
              <w:bottom w:val="dotted" w:sz="4" w:space="0" w:color="auto"/>
              <w:right w:val="dotted" w:sz="4" w:space="0" w:color="auto"/>
            </w:tcBorders>
          </w:tcPr>
          <w:p w14:paraId="60E4D010" w14:textId="19F07E03" w:rsidR="00EA6F30" w:rsidRDefault="00EA6F30" w:rsidP="000B4155">
            <w:pPr>
              <w:pStyle w:val="Otsikko"/>
            </w:pPr>
            <w:r w:rsidRPr="000B4155">
              <w:t>Service port closed for extranet service</w:t>
            </w:r>
          </w:p>
          <w:p w14:paraId="450ECEE7" w14:textId="66223D68" w:rsidR="00EA6F30" w:rsidRDefault="00EA6F30" w:rsidP="000B4155">
            <w:pPr>
              <w:rPr>
                <w:lang w:val="en-GB"/>
              </w:rPr>
            </w:pPr>
            <w:r w:rsidRPr="000B4155">
              <w:rPr>
                <w:b/>
                <w:lang w:val="en-GB"/>
              </w:rPr>
              <w:t>Synopsis:</w:t>
            </w:r>
            <w:r>
              <w:rPr>
                <w:lang w:val="en-GB"/>
              </w:rPr>
              <w:t xml:space="preserve"> </w:t>
            </w:r>
            <w:r w:rsidRPr="000B4155">
              <w:rPr>
                <w:lang w:val="en-GB"/>
              </w:rPr>
              <w:t>HTTP(S) service port closed for a likely HTTP(S) server</w:t>
            </w:r>
          </w:p>
          <w:p w14:paraId="64244CA2" w14:textId="10EE1D1A" w:rsidR="00EA6F30" w:rsidRPr="000B4155" w:rsidRDefault="00EA6F30" w:rsidP="000B4155">
            <w:pPr>
              <w:keepNext/>
              <w:jc w:val="both"/>
              <w:rPr>
                <w:lang w:val="en-GB"/>
              </w:rPr>
            </w:pPr>
            <w:r w:rsidRPr="003C2E13">
              <w:rPr>
                <w:b/>
                <w:lang w:val="en-GB"/>
              </w:rPr>
              <w:t xml:space="preserve">Vulnerable Targets: </w:t>
            </w:r>
            <w:r w:rsidRPr="000B4155">
              <w:rPr>
                <w:lang w:val="en-GB"/>
              </w:rPr>
              <w:t>79.99.193.10, extranet.ldil.de, the Extranet service.</w:t>
            </w:r>
          </w:p>
          <w:p w14:paraId="5F9CBF16" w14:textId="77777777" w:rsidR="00EA6F30" w:rsidRDefault="00EA6F30" w:rsidP="000B4155">
            <w:pPr>
              <w:rPr>
                <w:b/>
                <w:lang w:val="en-GB"/>
              </w:rPr>
            </w:pPr>
          </w:p>
          <w:p w14:paraId="1B5B9FD6" w14:textId="28B3CCC1" w:rsidR="00EA6F30" w:rsidRDefault="00EA6F30" w:rsidP="000B4155">
            <w:pPr>
              <w:rPr>
                <w:b/>
                <w:lang w:val="en-GB"/>
              </w:rPr>
            </w:pPr>
            <w:r w:rsidRPr="003C2E13">
              <w:rPr>
                <w:b/>
                <w:lang w:val="en-GB"/>
              </w:rPr>
              <w:t>Vulnerability Explanation:</w:t>
            </w:r>
            <w:r>
              <w:rPr>
                <w:b/>
                <w:lang w:val="en-GB"/>
              </w:rPr>
              <w:t xml:space="preserve"> </w:t>
            </w:r>
            <w:r w:rsidRPr="000B4155">
              <w:rPr>
                <w:lang w:val="en-GB"/>
              </w:rPr>
              <w:t xml:space="preserve">Although this server likely hosts HTTP(S) services, the top 1000 ports were all displayed as filtered. This was likely due to feature of the </w:t>
            </w:r>
            <w:proofErr w:type="spellStart"/>
            <w:r w:rsidRPr="000B4155">
              <w:rPr>
                <w:lang w:val="en-GB"/>
              </w:rPr>
              <w:t>PaloAlto</w:t>
            </w:r>
            <w:proofErr w:type="spellEnd"/>
            <w:r w:rsidRPr="000B4155">
              <w:rPr>
                <w:lang w:val="en-GB"/>
              </w:rPr>
              <w:t xml:space="preserve"> firewall that we'll discuss later on this report.</w:t>
            </w:r>
          </w:p>
          <w:p w14:paraId="761BBF4D" w14:textId="1F089936" w:rsidR="00EA6F30" w:rsidRPr="000B4155" w:rsidRDefault="00EA6F30" w:rsidP="000B4155">
            <w:pPr>
              <w:rPr>
                <w:lang w:val="en-GB"/>
              </w:rPr>
            </w:pPr>
            <w:r>
              <w:rPr>
                <w:b/>
                <w:lang w:val="en-GB"/>
              </w:rPr>
              <w:t xml:space="preserve">Severity: </w:t>
            </w:r>
            <w:r>
              <w:rPr>
                <w:lang w:val="en-GB"/>
              </w:rPr>
              <w:t>Medium</w:t>
            </w:r>
          </w:p>
        </w:tc>
      </w:tr>
    </w:tbl>
    <w:p w14:paraId="701FA0D5" w14:textId="77777777" w:rsidR="000B4155" w:rsidRDefault="000B4155" w:rsidP="0042111C">
      <w:pPr>
        <w:rPr>
          <w:lang w:val="en-GB"/>
        </w:rPr>
      </w:pPr>
    </w:p>
    <w:tbl>
      <w:tblPr>
        <w:tblStyle w:val="Taulukkoruudukko"/>
        <w:tblW w:w="0" w:type="auto"/>
        <w:tblLook w:val="04A0" w:firstRow="1" w:lastRow="0" w:firstColumn="1" w:lastColumn="0" w:noHBand="0" w:noVBand="1"/>
      </w:tblPr>
      <w:tblGrid>
        <w:gridCol w:w="8325"/>
      </w:tblGrid>
      <w:tr w:rsidR="000B4155" w14:paraId="6A7E8E1F" w14:textId="77777777" w:rsidTr="000B4155">
        <w:tc>
          <w:tcPr>
            <w:tcW w:w="8325" w:type="dxa"/>
            <w:tcBorders>
              <w:top w:val="dotted" w:sz="4" w:space="0" w:color="auto"/>
              <w:left w:val="dotted" w:sz="4" w:space="0" w:color="auto"/>
              <w:bottom w:val="dotted" w:sz="4" w:space="0" w:color="auto"/>
              <w:right w:val="dotted" w:sz="4" w:space="0" w:color="auto"/>
            </w:tcBorders>
          </w:tcPr>
          <w:p w14:paraId="141F236A" w14:textId="4FB1F2DA" w:rsidR="000B4155" w:rsidRDefault="000B4155" w:rsidP="000B4155">
            <w:pPr>
              <w:pStyle w:val="Otsikko"/>
            </w:pPr>
            <w:r w:rsidRPr="000B4155">
              <w:lastRenderedPageBreak/>
              <w:t>Service port closed</w:t>
            </w:r>
          </w:p>
          <w:p w14:paraId="099E5F6B" w14:textId="7B2A08BF" w:rsidR="000B4155" w:rsidRPr="000B4155" w:rsidRDefault="000B4155" w:rsidP="000B4155">
            <w:pPr>
              <w:keepNext/>
              <w:jc w:val="both"/>
              <w:rPr>
                <w:lang w:val="en-GB"/>
              </w:rPr>
            </w:pPr>
            <w:r w:rsidRPr="003C2E13">
              <w:rPr>
                <w:b/>
                <w:lang w:val="en-GB"/>
              </w:rPr>
              <w:t>Synopsis:</w:t>
            </w:r>
            <w:r>
              <w:rPr>
                <w:b/>
                <w:lang w:val="en-GB"/>
              </w:rPr>
              <w:t xml:space="preserve"> </w:t>
            </w:r>
            <w:r w:rsidRPr="000B4155">
              <w:rPr>
                <w:lang w:val="en-GB"/>
              </w:rPr>
              <w:t>HTTP(S) service port closed for a HTTP(S) server</w:t>
            </w:r>
          </w:p>
          <w:p w14:paraId="1BBF5168" w14:textId="31A123E1" w:rsidR="000B4155" w:rsidRPr="000B4155" w:rsidRDefault="000B4155" w:rsidP="000B4155">
            <w:pPr>
              <w:keepNext/>
              <w:jc w:val="both"/>
              <w:rPr>
                <w:lang w:val="en-GB"/>
              </w:rPr>
            </w:pPr>
            <w:r w:rsidRPr="003C2E13">
              <w:rPr>
                <w:b/>
                <w:lang w:val="en-GB"/>
              </w:rPr>
              <w:t xml:space="preserve">Vulnerable Targets: </w:t>
            </w:r>
            <w:r w:rsidRPr="000B4155">
              <w:rPr>
                <w:lang w:val="en-GB"/>
              </w:rPr>
              <w:t>79.99.193.20, www.ldil.de</w:t>
            </w:r>
          </w:p>
          <w:p w14:paraId="15A2CBD7" w14:textId="790F0015" w:rsidR="000B4155" w:rsidRPr="000B4155" w:rsidRDefault="000B4155" w:rsidP="000B4155">
            <w:pPr>
              <w:rPr>
                <w:lang w:val="en-GB"/>
              </w:rPr>
            </w:pPr>
            <w:r w:rsidRPr="003C2E13">
              <w:rPr>
                <w:b/>
                <w:lang w:val="en-GB"/>
              </w:rPr>
              <w:t>Vulnerability Explanation:</w:t>
            </w:r>
            <w:r>
              <w:rPr>
                <w:b/>
                <w:lang w:val="en-GB"/>
              </w:rPr>
              <w:t xml:space="preserve"> </w:t>
            </w:r>
            <w:r w:rsidR="00EA6F30" w:rsidRPr="00EA6F30">
              <w:rPr>
                <w:lang w:val="en-GB"/>
              </w:rPr>
              <w:t>All top 1000 service ports were filtered according to the NMAP and Nessus scans. This doesn't sound right, as the store should definitely serve publicly from ports 80 and 443. This, similarly to the previous finding, will be discussed in further detail later on.</w:t>
            </w:r>
          </w:p>
          <w:p w14:paraId="30E208F6" w14:textId="5261ADDE" w:rsidR="000B4155" w:rsidRDefault="000B4155" w:rsidP="000B4155">
            <w:pPr>
              <w:rPr>
                <w:lang w:val="en-GB"/>
              </w:rPr>
            </w:pPr>
            <w:r>
              <w:rPr>
                <w:b/>
                <w:lang w:val="en-GB"/>
              </w:rPr>
              <w:t>Severity:</w:t>
            </w:r>
            <w:r w:rsidR="00EA6F30">
              <w:rPr>
                <w:b/>
                <w:lang w:val="en-GB"/>
              </w:rPr>
              <w:t xml:space="preserve"> </w:t>
            </w:r>
            <w:r w:rsidR="00EA6F30" w:rsidRPr="00EA6F30">
              <w:rPr>
                <w:lang w:val="en-GB"/>
              </w:rPr>
              <w:t>MEDIUM</w:t>
            </w:r>
          </w:p>
        </w:tc>
      </w:tr>
    </w:tbl>
    <w:p w14:paraId="0869F209" w14:textId="77777777" w:rsidR="000B4155" w:rsidRDefault="000B4155" w:rsidP="0042111C">
      <w:pPr>
        <w:rPr>
          <w:lang w:val="en-GB"/>
        </w:rPr>
      </w:pPr>
    </w:p>
    <w:tbl>
      <w:tblPr>
        <w:tblStyle w:val="Taulukkoruudukko"/>
        <w:tblW w:w="0" w:type="auto"/>
        <w:tblLook w:val="04A0" w:firstRow="1" w:lastRow="0" w:firstColumn="1" w:lastColumn="0" w:noHBand="0" w:noVBand="1"/>
      </w:tblPr>
      <w:tblGrid>
        <w:gridCol w:w="8325"/>
      </w:tblGrid>
      <w:tr w:rsidR="00EA6F30" w14:paraId="22D64718" w14:textId="77777777" w:rsidTr="00EA6F30">
        <w:tc>
          <w:tcPr>
            <w:tcW w:w="8325" w:type="dxa"/>
            <w:tcBorders>
              <w:top w:val="dotted" w:sz="4" w:space="0" w:color="auto"/>
              <w:left w:val="dotted" w:sz="4" w:space="0" w:color="auto"/>
              <w:bottom w:val="dotted" w:sz="4" w:space="0" w:color="auto"/>
              <w:right w:val="dotted" w:sz="4" w:space="0" w:color="auto"/>
            </w:tcBorders>
          </w:tcPr>
          <w:p w14:paraId="29F20EBA" w14:textId="11335D5D" w:rsidR="00EA6F30" w:rsidRDefault="00EA6F30" w:rsidP="00EA6F30">
            <w:pPr>
              <w:pStyle w:val="Otsikko"/>
            </w:pPr>
            <w:r w:rsidRPr="00EA6F30">
              <w:t xml:space="preserve">Remotely </w:t>
            </w:r>
            <w:proofErr w:type="spellStart"/>
            <w:r w:rsidRPr="00EA6F30">
              <w:t>triggerable</w:t>
            </w:r>
            <w:proofErr w:type="spellEnd"/>
            <w:r w:rsidRPr="00EA6F30">
              <w:t xml:space="preserve"> filtering of ports by the firewall</w:t>
            </w:r>
          </w:p>
          <w:p w14:paraId="462BD148" w14:textId="4E62EAD4"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 xml:space="preserve">Traffic rejection </w:t>
            </w:r>
            <w:proofErr w:type="spellStart"/>
            <w:r w:rsidRPr="00EA6F30">
              <w:rPr>
                <w:lang w:val="en-GB"/>
              </w:rPr>
              <w:t>treshold</w:t>
            </w:r>
            <w:proofErr w:type="spellEnd"/>
            <w:r w:rsidRPr="00EA6F30">
              <w:rPr>
                <w:lang w:val="en-GB"/>
              </w:rPr>
              <w:t xml:space="preserve"> prone for remote triggering</w:t>
            </w:r>
          </w:p>
          <w:p w14:paraId="1A089D96" w14:textId="39202282" w:rsidR="00EA6F30" w:rsidRPr="00EA6F30" w:rsidRDefault="00EA6F30" w:rsidP="00EA6F30">
            <w:pPr>
              <w:keepNext/>
              <w:jc w:val="both"/>
              <w:rPr>
                <w:lang w:val="en-GB"/>
              </w:rPr>
            </w:pPr>
            <w:r w:rsidRPr="003C2E13">
              <w:rPr>
                <w:b/>
                <w:lang w:val="en-GB"/>
              </w:rPr>
              <w:t xml:space="preserve">Vulnerable Targets: </w:t>
            </w:r>
            <w:r w:rsidRPr="00EA6F30">
              <w:rPr>
                <w:lang w:val="en-GB"/>
              </w:rPr>
              <w:t xml:space="preserve">79.99.193.1, </w:t>
            </w:r>
            <w:proofErr w:type="spellStart"/>
            <w:r w:rsidRPr="00EA6F30">
              <w:rPr>
                <w:lang w:val="en-GB"/>
              </w:rPr>
              <w:t>PaloAlto</w:t>
            </w:r>
            <w:proofErr w:type="spellEnd"/>
            <w:r w:rsidRPr="00EA6F30">
              <w:rPr>
                <w:lang w:val="en-GB"/>
              </w:rPr>
              <w:t xml:space="preserve"> firewall</w:t>
            </w:r>
          </w:p>
          <w:p w14:paraId="57924295" w14:textId="64E5E52A"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Apparently the </w:t>
            </w:r>
            <w:proofErr w:type="spellStart"/>
            <w:r w:rsidRPr="00EA6F30">
              <w:rPr>
                <w:lang w:val="en-GB"/>
              </w:rPr>
              <w:t>PaloAlto</w:t>
            </w:r>
            <w:proofErr w:type="spellEnd"/>
            <w:r w:rsidRPr="00EA6F30">
              <w:rPr>
                <w:lang w:val="en-GB"/>
              </w:rPr>
              <w:t xml:space="preserve"> firewall starts to shun source addresses that it deems as sources of port scanning. This is all good as such but it provides interesting vector for denial of service attacks as follows. An attacker could forge the source address of the connection so that the source IP address could come from one or more of the critical interest groups. At least some form of whitelisting should take place as </w:t>
            </w:r>
            <w:proofErr w:type="spellStart"/>
            <w:r w:rsidRPr="00EA6F30">
              <w:rPr>
                <w:lang w:val="en-GB"/>
              </w:rPr>
              <w:t>uRPF</w:t>
            </w:r>
            <w:proofErr w:type="spellEnd"/>
            <w:r w:rsidRPr="00EA6F30">
              <w:rPr>
                <w:lang w:val="en-GB"/>
              </w:rPr>
              <w:t xml:space="preserve"> filters are not deployed fully in the Internet and even if the first next-hop ISP did utilize </w:t>
            </w:r>
            <w:proofErr w:type="spellStart"/>
            <w:r w:rsidRPr="00EA6F30">
              <w:rPr>
                <w:lang w:val="en-GB"/>
              </w:rPr>
              <w:t>uRPF</w:t>
            </w:r>
            <w:proofErr w:type="spellEnd"/>
            <w:r w:rsidRPr="00EA6F30">
              <w:rPr>
                <w:lang w:val="en-GB"/>
              </w:rPr>
              <w:t xml:space="preserve"> the whole of Internet does not. Whitelisting of source addresses would mitigate the </w:t>
            </w:r>
            <w:proofErr w:type="spellStart"/>
            <w:r w:rsidRPr="00EA6F30">
              <w:rPr>
                <w:lang w:val="en-GB"/>
              </w:rPr>
              <w:t>DoS</w:t>
            </w:r>
            <w:proofErr w:type="spellEnd"/>
            <w:r w:rsidRPr="00EA6F30">
              <w:rPr>
                <w:lang w:val="en-GB"/>
              </w:rPr>
              <w:t xml:space="preserve"> vector in a simple manner, except that the web store should be reachable from everywhere, hence the source address filter is not enough on its own. Whitelisting the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for web store would mitigate this to some extent. Yet, whitelisting would open the door for flooding the firewall state table for the given whitelisted ports. Hence, the recommendation would be to consider using stateless filters in ISP routers for the mandatory </w:t>
            </w:r>
            <w:proofErr w:type="spellStart"/>
            <w:r w:rsidRPr="00EA6F30">
              <w:rPr>
                <w:lang w:val="en-GB"/>
              </w:rPr>
              <w:t>tcp</w:t>
            </w:r>
            <w:proofErr w:type="spellEnd"/>
            <w:r w:rsidRPr="00EA6F30">
              <w:rPr>
                <w:lang w:val="en-GB"/>
              </w:rPr>
              <w:t xml:space="preserve">/80 and </w:t>
            </w:r>
            <w:proofErr w:type="spellStart"/>
            <w:r w:rsidRPr="00EA6F30">
              <w:rPr>
                <w:lang w:val="en-GB"/>
              </w:rPr>
              <w:t>tcp</w:t>
            </w:r>
            <w:proofErr w:type="spellEnd"/>
            <w:r w:rsidRPr="00EA6F30">
              <w:rPr>
                <w:lang w:val="en-GB"/>
              </w:rPr>
              <w:t xml:space="preserve">/443 and do the specific filtering in the </w:t>
            </w:r>
            <w:proofErr w:type="spellStart"/>
            <w:r w:rsidRPr="00EA6F30">
              <w:rPr>
                <w:lang w:val="en-GB"/>
              </w:rPr>
              <w:t>PaloAlto</w:t>
            </w:r>
            <w:proofErr w:type="spellEnd"/>
            <w:r w:rsidRPr="00EA6F30">
              <w:rPr>
                <w:lang w:val="en-GB"/>
              </w:rPr>
              <w:t xml:space="preserve"> firewall for other non "access from anywhere" services utilizing whitelisting.</w:t>
            </w:r>
          </w:p>
          <w:p w14:paraId="59E4351C" w14:textId="1A5BFD7C" w:rsidR="00EA6F30" w:rsidRPr="00EA6F30" w:rsidRDefault="00EA6F30" w:rsidP="00EA6F30">
            <w:pPr>
              <w:rPr>
                <w:lang w:val="en-GB"/>
              </w:rPr>
            </w:pPr>
            <w:r>
              <w:rPr>
                <w:b/>
                <w:lang w:val="en-GB"/>
              </w:rPr>
              <w:t xml:space="preserve">Severity: </w:t>
            </w:r>
            <w:r>
              <w:rPr>
                <w:lang w:val="en-GB"/>
              </w:rPr>
              <w:t>HIGH</w:t>
            </w:r>
          </w:p>
        </w:tc>
      </w:tr>
    </w:tbl>
    <w:p w14:paraId="56BFD7BA" w14:textId="0A1EE9C6" w:rsidR="00EA6F30" w:rsidRDefault="00EA6F30" w:rsidP="00EA6F30">
      <w:pPr>
        <w:pStyle w:val="Otsikko3"/>
      </w:pPr>
      <w:r w:rsidRPr="00EA6F30">
        <w:lastRenderedPageBreak/>
        <w:t>Vulnerability findings found from inside the perimeter firewall</w:t>
      </w:r>
    </w:p>
    <w:p w14:paraId="33E34F62" w14:textId="0DAA3BAB" w:rsidR="00EA6F30" w:rsidRDefault="00EA6F30" w:rsidP="0042111C">
      <w:pPr>
        <w:rPr>
          <w:lang w:val="en-GB"/>
        </w:rPr>
      </w:pPr>
      <w:r w:rsidRPr="00EA6F30">
        <w:rPr>
          <w:lang w:val="en-GB"/>
        </w:rPr>
        <w:t xml:space="preserve">As scans executed from the outside interface were greatly affected by the behaviour of the firewall, more information about ports and services were gathered by scanning from the private network. This, nevertheless, bypasses the security provided by the firewall. On the other hand, as defence should always be </w:t>
      </w:r>
      <w:proofErr w:type="spellStart"/>
      <w:r w:rsidRPr="00EA6F30">
        <w:rPr>
          <w:lang w:val="en-GB"/>
        </w:rPr>
        <w:t>multilayered</w:t>
      </w:r>
      <w:proofErr w:type="spellEnd"/>
      <w:r w:rsidRPr="00EA6F30">
        <w:rPr>
          <w:lang w:val="en-GB"/>
        </w:rPr>
        <w:t xml:space="preserve"> and should not trust solely a single point of protection, the results can be considered as valid from the point of view of a public network, as the scans executed from therein.</w:t>
      </w:r>
    </w:p>
    <w:tbl>
      <w:tblPr>
        <w:tblStyle w:val="Taulukkoruudukko"/>
        <w:tblW w:w="0" w:type="auto"/>
        <w:tblLook w:val="04A0" w:firstRow="1" w:lastRow="0" w:firstColumn="1" w:lastColumn="0" w:noHBand="0" w:noVBand="1"/>
      </w:tblPr>
      <w:tblGrid>
        <w:gridCol w:w="8325"/>
      </w:tblGrid>
      <w:tr w:rsidR="00EA6F30" w14:paraId="316592B4" w14:textId="77777777" w:rsidTr="00EA6F30">
        <w:tc>
          <w:tcPr>
            <w:tcW w:w="8325" w:type="dxa"/>
            <w:tcBorders>
              <w:top w:val="dotted" w:sz="4" w:space="0" w:color="auto"/>
              <w:left w:val="dotted" w:sz="4" w:space="0" w:color="auto"/>
              <w:bottom w:val="dotted" w:sz="4" w:space="0" w:color="auto"/>
              <w:right w:val="dotted" w:sz="4" w:space="0" w:color="auto"/>
            </w:tcBorders>
          </w:tcPr>
          <w:p w14:paraId="23AA5BB1" w14:textId="07954111" w:rsidR="00EA6F30" w:rsidRDefault="00EA6F30" w:rsidP="00EA6F30">
            <w:pPr>
              <w:pStyle w:val="Otsikko"/>
            </w:pPr>
            <w:r w:rsidRPr="00EA6F30">
              <w:t>Undocumented device with services open</w:t>
            </w:r>
          </w:p>
          <w:p w14:paraId="598C4BC6" w14:textId="4191E744" w:rsidR="00EA6F30" w:rsidRPr="000B4155" w:rsidRDefault="00EA6F30" w:rsidP="00EA6F30">
            <w:pPr>
              <w:keepNext/>
              <w:jc w:val="both"/>
              <w:rPr>
                <w:lang w:val="en-GB"/>
              </w:rPr>
            </w:pPr>
            <w:r w:rsidRPr="003C2E13">
              <w:rPr>
                <w:b/>
                <w:lang w:val="en-GB"/>
              </w:rPr>
              <w:t>Synopsis:</w:t>
            </w:r>
            <w:r>
              <w:rPr>
                <w:b/>
                <w:lang w:val="en-GB"/>
              </w:rPr>
              <w:t xml:space="preserve"> </w:t>
            </w:r>
            <w:r w:rsidRPr="00EA6F30">
              <w:rPr>
                <w:lang w:val="en-GB"/>
              </w:rPr>
              <w:t>There are undocumented apparel in the network, with open services</w:t>
            </w:r>
          </w:p>
          <w:p w14:paraId="7643C6CA" w14:textId="3AAB2249" w:rsidR="00EA6F30" w:rsidRPr="00EA6F30" w:rsidRDefault="00EA6F30" w:rsidP="00EA6F30">
            <w:pPr>
              <w:keepNext/>
              <w:jc w:val="both"/>
              <w:rPr>
                <w:lang w:val="en-GB"/>
              </w:rPr>
            </w:pPr>
            <w:r w:rsidRPr="003C2E13">
              <w:rPr>
                <w:b/>
                <w:lang w:val="en-GB"/>
              </w:rPr>
              <w:t xml:space="preserve">Vulnerable Targets: </w:t>
            </w:r>
            <w:r w:rsidRPr="00EA6F30">
              <w:rPr>
                <w:lang w:val="en-GB"/>
              </w:rPr>
              <w:t>10.10.10.7 (Unknown host) (Additionally 79.99.193.251 (Kali), 79.99.193.234 (Nessus) as undocumented devices)</w:t>
            </w:r>
          </w:p>
          <w:p w14:paraId="212E27C0" w14:textId="5A83572D" w:rsidR="00EA6F30" w:rsidRPr="00EA6F30" w:rsidRDefault="00EA6F30" w:rsidP="00EA6F30">
            <w:pPr>
              <w:rPr>
                <w:lang w:val="en-GB"/>
              </w:rPr>
            </w:pPr>
            <w:r w:rsidRPr="003C2E13">
              <w:rPr>
                <w:b/>
                <w:lang w:val="en-GB"/>
              </w:rPr>
              <w:t>Vulnerability Explanation:</w:t>
            </w:r>
            <w:r>
              <w:rPr>
                <w:b/>
                <w:lang w:val="en-GB"/>
              </w:rPr>
              <w:t xml:space="preserve"> </w:t>
            </w:r>
            <w:r w:rsidRPr="00EA6F30">
              <w:rPr>
                <w:lang w:val="en-GB"/>
              </w:rPr>
              <w:t xml:space="preserve">First interesting finding was 10.10.10.7. What makes this address so compelling is that there was no mention of this address in the </w:t>
            </w:r>
            <w:proofErr w:type="spellStart"/>
            <w:r w:rsidRPr="00EA6F30">
              <w:rPr>
                <w:lang w:val="en-GB"/>
              </w:rPr>
              <w:t>documention</w:t>
            </w:r>
            <w:proofErr w:type="spellEnd"/>
            <w:r w:rsidRPr="00EA6F30">
              <w:rPr>
                <w:lang w:val="en-GB"/>
              </w:rPr>
              <w:t xml:space="preserve"> e.g. excel sheet. This on its own could be a severe anomaly, especially as we failed to login via SSH using the passwords and usernames available. To increase the importance of this finding was the TFTP server running on the host. We tested this by uploading some files. This means that not only was the host not documented, but it also had write access made available via TFTP. This could be exploited in terms of denial of service by filling the disk on the receiving end, obviously depending on the TFTP configuration. </w:t>
            </w:r>
            <w:proofErr w:type="spellStart"/>
            <w:r w:rsidRPr="00EA6F30">
              <w:rPr>
                <w:lang w:val="en-GB"/>
              </w:rPr>
              <w:t>Uncomented</w:t>
            </w:r>
            <w:proofErr w:type="spellEnd"/>
            <w:r w:rsidRPr="00EA6F30">
              <w:rPr>
                <w:lang w:val="en-GB"/>
              </w:rPr>
              <w:t xml:space="preserve"> IP addresses might be an indication of problems implementing change management and other administrative procedures. Two other undocumented addresses were found, namely Kali and Nessus - obviously these where not present in the time when the documentation was written but these could still be seen as worthwhile indicators of documentation lagging behind.</w:t>
            </w:r>
          </w:p>
          <w:p w14:paraId="029BE324" w14:textId="7BB42D7D" w:rsidR="00EA6F30" w:rsidRDefault="00EA6F30" w:rsidP="00EA6F30">
            <w:pPr>
              <w:rPr>
                <w:lang w:val="en-GB"/>
              </w:rPr>
            </w:pPr>
            <w:r>
              <w:rPr>
                <w:b/>
                <w:lang w:val="en-GB"/>
              </w:rPr>
              <w:t xml:space="preserve">Severity: </w:t>
            </w:r>
            <w:r w:rsidRPr="00EA6F30">
              <w:rPr>
                <w:lang w:val="en-GB"/>
              </w:rPr>
              <w:t>CRITICAL</w:t>
            </w:r>
          </w:p>
        </w:tc>
      </w:tr>
    </w:tbl>
    <w:p w14:paraId="5EFAFAAA" w14:textId="77777777" w:rsidR="00EA6F30" w:rsidRDefault="00EA6F30" w:rsidP="0042111C">
      <w:pPr>
        <w:rPr>
          <w:lang w:val="en-GB"/>
        </w:rPr>
      </w:pPr>
    </w:p>
    <w:tbl>
      <w:tblPr>
        <w:tblStyle w:val="Taulukkoruudukko"/>
        <w:tblW w:w="0" w:type="auto"/>
        <w:tblLook w:val="04A0" w:firstRow="1" w:lastRow="0" w:firstColumn="1" w:lastColumn="0" w:noHBand="0" w:noVBand="1"/>
      </w:tblPr>
      <w:tblGrid>
        <w:gridCol w:w="8325"/>
      </w:tblGrid>
      <w:tr w:rsidR="00EA6F30" w14:paraId="6387FFA7" w14:textId="77777777" w:rsidTr="00EA6F30">
        <w:tc>
          <w:tcPr>
            <w:tcW w:w="8325" w:type="dxa"/>
            <w:tcBorders>
              <w:top w:val="dotted" w:sz="4" w:space="0" w:color="auto"/>
              <w:left w:val="dotted" w:sz="4" w:space="0" w:color="auto"/>
              <w:bottom w:val="dotted" w:sz="4" w:space="0" w:color="auto"/>
              <w:right w:val="dotted" w:sz="4" w:space="0" w:color="auto"/>
            </w:tcBorders>
          </w:tcPr>
          <w:p w14:paraId="19EFE0E6" w14:textId="60AD9137" w:rsidR="00EA6F30" w:rsidRDefault="00EA6F30" w:rsidP="00A613DA">
            <w:pPr>
              <w:pStyle w:val="Otsikko"/>
              <w:keepNext/>
            </w:pPr>
            <w:r w:rsidRPr="00EA6F30">
              <w:lastRenderedPageBreak/>
              <w:t>SSH port unfiltered</w:t>
            </w:r>
          </w:p>
          <w:p w14:paraId="229385CA" w14:textId="523A7858" w:rsidR="00EA6F30" w:rsidRPr="000B4155" w:rsidRDefault="00EA6F30" w:rsidP="00A613DA">
            <w:pPr>
              <w:keepNext/>
              <w:jc w:val="both"/>
              <w:rPr>
                <w:lang w:val="en-GB"/>
              </w:rPr>
            </w:pPr>
            <w:r w:rsidRPr="003C2E13">
              <w:rPr>
                <w:b/>
                <w:lang w:val="en-GB"/>
              </w:rPr>
              <w:t>Synopsis:</w:t>
            </w:r>
            <w:r>
              <w:rPr>
                <w:b/>
                <w:lang w:val="en-GB"/>
              </w:rPr>
              <w:t xml:space="preserve"> </w:t>
            </w:r>
            <w:r w:rsidRPr="00EA6F30">
              <w:rPr>
                <w:lang w:val="en-GB"/>
              </w:rPr>
              <w:t>SSH port open from everywhere</w:t>
            </w:r>
          </w:p>
          <w:p w14:paraId="10804CA2" w14:textId="20DFF833" w:rsidR="00EA6F30" w:rsidRPr="000B4155" w:rsidRDefault="00EA6F30" w:rsidP="00A613DA">
            <w:pPr>
              <w:keepNext/>
              <w:jc w:val="both"/>
              <w:rPr>
                <w:lang w:val="en-GB"/>
              </w:rPr>
            </w:pPr>
            <w:r w:rsidRPr="003C2E13">
              <w:rPr>
                <w:b/>
                <w:lang w:val="en-GB"/>
              </w:rPr>
              <w:t xml:space="preserve">Vulnerable Targets: </w:t>
            </w:r>
            <w:r w:rsidRPr="00EA6F30">
              <w:rPr>
                <w:lang w:val="en-GB"/>
              </w:rPr>
              <w:t>10.10.10.10 (extranet.ldil.de)</w:t>
            </w:r>
          </w:p>
          <w:p w14:paraId="2508A9D0" w14:textId="4AF7A59D" w:rsidR="00EA6F30" w:rsidRPr="000B4155" w:rsidRDefault="00EA6F30" w:rsidP="00A613DA">
            <w:pPr>
              <w:keepNext/>
              <w:rPr>
                <w:lang w:val="en-GB"/>
              </w:rPr>
            </w:pPr>
            <w:r w:rsidRPr="003C2E13">
              <w:rPr>
                <w:b/>
                <w:lang w:val="en-GB"/>
              </w:rPr>
              <w:t>Vulnerability Explanation:</w:t>
            </w:r>
            <w:r>
              <w:rPr>
                <w:b/>
                <w:lang w:val="en-GB"/>
              </w:rPr>
              <w:t xml:space="preserve"> </w:t>
            </w:r>
            <w:r w:rsidRPr="00EA6F30">
              <w:rPr>
                <w:lang w:val="en-GB"/>
              </w:rPr>
              <w:t xml:space="preserve">Extranet host had SSH open from everywhere from the local </w:t>
            </w:r>
            <w:proofErr w:type="spellStart"/>
            <w:r w:rsidRPr="00EA6F30">
              <w:rPr>
                <w:lang w:val="en-GB"/>
              </w:rPr>
              <w:t>iptables</w:t>
            </w:r>
            <w:proofErr w:type="spellEnd"/>
            <w:r w:rsidRPr="00EA6F30">
              <w:rPr>
                <w:lang w:val="en-GB"/>
              </w:rPr>
              <w:t xml:space="preserve"> firewall. In practice, the input policy was set to ACCEPT, which thus allows SSH connections from anywhere. Likely this host had no in-depth SSH hardening done.</w:t>
            </w:r>
          </w:p>
          <w:p w14:paraId="66C6611A" w14:textId="422207FB" w:rsidR="00EA6F30" w:rsidRPr="00EA6F30" w:rsidRDefault="00EA6F30" w:rsidP="00A613DA">
            <w:pPr>
              <w:keepNext/>
              <w:rPr>
                <w:lang w:val="en-GB"/>
              </w:rPr>
            </w:pPr>
            <w:r>
              <w:rPr>
                <w:b/>
                <w:lang w:val="en-GB"/>
              </w:rPr>
              <w:t xml:space="preserve">Severity: </w:t>
            </w:r>
            <w:r>
              <w:rPr>
                <w:lang w:val="en-GB"/>
              </w:rPr>
              <w:t>MEDIUM</w:t>
            </w:r>
          </w:p>
        </w:tc>
      </w:tr>
    </w:tbl>
    <w:p w14:paraId="20B9C6D5" w14:textId="77777777" w:rsidR="00EA6F30" w:rsidRDefault="00EA6F30" w:rsidP="0042111C">
      <w:pPr>
        <w:rPr>
          <w:lang w:val="en-GB"/>
        </w:rPr>
      </w:pPr>
    </w:p>
    <w:tbl>
      <w:tblPr>
        <w:tblStyle w:val="Taulukkoruudukko"/>
        <w:tblW w:w="0" w:type="auto"/>
        <w:tblLook w:val="04A0" w:firstRow="1" w:lastRow="0" w:firstColumn="1" w:lastColumn="0" w:noHBand="0" w:noVBand="1"/>
      </w:tblPr>
      <w:tblGrid>
        <w:gridCol w:w="8325"/>
      </w:tblGrid>
      <w:tr w:rsidR="00EA6F30" w14:paraId="2F8E5133" w14:textId="77777777" w:rsidTr="00EA6F30">
        <w:tc>
          <w:tcPr>
            <w:tcW w:w="8325" w:type="dxa"/>
            <w:tcBorders>
              <w:top w:val="dotted" w:sz="4" w:space="0" w:color="auto"/>
              <w:left w:val="dotted" w:sz="4" w:space="0" w:color="auto"/>
              <w:bottom w:val="dotted" w:sz="4" w:space="0" w:color="auto"/>
              <w:right w:val="dotted" w:sz="4" w:space="0" w:color="auto"/>
            </w:tcBorders>
          </w:tcPr>
          <w:p w14:paraId="14305BC6" w14:textId="7B7406AB" w:rsidR="00EA6F30" w:rsidRDefault="00EA6F30" w:rsidP="00EA6F30">
            <w:pPr>
              <w:pStyle w:val="Otsikko"/>
            </w:pPr>
            <w:r w:rsidRPr="00EA6F30">
              <w:t>Non-hardened services</w:t>
            </w:r>
          </w:p>
          <w:p w14:paraId="1E3D69B0" w14:textId="4D0E8B60" w:rsidR="00EA6F30" w:rsidRPr="00EA6F30" w:rsidRDefault="00EA6F30" w:rsidP="00EA6F30">
            <w:pPr>
              <w:keepNext/>
              <w:jc w:val="both"/>
              <w:rPr>
                <w:lang w:val="en-GB"/>
              </w:rPr>
            </w:pPr>
            <w:r w:rsidRPr="003C2E13">
              <w:rPr>
                <w:b/>
                <w:lang w:val="en-GB"/>
              </w:rPr>
              <w:t>Synopsis:</w:t>
            </w:r>
            <w:r>
              <w:rPr>
                <w:b/>
                <w:lang w:val="en-GB"/>
              </w:rPr>
              <w:t xml:space="preserve"> </w:t>
            </w:r>
            <w:r w:rsidRPr="00EA6F30">
              <w:rPr>
                <w:lang w:val="en-GB"/>
              </w:rPr>
              <w:t>Services are not hardened for restricting attack surface.</w:t>
            </w:r>
          </w:p>
          <w:p w14:paraId="350C459A" w14:textId="2390F7E2" w:rsidR="00EA6F30" w:rsidRPr="000B4155" w:rsidRDefault="00EA6F30" w:rsidP="00EA6F30">
            <w:pPr>
              <w:keepNext/>
              <w:jc w:val="both"/>
              <w:rPr>
                <w:lang w:val="en-GB"/>
              </w:rPr>
            </w:pPr>
            <w:r w:rsidRPr="003C2E13">
              <w:rPr>
                <w:b/>
                <w:lang w:val="en-GB"/>
              </w:rPr>
              <w:t xml:space="preserve">Vulnerable Targets: </w:t>
            </w:r>
            <w:r w:rsidRPr="00EA6F30">
              <w:rPr>
                <w:lang w:val="en-GB"/>
              </w:rPr>
              <w:t>10.10.10.20 (www.ldil.de)</w:t>
            </w:r>
          </w:p>
          <w:p w14:paraId="32D6F56B" w14:textId="4041FC47" w:rsidR="00EA6F30" w:rsidRPr="000B4155" w:rsidRDefault="00EA6F30" w:rsidP="00EA6F30">
            <w:pPr>
              <w:rPr>
                <w:lang w:val="en-GB"/>
              </w:rPr>
            </w:pPr>
            <w:r w:rsidRPr="003C2E13">
              <w:rPr>
                <w:b/>
                <w:lang w:val="en-GB"/>
              </w:rPr>
              <w:t>Vulnerability Explanation:</w:t>
            </w:r>
            <w:r>
              <w:rPr>
                <w:b/>
                <w:lang w:val="en-GB"/>
              </w:rPr>
              <w:t xml:space="preserve"> </w:t>
            </w:r>
            <w:proofErr w:type="spellStart"/>
            <w:r w:rsidRPr="00EA6F30">
              <w:rPr>
                <w:lang w:val="en-GB"/>
              </w:rPr>
              <w:t>Magento</w:t>
            </w:r>
            <w:proofErr w:type="spellEnd"/>
            <w:r w:rsidRPr="00EA6F30">
              <w:rPr>
                <w:lang w:val="en-GB"/>
              </w:rPr>
              <w:t xml:space="preserve"> host had several issues. To name a few: firstly basic authentication without encryption was detected, </w:t>
            </w:r>
            <w:proofErr w:type="spellStart"/>
            <w:r w:rsidRPr="00EA6F30">
              <w:rPr>
                <w:lang w:val="en-GB"/>
              </w:rPr>
              <w:t>PHPMyAdmin</w:t>
            </w:r>
            <w:proofErr w:type="spellEnd"/>
            <w:r w:rsidRPr="00EA6F30">
              <w:rPr>
                <w:lang w:val="en-GB"/>
              </w:rPr>
              <w:t xml:space="preserve"> was visible and directory browsing enabled as reported by Nessus. No authentication details should be never sent as clear text, as this would make it possible to harvest login details with simple data sniffing. </w:t>
            </w:r>
            <w:proofErr w:type="spellStart"/>
            <w:r w:rsidRPr="00EA6F30">
              <w:rPr>
                <w:lang w:val="en-GB"/>
              </w:rPr>
              <w:t>PHPMyAdmin</w:t>
            </w:r>
            <w:proofErr w:type="spellEnd"/>
            <w:r w:rsidRPr="00EA6F30">
              <w:rPr>
                <w:lang w:val="en-GB"/>
              </w:rPr>
              <w:t xml:space="preserve"> is a web frontend to administer SQL databases. This is a very powerful tool and should be absent in production servers or heavily protected by strict access limiting and other methods. The third problem brought out here is the directory browsing. This feature make it possible to for example gain valuable information about the files and directories available in the system. A good example of this could be a backup file which would make an executable file rendered as a text file providing extensive details about the system, or revealing a </w:t>
            </w:r>
            <w:proofErr w:type="spellStart"/>
            <w:r w:rsidRPr="00EA6F30">
              <w:rPr>
                <w:lang w:val="en-GB"/>
              </w:rPr>
              <w:t>htaccess</w:t>
            </w:r>
            <w:proofErr w:type="spellEnd"/>
            <w:r w:rsidRPr="00EA6F30">
              <w:rPr>
                <w:lang w:val="en-GB"/>
              </w:rPr>
              <w:t xml:space="preserve"> file to reveal the password hashes to the attacker.</w:t>
            </w:r>
          </w:p>
          <w:p w14:paraId="6C024E9A" w14:textId="740D8301" w:rsidR="00EA6F30" w:rsidRPr="00EA6F30" w:rsidRDefault="00EA6F30" w:rsidP="00EA6F30">
            <w:pPr>
              <w:rPr>
                <w:lang w:val="en-GB"/>
              </w:rPr>
            </w:pPr>
            <w:r>
              <w:rPr>
                <w:b/>
                <w:lang w:val="en-GB"/>
              </w:rPr>
              <w:t xml:space="preserve">Severity: </w:t>
            </w:r>
            <w:r w:rsidRPr="00EA6F30">
              <w:rPr>
                <w:lang w:val="en-GB"/>
              </w:rPr>
              <w:t>CRITICAL</w:t>
            </w:r>
          </w:p>
        </w:tc>
      </w:tr>
    </w:tbl>
    <w:p w14:paraId="7367A85E" w14:textId="77777777" w:rsidR="00EA6F30" w:rsidRDefault="00EA6F30" w:rsidP="0042111C">
      <w:pPr>
        <w:rPr>
          <w:lang w:val="en-GB"/>
        </w:rPr>
      </w:pPr>
    </w:p>
    <w:tbl>
      <w:tblPr>
        <w:tblStyle w:val="Taulukkoruudukko"/>
        <w:tblW w:w="0" w:type="auto"/>
        <w:tblLook w:val="04A0" w:firstRow="1" w:lastRow="0" w:firstColumn="1" w:lastColumn="0" w:noHBand="0" w:noVBand="1"/>
      </w:tblPr>
      <w:tblGrid>
        <w:gridCol w:w="8325"/>
      </w:tblGrid>
      <w:tr w:rsidR="00F66DCC" w14:paraId="61A4F45E" w14:textId="77777777" w:rsidTr="00F66DCC">
        <w:tc>
          <w:tcPr>
            <w:tcW w:w="8325" w:type="dxa"/>
            <w:tcBorders>
              <w:top w:val="dotted" w:sz="4" w:space="0" w:color="auto"/>
              <w:left w:val="dotted" w:sz="4" w:space="0" w:color="auto"/>
              <w:bottom w:val="dotted" w:sz="4" w:space="0" w:color="auto"/>
              <w:right w:val="dotted" w:sz="4" w:space="0" w:color="auto"/>
            </w:tcBorders>
          </w:tcPr>
          <w:p w14:paraId="4AEF6D90" w14:textId="1F5467E5" w:rsidR="00F66DCC" w:rsidRDefault="00F66DCC" w:rsidP="007D3183">
            <w:pPr>
              <w:pStyle w:val="Otsikko"/>
              <w:keepNext/>
              <w:pPrChange w:id="856" w:author="Tekijä">
                <w:pPr>
                  <w:pStyle w:val="Otsikko"/>
                </w:pPr>
              </w:pPrChange>
            </w:pPr>
            <w:r w:rsidRPr="00F66DCC">
              <w:lastRenderedPageBreak/>
              <w:t>Plaintext authentication supported</w:t>
            </w:r>
          </w:p>
          <w:p w14:paraId="5E4AFEC2" w14:textId="7B72642B" w:rsidR="00F66DCC" w:rsidRPr="00A613DA" w:rsidRDefault="00F66DCC">
            <w:pPr>
              <w:keepNext/>
              <w:jc w:val="both"/>
              <w:rPr>
                <w:lang w:val="en-GB"/>
              </w:rPr>
            </w:pPr>
            <w:r w:rsidRPr="003C2E13">
              <w:rPr>
                <w:b/>
                <w:lang w:val="en-GB"/>
              </w:rPr>
              <w:t>Synopsis:</w:t>
            </w:r>
            <w:r>
              <w:rPr>
                <w:b/>
                <w:lang w:val="en-GB"/>
              </w:rPr>
              <w:t xml:space="preserve"> </w:t>
            </w:r>
            <w:r w:rsidRPr="00A613DA">
              <w:rPr>
                <w:lang w:val="en-GB"/>
              </w:rPr>
              <w:t>Plaintext authentication for SMTP is supported</w:t>
            </w:r>
          </w:p>
          <w:p w14:paraId="7E1C4352" w14:textId="0CA2AC11" w:rsidR="00F66DCC" w:rsidRPr="00A613DA" w:rsidRDefault="00F66DCC">
            <w:pPr>
              <w:keepNext/>
              <w:jc w:val="both"/>
              <w:rPr>
                <w:lang w:val="en-GB"/>
              </w:rPr>
            </w:pPr>
            <w:r w:rsidRPr="00A613DA">
              <w:rPr>
                <w:lang w:val="en-GB"/>
              </w:rPr>
              <w:t>Vulnerable Targets: 10.10.10.30 (mail.ldil.de)</w:t>
            </w:r>
          </w:p>
          <w:p w14:paraId="1D4FA1BE" w14:textId="0186E113" w:rsidR="00F66DCC" w:rsidRPr="000B4155" w:rsidRDefault="00F66DCC" w:rsidP="007D3183">
            <w:pPr>
              <w:keepNext/>
              <w:rPr>
                <w:lang w:val="en-GB"/>
              </w:rPr>
              <w:pPrChange w:id="857" w:author="Tekijä">
                <w:pPr/>
              </w:pPrChange>
            </w:pPr>
            <w:r w:rsidRPr="003C2E13">
              <w:rPr>
                <w:b/>
                <w:lang w:val="en-GB"/>
              </w:rPr>
              <w:t>Vulnerability Explanation:</w:t>
            </w:r>
            <w:r>
              <w:rPr>
                <w:b/>
                <w:lang w:val="en-GB"/>
              </w:rPr>
              <w:t xml:space="preserve"> </w:t>
            </w:r>
            <w:r w:rsidRPr="00A613DA">
              <w:rPr>
                <w:lang w:val="en-GB"/>
              </w:rPr>
              <w:t xml:space="preserve">SMTP host had plaintext authentication supported. This is a possible source of leaking user accounts. It is worth mentioning that the weaknesses in configurations mentioned above on </w:t>
            </w:r>
            <w:proofErr w:type="spellStart"/>
            <w:r w:rsidRPr="00A613DA">
              <w:rPr>
                <w:lang w:val="en-GB"/>
              </w:rPr>
              <w:t>Magento</w:t>
            </w:r>
            <w:proofErr w:type="spellEnd"/>
            <w:r w:rsidRPr="00A613DA">
              <w:rPr>
                <w:lang w:val="en-GB"/>
              </w:rPr>
              <w:t>, SMTP and extranet hosts represent the type where simple software update does not likely solve the problem itself. Instead, manual configuration changes are required to mitigate the errors in question.</w:t>
            </w:r>
          </w:p>
          <w:p w14:paraId="69FE7394" w14:textId="37CA6C36" w:rsidR="00F66DCC" w:rsidRDefault="00F66DCC" w:rsidP="007D3183">
            <w:pPr>
              <w:keepNext/>
              <w:rPr>
                <w:lang w:val="en-GB"/>
              </w:rPr>
              <w:pPrChange w:id="858" w:author="Tekijä">
                <w:pPr/>
              </w:pPrChange>
            </w:pPr>
            <w:r>
              <w:rPr>
                <w:b/>
                <w:lang w:val="en-GB"/>
              </w:rPr>
              <w:t>Severity:</w:t>
            </w:r>
            <w:r>
              <w:t xml:space="preserve"> </w:t>
            </w:r>
            <w:r w:rsidRPr="00A613DA">
              <w:rPr>
                <w:lang w:val="en-GB"/>
              </w:rPr>
              <w:t>MEDIUM</w:t>
            </w:r>
          </w:p>
        </w:tc>
      </w:tr>
    </w:tbl>
    <w:p w14:paraId="005F09C5" w14:textId="77777777" w:rsidR="00F66DCC" w:rsidRDefault="00F66DCC" w:rsidP="0042111C">
      <w:pPr>
        <w:rPr>
          <w:lang w:val="en-GB"/>
        </w:rPr>
      </w:pPr>
    </w:p>
    <w:tbl>
      <w:tblPr>
        <w:tblStyle w:val="Taulukkoruudukko"/>
        <w:tblW w:w="0" w:type="auto"/>
        <w:tblLook w:val="04A0" w:firstRow="1" w:lastRow="0" w:firstColumn="1" w:lastColumn="0" w:noHBand="0" w:noVBand="1"/>
      </w:tblPr>
      <w:tblGrid>
        <w:gridCol w:w="8325"/>
      </w:tblGrid>
      <w:tr w:rsidR="00F66DCC" w14:paraId="26E6CDF8" w14:textId="77777777" w:rsidTr="00F66DCC">
        <w:tc>
          <w:tcPr>
            <w:tcW w:w="8325" w:type="dxa"/>
            <w:tcBorders>
              <w:top w:val="dotted" w:sz="4" w:space="0" w:color="auto"/>
              <w:left w:val="dotted" w:sz="4" w:space="0" w:color="auto"/>
              <w:bottom w:val="dotted" w:sz="4" w:space="0" w:color="auto"/>
              <w:right w:val="dotted" w:sz="4" w:space="0" w:color="auto"/>
            </w:tcBorders>
          </w:tcPr>
          <w:p w14:paraId="057A7D16" w14:textId="6B9AB3B3" w:rsidR="00F66DCC" w:rsidRDefault="00F66DCC" w:rsidP="00F66DCC">
            <w:pPr>
              <w:pStyle w:val="Otsikko"/>
            </w:pPr>
            <w:r w:rsidRPr="00F66DCC">
              <w:t>Shellshock</w:t>
            </w:r>
          </w:p>
          <w:p w14:paraId="471D5C7B" w14:textId="7DACCFC9" w:rsidR="00F66DCC" w:rsidRPr="00F66DCC" w:rsidRDefault="00F66DCC" w:rsidP="00F66DCC">
            <w:pPr>
              <w:keepNext/>
              <w:jc w:val="both"/>
              <w:rPr>
                <w:lang w:val="en-GB"/>
              </w:rPr>
            </w:pPr>
            <w:r w:rsidRPr="00F66DCC">
              <w:rPr>
                <w:b/>
                <w:lang w:val="en-GB"/>
              </w:rPr>
              <w:t>Synopsis:</w:t>
            </w:r>
            <w:r w:rsidRPr="00F66DCC">
              <w:rPr>
                <w:lang w:val="en-GB"/>
              </w:rPr>
              <w:t xml:space="preserve"> Shellshock, also known as </w:t>
            </w:r>
            <w:proofErr w:type="spellStart"/>
            <w:r w:rsidRPr="00F66DCC">
              <w:rPr>
                <w:lang w:val="en-GB"/>
              </w:rPr>
              <w:t>Bashdoor</w:t>
            </w:r>
            <w:proofErr w:type="spellEnd"/>
            <w:r w:rsidRPr="00F66DCC">
              <w:rPr>
                <w:lang w:val="en-GB"/>
              </w:rPr>
              <w:t>, is a security vulnerability found in the Bourne Again shell (Bash).</w:t>
            </w:r>
          </w:p>
          <w:p w14:paraId="4C71A9F5" w14:textId="04B54F66" w:rsidR="00F66DCC" w:rsidRPr="00F66DCC" w:rsidRDefault="00F66DCC" w:rsidP="00F66DCC">
            <w:pPr>
              <w:keepNext/>
              <w:jc w:val="both"/>
              <w:rPr>
                <w:lang w:val="en-GB"/>
              </w:rPr>
            </w:pPr>
            <w:r w:rsidRPr="00F66DCC">
              <w:rPr>
                <w:b/>
                <w:lang w:val="en-GB"/>
              </w:rPr>
              <w:t>Vulnerable Targets:</w:t>
            </w:r>
            <w:r w:rsidRPr="00F66DCC">
              <w:rPr>
                <w:lang w:val="en-GB"/>
              </w:rPr>
              <w:t xml:space="preserve"> 10.10.10.4 (ns1.ldil.de), 10.10.10.8 (ns2.ldil.de), 10.10.10.10 (extranet.ldil.de), 10.10.10.20 (www.ldil.de), 10.10.10.40 (helpdesk.ldil.de)</w:t>
            </w:r>
          </w:p>
          <w:p w14:paraId="3F91FC96" w14:textId="23F5C236" w:rsidR="00F66DCC" w:rsidRDefault="00F66DCC" w:rsidP="00F66DCC">
            <w:pPr>
              <w:rPr>
                <w:lang w:val="en-GB"/>
              </w:rPr>
            </w:pPr>
            <w:r w:rsidRPr="00F66DCC">
              <w:rPr>
                <w:lang w:val="en-GB"/>
              </w:rPr>
              <w:t xml:space="preserve">Vulnerability Explanation: Shellshock, also known as </w:t>
            </w:r>
            <w:proofErr w:type="spellStart"/>
            <w:r w:rsidRPr="00F66DCC">
              <w:rPr>
                <w:lang w:val="en-GB"/>
              </w:rPr>
              <w:t>Bashdoor</w:t>
            </w:r>
            <w:proofErr w:type="spellEnd"/>
            <w:r w:rsidRPr="00F66DCC">
              <w:rPr>
                <w:lang w:val="en-GB"/>
              </w:rPr>
              <w:t xml:space="preserve">, is a security vulnerability found in the Bourne Again shell (Bash). Shellshock was seen first time in </w:t>
            </w:r>
            <w:proofErr w:type="spellStart"/>
            <w:r w:rsidRPr="00F66DCC">
              <w:rPr>
                <w:lang w:val="en-GB"/>
              </w:rPr>
              <w:t>september</w:t>
            </w:r>
            <w:proofErr w:type="spellEnd"/>
            <w:r w:rsidRPr="00F66DCC">
              <w:rPr>
                <w:lang w:val="en-GB"/>
              </w:rPr>
              <w:t xml:space="preserve"> 2014, yet this vulnerability appears to be present in LDIL environment likely due to software upgrades being unavailable, since Shellshock is relatively trivial to patch simply by upgrading the bash shell to newer, less vulnerable version.</w:t>
            </w:r>
          </w:p>
          <w:p w14:paraId="5ADBBD54" w14:textId="77777777" w:rsidR="00F66DCC" w:rsidRPr="00F66DCC" w:rsidRDefault="00F66DCC" w:rsidP="00F66DCC">
            <w:pPr>
              <w:rPr>
                <w:lang w:val="en-GB"/>
              </w:rPr>
            </w:pPr>
            <w:r w:rsidRPr="00F66DCC">
              <w:rPr>
                <w:lang w:val="en-GB"/>
              </w:rPr>
              <w:t>It should be noted that these where found during the scanning from the *inside* of the network.</w:t>
            </w:r>
          </w:p>
          <w:p w14:paraId="3AFB2BA3" w14:textId="77777777" w:rsidR="00F66DCC" w:rsidRPr="00F66DCC" w:rsidRDefault="00F66DCC" w:rsidP="00F66DCC">
            <w:pPr>
              <w:rPr>
                <w:lang w:val="en-GB"/>
              </w:rPr>
            </w:pPr>
            <w:r w:rsidRPr="00F66DCC">
              <w:rPr>
                <w:lang w:val="en-GB"/>
              </w:rPr>
              <w:t>These vulnerabilities were not detected during the scanning from outside - this could be due to various factors such as:</w:t>
            </w:r>
          </w:p>
          <w:p w14:paraId="53B591A5" w14:textId="31471227" w:rsidR="00F66DCC" w:rsidRPr="00A613DA" w:rsidRDefault="00F66DCC" w:rsidP="00A613DA">
            <w:pPr>
              <w:pStyle w:val="Luettelokappale"/>
              <w:numPr>
                <w:ilvl w:val="0"/>
                <w:numId w:val="42"/>
              </w:numPr>
              <w:rPr>
                <w:lang w:val="en-GB"/>
              </w:rPr>
            </w:pPr>
            <w:r w:rsidRPr="00A613DA">
              <w:rPr>
                <w:lang w:val="en-GB"/>
              </w:rPr>
              <w:t xml:space="preserve">The dynamic manner how the </w:t>
            </w:r>
            <w:proofErr w:type="spellStart"/>
            <w:r w:rsidRPr="00A613DA">
              <w:rPr>
                <w:lang w:val="en-GB"/>
              </w:rPr>
              <w:t>PaloAlto</w:t>
            </w:r>
            <w:proofErr w:type="spellEnd"/>
            <w:r w:rsidRPr="00A613DA">
              <w:rPr>
                <w:lang w:val="en-GB"/>
              </w:rPr>
              <w:t xml:space="preserve"> firewall responded to port scanning by blocking the source address during scanning</w:t>
            </w:r>
          </w:p>
          <w:p w14:paraId="36C30780" w14:textId="79B4F902" w:rsidR="00F66DCC" w:rsidRPr="00A613DA" w:rsidRDefault="00F66DCC" w:rsidP="00A613DA">
            <w:pPr>
              <w:pStyle w:val="Luettelokappale"/>
              <w:numPr>
                <w:ilvl w:val="0"/>
                <w:numId w:val="42"/>
              </w:numPr>
              <w:rPr>
                <w:lang w:val="en-GB"/>
              </w:rPr>
            </w:pPr>
            <w:r w:rsidRPr="00A613DA">
              <w:rPr>
                <w:lang w:val="en-GB"/>
              </w:rPr>
              <w:t>Possibly due to packet filtering taking place as expected</w:t>
            </w:r>
            <w:r w:rsidR="00A613DA" w:rsidRPr="00A613DA">
              <w:rPr>
                <w:lang w:val="en-GB"/>
              </w:rPr>
              <w:t xml:space="preserve">, </w:t>
            </w:r>
            <w:r w:rsidRPr="00A613DA">
              <w:rPr>
                <w:lang w:val="en-GB"/>
              </w:rPr>
              <w:t>Nevertheless, Shellshock opens interesting opportunities for exploitation assuming some means to access the aforementioned hosts inside the packet filtering perimeter.</w:t>
            </w:r>
          </w:p>
          <w:p w14:paraId="67139D76" w14:textId="77777777" w:rsidR="00F66DCC" w:rsidRPr="00F66DCC" w:rsidRDefault="00F66DCC" w:rsidP="00F66DCC">
            <w:pPr>
              <w:rPr>
                <w:lang w:val="en-GB"/>
              </w:rPr>
            </w:pPr>
            <w:r w:rsidRPr="00F66DCC">
              <w:rPr>
                <w:lang w:val="en-GB"/>
              </w:rPr>
              <w:lastRenderedPageBreak/>
              <w:t>As previously stated, Shellshock is vulnerability in the Bash shell. More in-depth explanation is that Bash unintentionally executes directives when commands are chained to the very end of the function definitions that in turn are stored values within the system environment variables. What makes Shellshock so nasty is that the way it exploits the Bash function export feature to a net effect of providing user access to functionality that is not supposed to be available to the user executing the Bash shell. This happens since each instance of Bash scans the environment variable list for scripts, and assembles these scripts into a statement that defines the script within the new instance and finally executes the command. Bash has no means to verify the origin or validity of these script definitions. This leads to a scenario where attacker can execute commands on the system or abuse other bugs that might exist in Bash.</w:t>
            </w:r>
          </w:p>
          <w:p w14:paraId="2628488B" w14:textId="0C2B827F" w:rsidR="00F66DCC" w:rsidRDefault="00F66DCC" w:rsidP="00F66DCC">
            <w:pPr>
              <w:rPr>
                <w:lang w:val="en-GB"/>
              </w:rPr>
            </w:pPr>
            <w:r w:rsidRPr="00F66DCC">
              <w:rPr>
                <w:lang w:val="en-GB"/>
              </w:rPr>
              <w:t xml:space="preserve">Given that the mentioned functionality might sound solely locally exploitable vulnerability, unfortunately this is not the case as various pieces of remotely reachable software - such as web servers - might utilize Bash to execute functions such as system(). This means that Shellshock is not only locally exploitable. As a proof of this in the first phases Shellshock announcement it was actively exploited by </w:t>
            </w:r>
            <w:proofErr w:type="spellStart"/>
            <w:r w:rsidRPr="00F66DCC">
              <w:rPr>
                <w:lang w:val="en-GB"/>
              </w:rPr>
              <w:t>DoS</w:t>
            </w:r>
            <w:proofErr w:type="spellEnd"/>
            <w:r w:rsidRPr="00F66DCC">
              <w:rPr>
                <w:lang w:val="en-GB"/>
              </w:rPr>
              <w:t xml:space="preserve"> practitioners, mostly to build botnets utilized in DDoS attacks.</w:t>
            </w:r>
          </w:p>
          <w:p w14:paraId="7C39ED84" w14:textId="3A686344" w:rsidR="00F66DCC" w:rsidRPr="00F66DCC" w:rsidRDefault="00F66DCC" w:rsidP="00F66DCC">
            <w:pPr>
              <w:rPr>
                <w:lang w:val="en-GB"/>
              </w:rPr>
            </w:pPr>
            <w:r w:rsidRPr="00F66DCC">
              <w:rPr>
                <w:b/>
                <w:lang w:val="en-GB"/>
              </w:rPr>
              <w:t>Business impacts of the attack vector:</w:t>
            </w:r>
            <w:r w:rsidRPr="00F66DCC">
              <w:rPr>
                <w:lang w:val="en-GB"/>
              </w:rPr>
              <w:t xml:space="preserve"> This being said, ldil.de runs largely on top of web servers hosted on Linux environment when bash tends to be the default shell. This sets the ground for urgency of updating the shell since </w:t>
            </w:r>
            <w:proofErr w:type="spellStart"/>
            <w:r w:rsidRPr="00F66DCC">
              <w:rPr>
                <w:lang w:val="en-GB"/>
              </w:rPr>
              <w:t>shellsock</w:t>
            </w:r>
            <w:proofErr w:type="spellEnd"/>
            <w:r w:rsidRPr="00F66DCC">
              <w:rPr>
                <w:lang w:val="en-GB"/>
              </w:rPr>
              <w:t xml:space="preserve"> provides ground for taking out or corrupting part of the core business infrastructure, namely the web shop. This is also key element in terms of fulfilling the PCI DSS security requirements set for the platform producing the service. These are obvious fail-factors for audit.</w:t>
            </w:r>
          </w:p>
          <w:p w14:paraId="74CAE602" w14:textId="1F6DBB5B" w:rsidR="00F66DCC" w:rsidRDefault="00F66DCC" w:rsidP="00F66DCC">
            <w:pPr>
              <w:tabs>
                <w:tab w:val="left" w:pos="1827"/>
              </w:tabs>
              <w:rPr>
                <w:lang w:val="en-GB"/>
              </w:rPr>
            </w:pPr>
            <w:r w:rsidRPr="00F66DCC">
              <w:rPr>
                <w:b/>
                <w:lang w:val="en-GB"/>
              </w:rPr>
              <w:t>Severity:</w:t>
            </w:r>
            <w:r w:rsidRPr="00F66DCC">
              <w:rPr>
                <w:lang w:val="en-GB"/>
              </w:rPr>
              <w:t xml:space="preserve"> CRITICAL</w:t>
            </w:r>
          </w:p>
        </w:tc>
      </w:tr>
    </w:tbl>
    <w:p w14:paraId="103FA0CE" w14:textId="77777777" w:rsidR="00F66DCC" w:rsidRDefault="00F66DCC" w:rsidP="0042111C">
      <w:pPr>
        <w:rPr>
          <w:lang w:val="en-GB"/>
        </w:rPr>
      </w:pPr>
    </w:p>
    <w:tbl>
      <w:tblPr>
        <w:tblStyle w:val="Taulukkoruudukko"/>
        <w:tblW w:w="0" w:type="auto"/>
        <w:tblLook w:val="04A0" w:firstRow="1" w:lastRow="0" w:firstColumn="1" w:lastColumn="0" w:noHBand="0" w:noVBand="1"/>
      </w:tblPr>
      <w:tblGrid>
        <w:gridCol w:w="8325"/>
      </w:tblGrid>
      <w:tr w:rsidR="00F66DCC" w14:paraId="3B1C42A1" w14:textId="77777777" w:rsidTr="00F66DCC">
        <w:tc>
          <w:tcPr>
            <w:tcW w:w="8325" w:type="dxa"/>
            <w:tcBorders>
              <w:top w:val="dotted" w:sz="4" w:space="0" w:color="auto"/>
              <w:left w:val="dotted" w:sz="4" w:space="0" w:color="auto"/>
              <w:bottom w:val="dotted" w:sz="4" w:space="0" w:color="auto"/>
              <w:right w:val="dotted" w:sz="4" w:space="0" w:color="auto"/>
            </w:tcBorders>
          </w:tcPr>
          <w:p w14:paraId="454CF866" w14:textId="18300032" w:rsidR="00F66DCC" w:rsidRDefault="00F66DCC" w:rsidP="00F66DCC">
            <w:pPr>
              <w:pStyle w:val="Otsikko"/>
            </w:pPr>
            <w:r>
              <w:t>Weak cryptographic ciphers</w:t>
            </w:r>
          </w:p>
          <w:p w14:paraId="648A456A" w14:textId="13F03436" w:rsidR="00F66DCC" w:rsidRPr="00F46E44" w:rsidRDefault="00F66DCC" w:rsidP="00A613DA">
            <w:pPr>
              <w:rPr>
                <w:lang w:val="en-US"/>
              </w:rPr>
            </w:pPr>
            <w:r w:rsidRPr="00A613DA">
              <w:rPr>
                <w:b/>
                <w:lang w:val="en-US"/>
              </w:rPr>
              <w:t>Synopsis:</w:t>
            </w:r>
            <w:r w:rsidRPr="00A613DA">
              <w:rPr>
                <w:lang w:val="en-US"/>
              </w:rPr>
              <w:t xml:space="preserve"> This is a general discussion concerning the known weak cryptographic ciphers found from ldil.de environment. </w:t>
            </w:r>
            <w:r w:rsidRPr="00F46E44">
              <w:rPr>
                <w:lang w:val="en-US"/>
              </w:rPr>
              <w:t xml:space="preserve">We will also discuss few of the known vulnerabilities related to weak ciphers, namely </w:t>
            </w:r>
            <w:proofErr w:type="spellStart"/>
            <w:r w:rsidRPr="00F46E44">
              <w:rPr>
                <w:lang w:val="en-US"/>
              </w:rPr>
              <w:t>arcfour</w:t>
            </w:r>
            <w:proofErr w:type="spellEnd"/>
            <w:r w:rsidRPr="00F46E44">
              <w:rPr>
                <w:lang w:val="en-US"/>
              </w:rPr>
              <w:t xml:space="preserve"> (</w:t>
            </w:r>
            <w:proofErr w:type="spellStart"/>
            <w:r w:rsidRPr="00F46E44">
              <w:rPr>
                <w:lang w:val="en-US"/>
              </w:rPr>
              <w:t>eg</w:t>
            </w:r>
            <w:proofErr w:type="spellEnd"/>
            <w:r w:rsidRPr="00F46E44">
              <w:rPr>
                <w:lang w:val="en-US"/>
              </w:rPr>
              <w:t xml:space="preserve">. alleged RC4), CBC and </w:t>
            </w:r>
            <w:r w:rsidRPr="00F46E44">
              <w:rPr>
                <w:lang w:val="en-US"/>
              </w:rPr>
              <w:lastRenderedPageBreak/>
              <w:t xml:space="preserve">weak MAC algorithms. These weak ciphers were found from multiple hosts in the ldil.de environment, for instance the </w:t>
            </w:r>
            <w:proofErr w:type="spellStart"/>
            <w:r w:rsidRPr="00F46E44">
              <w:rPr>
                <w:lang w:val="en-US"/>
              </w:rPr>
              <w:t>Magento</w:t>
            </w:r>
            <w:proofErr w:type="spellEnd"/>
            <w:r w:rsidRPr="00F46E44">
              <w:rPr>
                <w:lang w:val="en-US"/>
              </w:rPr>
              <w:t xml:space="preserve"> based web shop. This on its own is a significant business risk as ldil.de relies largely on the web shop </w:t>
            </w:r>
            <w:proofErr w:type="spellStart"/>
            <w:r w:rsidRPr="00F46E44">
              <w:rPr>
                <w:lang w:val="en-US"/>
              </w:rPr>
              <w:t>infrastucture</w:t>
            </w:r>
            <w:proofErr w:type="spellEnd"/>
            <w:r w:rsidRPr="00F46E44">
              <w:rPr>
                <w:lang w:val="en-US"/>
              </w:rPr>
              <w:t xml:space="preserve"> to work.</w:t>
            </w:r>
          </w:p>
          <w:p w14:paraId="3D32301F" w14:textId="75F8411C" w:rsidR="00F66DCC" w:rsidRPr="00A613DA" w:rsidRDefault="00F66DCC" w:rsidP="00A613DA">
            <w:pPr>
              <w:rPr>
                <w:b/>
                <w:lang w:val="en-US"/>
              </w:rPr>
            </w:pPr>
            <w:r w:rsidRPr="00A613DA">
              <w:rPr>
                <w:b/>
                <w:lang w:val="en-US"/>
              </w:rPr>
              <w:t>Vulnerable Target:</w:t>
            </w:r>
            <w:r w:rsidRPr="00A613DA">
              <w:rPr>
                <w:lang w:val="en-US"/>
              </w:rPr>
              <w:t xml:space="preserve"> 10.10.10.20 (www.ldil.de), 10.10.10.10 (extranet.ldil.de), 10.10.10.0/24: all host for SSH issues.</w:t>
            </w:r>
          </w:p>
          <w:p w14:paraId="305DC4D7" w14:textId="39DC26D2" w:rsidR="00F66DCC" w:rsidRPr="007D3183" w:rsidRDefault="00F66DCC" w:rsidP="00A613DA">
            <w:pPr>
              <w:rPr>
                <w:lang w:val="en-US"/>
                <w:rPrChange w:id="859" w:author="Tekijä">
                  <w:rPr/>
                </w:rPrChange>
              </w:rPr>
            </w:pPr>
            <w:r w:rsidRPr="007D3183">
              <w:rPr>
                <w:b/>
                <w:lang w:val="en-US"/>
                <w:rPrChange w:id="860" w:author="Tekijä">
                  <w:rPr>
                    <w:b/>
                  </w:rPr>
                </w:rPrChange>
              </w:rPr>
              <w:t xml:space="preserve">Severity: </w:t>
            </w:r>
            <w:r w:rsidRPr="007D3183">
              <w:rPr>
                <w:lang w:val="en-US"/>
                <w:rPrChange w:id="861" w:author="Tekijä">
                  <w:rPr/>
                </w:rPrChange>
              </w:rPr>
              <w:t>CRITICAL</w:t>
            </w:r>
          </w:p>
          <w:p w14:paraId="596A9500" w14:textId="4A77C605" w:rsidR="00F66DCC" w:rsidRPr="00A613DA" w:rsidRDefault="00F66DCC" w:rsidP="00A613DA">
            <w:pPr>
              <w:rPr>
                <w:b/>
                <w:lang w:val="en-US"/>
              </w:rPr>
            </w:pPr>
            <w:r w:rsidRPr="007D3183">
              <w:rPr>
                <w:b/>
                <w:lang w:val="en-US"/>
                <w:rPrChange w:id="862" w:author="Tekijä">
                  <w:rPr>
                    <w:b/>
                  </w:rPr>
                </w:rPrChange>
              </w:rPr>
              <w:t>Vulnerability Explanation:</w:t>
            </w:r>
            <w:r w:rsidRPr="007D3183">
              <w:rPr>
                <w:lang w:val="en-US"/>
                <w:rPrChange w:id="863" w:author="Tekijä">
                  <w:rPr/>
                </w:rPrChange>
              </w:rPr>
              <w:t xml:space="preserve"> By using weak ciphers it is possible that for example some or all parts of the encrypted message could be made readable by offender. </w:t>
            </w:r>
            <w:r w:rsidRPr="00A613DA">
              <w:rPr>
                <w:lang w:val="en-US"/>
              </w:rPr>
              <w:t>This is especially critical for administrative traffic, since administrative infrastructure can be seen as one step more confidential than the production environment being administrated, namely restricted environment could be administrated from a secret administration envi</w:t>
            </w:r>
            <w:r w:rsidR="00A613DA" w:rsidRPr="00A613DA">
              <w:rPr>
                <w:lang w:val="en-US"/>
              </w:rPr>
              <w:t>r</w:t>
            </w:r>
            <w:r w:rsidRPr="00A613DA">
              <w:rPr>
                <w:lang w:val="en-US"/>
              </w:rPr>
              <w:t>onment.</w:t>
            </w:r>
          </w:p>
          <w:p w14:paraId="3CE7589B" w14:textId="77777777" w:rsidR="00A613DA" w:rsidRPr="00A613DA" w:rsidRDefault="00A613DA" w:rsidP="00A613DA">
            <w:pPr>
              <w:rPr>
                <w:lang w:val="en-US"/>
              </w:rPr>
            </w:pPr>
            <w:r w:rsidRPr="00A613DA">
              <w:rPr>
                <w:lang w:val="en-US"/>
              </w:rPr>
              <w:t>Since it is in practice possible to use only computationally secure algorithms it is a good idea to make sure that the algorithms used are not too quick, cheap or trivial to reverse without immense computing power. Thus, it is greatly discouraged to use bad ciphers which for example RC4 is with its several known flaws.</w:t>
            </w:r>
          </w:p>
          <w:p w14:paraId="16C7D632" w14:textId="77777777" w:rsidR="00A613DA" w:rsidRPr="00A613DA" w:rsidRDefault="00A613DA" w:rsidP="00A613DA">
            <w:pPr>
              <w:rPr>
                <w:lang w:val="en-US"/>
              </w:rPr>
            </w:pPr>
            <w:r w:rsidRPr="00A613DA">
              <w:rPr>
                <w:lang w:val="en-US"/>
              </w:rPr>
              <w:t xml:space="preserve">CBC (Cipher Block Chaining) used in SSH also has known vulnerabilities. By taking advantage of these vulnerabilities, an attacker might recover plaintext from the </w:t>
            </w:r>
            <w:proofErr w:type="spellStart"/>
            <w:r w:rsidRPr="00A613DA">
              <w:rPr>
                <w:lang w:val="en-US"/>
              </w:rPr>
              <w:t>ciphertext</w:t>
            </w:r>
            <w:proofErr w:type="spellEnd"/>
            <w:r w:rsidRPr="00A613DA">
              <w:rPr>
                <w:lang w:val="en-US"/>
              </w:rPr>
              <w:t xml:space="preserve">. Thus it is strongly </w:t>
            </w:r>
            <w:proofErr w:type="spellStart"/>
            <w:r w:rsidRPr="00A613DA">
              <w:rPr>
                <w:lang w:val="en-US"/>
              </w:rPr>
              <w:t>adviced</w:t>
            </w:r>
            <w:proofErr w:type="spellEnd"/>
            <w:r w:rsidRPr="00A613DA">
              <w:rPr>
                <w:lang w:val="en-US"/>
              </w:rPr>
              <w:t xml:space="preserve"> to disable CBC from cipher sets. The last issue discussed here is the use of weak MAC algorithms. MAC (Message Authentication Code) algorithms are used to ensure integrity of the messages. Integrity issues as such don't reveal the secured data directly, but as integrity is still a basic part of security, the weaknesses should not be around on purpose. In this case for example, MD5 is used as one possible algorithm. MD5 is prone to hash collisions with very little effort, thus it is fairly trivial to falsify the message whilst keeping the MD5 sum identical to the original one.</w:t>
            </w:r>
          </w:p>
          <w:p w14:paraId="075E2FFA" w14:textId="6779B2CA" w:rsidR="00A613DA" w:rsidRPr="00A613DA" w:rsidRDefault="00A613DA" w:rsidP="00A613DA">
            <w:pPr>
              <w:rPr>
                <w:lang w:val="en-US"/>
              </w:rPr>
            </w:pPr>
            <w:r w:rsidRPr="00A613DA">
              <w:rPr>
                <w:lang w:val="en-US"/>
              </w:rPr>
              <w:t xml:space="preserve"> Weak algorithms are especially critical in web shop applications which, when exploited, can have severe complications in terms of loss of reputation, client data and business. Several weak algorithms have for example known man-in-the-middle attack methods, which make it possible to capture the traffic by a malicious third </w:t>
            </w:r>
            <w:r w:rsidRPr="00A613DA">
              <w:rPr>
                <w:lang w:val="en-US"/>
              </w:rPr>
              <w:lastRenderedPageBreak/>
              <w:t>party. Attacks like POODLE, which was identified by Nessus in several services, could be used to launch an attack of this sort.</w:t>
            </w:r>
          </w:p>
          <w:p w14:paraId="51DA16C8" w14:textId="77777777" w:rsidR="00A613DA" w:rsidRPr="00A613DA" w:rsidRDefault="00A613DA" w:rsidP="00A613DA">
            <w:pPr>
              <w:rPr>
                <w:lang w:val="en-US"/>
              </w:rPr>
            </w:pPr>
            <w:r w:rsidRPr="00A613DA">
              <w:rPr>
                <w:lang w:val="en-US"/>
              </w:rPr>
              <w:t xml:space="preserve">In general, it is very important to keep all communication data properly encrypted, by using recommended crypto settings. Usually communication happens on top of a less secure media, for example the Internet, which </w:t>
            </w:r>
            <w:proofErr w:type="spellStart"/>
            <w:r w:rsidRPr="00A613DA">
              <w:rPr>
                <w:lang w:val="en-US"/>
              </w:rPr>
              <w:t>can not</w:t>
            </w:r>
            <w:proofErr w:type="spellEnd"/>
            <w:r w:rsidRPr="00A613DA">
              <w:rPr>
                <w:lang w:val="en-US"/>
              </w:rPr>
              <w:t xml:space="preserve"> be fully controlled by the administration and data protection plays a huge part in there. It should be noted that while some of the issues mentioned here could have been mitigated by updating the relevant packages - assuming those where available in RGCE to begin with - there is also need for changes in application server configuration in order for the weak ciphers to be disabled. This </w:t>
            </w:r>
            <w:proofErr w:type="spellStart"/>
            <w:r w:rsidRPr="00A613DA">
              <w:rPr>
                <w:lang w:val="en-US"/>
              </w:rPr>
              <w:t>emphasises</w:t>
            </w:r>
            <w:proofErr w:type="spellEnd"/>
            <w:r w:rsidRPr="00A613DA">
              <w:rPr>
                <w:lang w:val="en-US"/>
              </w:rPr>
              <w:t xml:space="preserve"> the importance of change management and keeping up with latest security bulletins, such as NCSA mailing list.</w:t>
            </w:r>
          </w:p>
          <w:p w14:paraId="2745C827" w14:textId="548BED2F" w:rsidR="00A613DA" w:rsidRPr="00A613DA" w:rsidRDefault="00A613DA" w:rsidP="00A613DA">
            <w:pPr>
              <w:rPr>
                <w:lang w:val="en-US"/>
              </w:rPr>
            </w:pPr>
            <w:r w:rsidRPr="00A613DA">
              <w:rPr>
                <w:b/>
                <w:lang w:val="en-US"/>
              </w:rPr>
              <w:t>Business impacts of the attach vector:</w:t>
            </w:r>
            <w:r w:rsidRPr="00A613DA">
              <w:rPr>
                <w:lang w:val="en-US"/>
              </w:rPr>
              <w:t xml:space="preserve"> These ciphers are part of the </w:t>
            </w:r>
            <w:proofErr w:type="spellStart"/>
            <w:r w:rsidRPr="00A613DA">
              <w:rPr>
                <w:lang w:val="en-US"/>
              </w:rPr>
              <w:t>webshop</w:t>
            </w:r>
            <w:proofErr w:type="spellEnd"/>
            <w:r w:rsidRPr="00A613DA">
              <w:rPr>
                <w:lang w:val="en-US"/>
              </w:rPr>
              <w:t xml:space="preserve"> environment, but their effects can be seen in other services as well, such as SSH. SSH, being used for </w:t>
            </w:r>
            <w:proofErr w:type="spellStart"/>
            <w:r w:rsidRPr="00A613DA">
              <w:rPr>
                <w:lang w:val="en-US"/>
              </w:rPr>
              <w:t>maintenace</w:t>
            </w:r>
            <w:proofErr w:type="spellEnd"/>
            <w:r w:rsidRPr="00A613DA">
              <w:rPr>
                <w:lang w:val="en-US"/>
              </w:rPr>
              <w:t xml:space="preserve"> tasks makes it even more critical for these vulnerabilities to get patched the soonest. This makes encryption a critical audit criteria.</w:t>
            </w:r>
          </w:p>
        </w:tc>
      </w:tr>
    </w:tbl>
    <w:p w14:paraId="44E57F1F" w14:textId="77777777" w:rsidR="0042111C" w:rsidRPr="003C2E13" w:rsidRDefault="0042111C" w:rsidP="0042111C">
      <w:pPr>
        <w:pStyle w:val="Otsikko3"/>
        <w:rPr>
          <w:lang w:val="en-GB"/>
        </w:rPr>
      </w:pPr>
      <w:r w:rsidRPr="003C2E13">
        <w:rPr>
          <w:lang w:val="en-GB"/>
        </w:rPr>
        <w:lastRenderedPageBreak/>
        <w:t>List of vulnerabilities in workstation networks and WEB services</w:t>
      </w:r>
    </w:p>
    <w:tbl>
      <w:tblPr>
        <w:tblStyle w:val="Taulukkoruudukko"/>
        <w:tblW w:w="0" w:type="auto"/>
        <w:tblLook w:val="04A0" w:firstRow="1" w:lastRow="0" w:firstColumn="1" w:lastColumn="0" w:noHBand="0" w:noVBand="1"/>
      </w:tblPr>
      <w:tblGrid>
        <w:gridCol w:w="8325"/>
      </w:tblGrid>
      <w:tr w:rsidR="0042111C" w:rsidRPr="003C2E13"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Pr="003C2E13" w:rsidRDefault="0042111C" w:rsidP="006003F7">
            <w:pPr>
              <w:pStyle w:val="Otsikko"/>
              <w:rPr>
                <w:lang w:val="en-GB"/>
              </w:rPr>
            </w:pPr>
            <w:bookmarkStart w:id="864" w:name="_Toc503028823"/>
            <w:r w:rsidRPr="003C2E13">
              <w:rPr>
                <w:lang w:val="en-GB"/>
              </w:rPr>
              <w:t>Vulnerability in DNS Resolution</w:t>
            </w:r>
          </w:p>
          <w:p w14:paraId="4F342865" w14:textId="77777777" w:rsidR="0042111C" w:rsidRPr="003C2E13" w:rsidRDefault="0042111C" w:rsidP="006003F7">
            <w:pPr>
              <w:jc w:val="both"/>
              <w:rPr>
                <w:bCs/>
                <w:lang w:val="en-GB"/>
              </w:rPr>
            </w:pPr>
            <w:r w:rsidRPr="003C2E13">
              <w:rPr>
                <w:b/>
                <w:bCs/>
                <w:lang w:val="en-GB"/>
              </w:rPr>
              <w:t xml:space="preserve">Synopsis: </w:t>
            </w:r>
            <w:r w:rsidRPr="003C2E13">
              <w:rPr>
                <w:bCs/>
                <w:lang w:val="en-GB"/>
              </w:rPr>
              <w:t>Arbitrary code can be executed on the remote host through the installed Windows DNS client.</w:t>
            </w:r>
            <w:r w:rsidRPr="003C2E13">
              <w:rPr>
                <w:b/>
                <w:bCs/>
                <w:lang w:val="en-GB"/>
              </w:rPr>
              <w:t xml:space="preserve"> </w:t>
            </w:r>
          </w:p>
          <w:p w14:paraId="1EFE90F9" w14:textId="77777777" w:rsidR="0042111C" w:rsidRPr="003C2E13" w:rsidRDefault="0042111C" w:rsidP="006003F7">
            <w:pPr>
              <w:jc w:val="both"/>
              <w:rPr>
                <w:b/>
                <w:lang w:val="en-GB"/>
              </w:rPr>
            </w:pPr>
            <w:r w:rsidRPr="003C2E13">
              <w:rPr>
                <w:b/>
                <w:lang w:val="en-GB"/>
              </w:rPr>
              <w:t xml:space="preserve">Vulnerable Targets: </w:t>
            </w:r>
          </w:p>
          <w:p w14:paraId="270C519D" w14:textId="77777777" w:rsidR="0042111C" w:rsidRPr="003C2E13" w:rsidRDefault="0042111C" w:rsidP="006003F7">
            <w:pPr>
              <w:jc w:val="both"/>
              <w:rPr>
                <w:lang w:val="en-GB"/>
              </w:rPr>
            </w:pPr>
            <w:r w:rsidRPr="003C2E13">
              <w:fldChar w:fldCharType="begin"/>
            </w:r>
            <w:r w:rsidRPr="007D3183">
              <w:rPr>
                <w:lang w:val="en-GB"/>
                <w:rPrChange w:id="865" w:author="Tekijä">
                  <w:rPr/>
                </w:rPrChange>
              </w:rPr>
              <w:instrText xml:space="preserve"> HYPERLINK "http://files.ldil.de" </w:instrText>
            </w:r>
            <w:r w:rsidRPr="003C2E13">
              <w:fldChar w:fldCharType="separate"/>
            </w:r>
            <w:r w:rsidRPr="003C2E13">
              <w:rPr>
                <w:rStyle w:val="Hyperlinkki"/>
                <w:lang w:val="en-GB"/>
              </w:rPr>
              <w:t>files.ldil.de</w:t>
            </w:r>
            <w:r w:rsidRPr="003C2E13">
              <w:rPr>
                <w:rStyle w:val="Hyperlinkki"/>
                <w:lang w:val="en-GB"/>
              </w:rPr>
              <w:fldChar w:fldCharType="end"/>
            </w:r>
            <w:r w:rsidRPr="003C2E13">
              <w:rPr>
                <w:lang w:val="en-GB"/>
              </w:rPr>
              <w:t xml:space="preserve"> / 10.0.100.20</w:t>
            </w:r>
          </w:p>
          <w:p w14:paraId="1EA3AD82" w14:textId="77777777" w:rsidR="0042111C" w:rsidRPr="003C2E13" w:rsidRDefault="0042111C" w:rsidP="006003F7">
            <w:pPr>
              <w:jc w:val="both"/>
              <w:rPr>
                <w:lang w:val="en-GB"/>
              </w:rPr>
            </w:pPr>
            <w:r w:rsidRPr="003C2E13">
              <w:fldChar w:fldCharType="begin"/>
            </w:r>
            <w:r w:rsidRPr="007D3183">
              <w:rPr>
                <w:lang w:val="en-GB"/>
                <w:rPrChange w:id="866" w:author="Tekijä">
                  <w:rPr/>
                </w:rPrChange>
              </w:rPr>
              <w:instrText xml:space="preserve"> HYPERLINK "http://dc.ldil.de" </w:instrText>
            </w:r>
            <w:r w:rsidRPr="003C2E13">
              <w:fldChar w:fldCharType="separate"/>
            </w:r>
            <w:r w:rsidRPr="003C2E13">
              <w:rPr>
                <w:rStyle w:val="Hyperlinkki"/>
                <w:lang w:val="en-GB"/>
              </w:rPr>
              <w:t>dc.ldil.de</w:t>
            </w:r>
            <w:r w:rsidRPr="003C2E13">
              <w:rPr>
                <w:rStyle w:val="Hyperlinkki"/>
                <w:lang w:val="en-GB"/>
              </w:rPr>
              <w:fldChar w:fldCharType="end"/>
            </w:r>
            <w:r w:rsidRPr="003C2E13">
              <w:rPr>
                <w:lang w:val="en-GB"/>
              </w:rPr>
              <w:t xml:space="preserve"> / 10.0.100.10</w:t>
            </w:r>
          </w:p>
          <w:p w14:paraId="084413EB" w14:textId="77777777" w:rsidR="0042111C" w:rsidRPr="003C2E13" w:rsidRDefault="0042111C" w:rsidP="006003F7">
            <w:pPr>
              <w:jc w:val="both"/>
              <w:rPr>
                <w:lang w:val="en-GB"/>
              </w:rPr>
            </w:pPr>
            <w:r w:rsidRPr="003C2E13">
              <w:rPr>
                <w:rStyle w:val="Hyperlinkki"/>
                <w:lang w:val="en-GB"/>
              </w:rPr>
              <w:t>rodc.ldil.de</w:t>
            </w:r>
            <w:r w:rsidRPr="003C2E13">
              <w:rPr>
                <w:lang w:val="en-GB"/>
              </w:rPr>
              <w:t xml:space="preserve"> / 192.168.10.10</w:t>
            </w:r>
          </w:p>
          <w:p w14:paraId="36BCE0FC" w14:textId="77777777" w:rsidR="0042111C" w:rsidRPr="003C2E13" w:rsidRDefault="0042111C" w:rsidP="006003F7">
            <w:pPr>
              <w:jc w:val="both"/>
              <w:rPr>
                <w:lang w:val="en-GB"/>
              </w:rPr>
            </w:pPr>
            <w:r w:rsidRPr="003C2E13">
              <w:rPr>
                <w:b/>
                <w:lang w:val="en-GB"/>
              </w:rPr>
              <w:t>Vulnerability Explanation</w:t>
            </w:r>
            <w:r w:rsidRPr="003C2E13">
              <w:rPr>
                <w:lang w:val="en-GB"/>
              </w:rPr>
              <w:t xml:space="preserve">: A flaw in the way the installed Windows DNS client processes Link-local Multicast Name Resolution (LLMNR) queries can be exploited to execute arbitrary code in the context of the </w:t>
            </w:r>
            <w:proofErr w:type="spellStart"/>
            <w:r w:rsidRPr="003C2E13">
              <w:rPr>
                <w:lang w:val="en-GB"/>
              </w:rPr>
              <w:t>NetworkService</w:t>
            </w:r>
            <w:proofErr w:type="spellEnd"/>
            <w:r w:rsidRPr="003C2E13">
              <w:rPr>
                <w:lang w:val="en-GB"/>
              </w:rPr>
              <w:t xml:space="preserve"> account. On Windows Vista, 2008, 7, and 2008 R2, the issue can be exploited remotely.</w:t>
            </w:r>
          </w:p>
          <w:p w14:paraId="070FE962" w14:textId="77777777" w:rsidR="0042111C" w:rsidRPr="003C2E13" w:rsidRDefault="0042111C" w:rsidP="006003F7">
            <w:pPr>
              <w:jc w:val="both"/>
              <w:rPr>
                <w:lang w:val="en-GB"/>
              </w:rPr>
            </w:pPr>
            <w:r w:rsidRPr="003C2E13">
              <w:rPr>
                <w:b/>
                <w:lang w:val="en-GB"/>
              </w:rPr>
              <w:t>Vulnerability Fix</w:t>
            </w:r>
            <w:r w:rsidRPr="003C2E13">
              <w:rPr>
                <w:lang w:val="en-GB"/>
              </w:rPr>
              <w:t>: Install patch for Windows 2008 R2.</w:t>
            </w:r>
          </w:p>
          <w:p w14:paraId="0879132C" w14:textId="77777777" w:rsidR="0042111C" w:rsidRPr="003C2E13" w:rsidRDefault="0042111C" w:rsidP="006003F7">
            <w:pPr>
              <w:jc w:val="both"/>
              <w:rPr>
                <w:b/>
                <w:color w:val="FF0000"/>
                <w:lang w:val="en-GB"/>
              </w:rPr>
            </w:pPr>
            <w:r w:rsidRPr="003C2E13">
              <w:rPr>
                <w:b/>
                <w:lang w:val="en-GB"/>
              </w:rPr>
              <w:t xml:space="preserve">Severity: </w:t>
            </w:r>
            <w:r w:rsidRPr="007D3183">
              <w:rPr>
                <w:b/>
                <w:lang w:val="en-GB"/>
                <w:rPrChange w:id="867" w:author="Tekijä">
                  <w:rPr>
                    <w:b/>
                    <w:color w:val="FF0000"/>
                    <w:lang w:val="en-GB"/>
                  </w:rPr>
                </w:rPrChange>
              </w:rPr>
              <w:t>CRITICAL</w:t>
            </w:r>
          </w:p>
        </w:tc>
      </w:tr>
      <w:bookmarkEnd w:id="864"/>
    </w:tbl>
    <w:p w14:paraId="4ADCE6A2" w14:textId="77777777" w:rsidR="0042111C" w:rsidRDefault="0042111C" w:rsidP="0042111C">
      <w:pPr>
        <w:rPr>
          <w:lang w:val="en-GB"/>
        </w:rPr>
      </w:pPr>
    </w:p>
    <w:tbl>
      <w:tblPr>
        <w:tblStyle w:val="Taulukkoruudukko"/>
        <w:tblW w:w="0" w:type="auto"/>
        <w:tblLook w:val="04A0" w:firstRow="1" w:lastRow="0" w:firstColumn="1" w:lastColumn="0" w:noHBand="0" w:noVBand="1"/>
      </w:tblPr>
      <w:tblGrid>
        <w:gridCol w:w="8325"/>
      </w:tblGrid>
      <w:tr w:rsidR="006003F7" w14:paraId="4D71E49C" w14:textId="77777777" w:rsidTr="006003F7">
        <w:tc>
          <w:tcPr>
            <w:tcW w:w="8325" w:type="dxa"/>
            <w:tcBorders>
              <w:top w:val="dotted" w:sz="4" w:space="0" w:color="auto"/>
              <w:left w:val="dotted" w:sz="4" w:space="0" w:color="auto"/>
              <w:bottom w:val="dotted" w:sz="4" w:space="0" w:color="auto"/>
              <w:right w:val="dotted" w:sz="4" w:space="0" w:color="auto"/>
            </w:tcBorders>
          </w:tcPr>
          <w:p w14:paraId="0A7B69E7" w14:textId="77777777" w:rsidR="006003F7" w:rsidRPr="003C2E13" w:rsidRDefault="006003F7" w:rsidP="006003F7">
            <w:pPr>
              <w:pStyle w:val="Otsikko"/>
              <w:keepNext/>
              <w:rPr>
                <w:lang w:val="en-GB"/>
              </w:rPr>
            </w:pPr>
            <w:bookmarkStart w:id="868" w:name="_Toc503028824"/>
            <w:r w:rsidRPr="003C2E13">
              <w:rPr>
                <w:lang w:val="en-GB"/>
              </w:rPr>
              <w:t>Microsoft Windows SMB Server</w:t>
            </w:r>
            <w:bookmarkEnd w:id="868"/>
            <w:r w:rsidRPr="003C2E13">
              <w:rPr>
                <w:lang w:val="en-GB"/>
              </w:rPr>
              <w:t xml:space="preserve"> vulnerabilities</w:t>
            </w:r>
          </w:p>
          <w:p w14:paraId="3B9A7F50" w14:textId="77777777" w:rsidR="006003F7" w:rsidRPr="003C2E13" w:rsidRDefault="006003F7" w:rsidP="006003F7">
            <w:pPr>
              <w:keepNext/>
              <w:jc w:val="both"/>
              <w:rPr>
                <w:bCs/>
                <w:lang w:val="en-GB"/>
              </w:rPr>
            </w:pPr>
            <w:r w:rsidRPr="003C2E13">
              <w:rPr>
                <w:b/>
                <w:bCs/>
                <w:lang w:val="en-GB"/>
              </w:rPr>
              <w:t xml:space="preserve">Synopsis: </w:t>
            </w:r>
            <w:r w:rsidRPr="003C2E13">
              <w:rPr>
                <w:bCs/>
                <w:lang w:val="en-GB"/>
              </w:rPr>
              <w:t>Multiple vulnerabilities in Microsoft Server Message Block 1.0 (SMBv1)</w:t>
            </w:r>
          </w:p>
          <w:p w14:paraId="3112E2FA" w14:textId="77777777" w:rsidR="006003F7" w:rsidRPr="003C2E13" w:rsidRDefault="006003F7" w:rsidP="006003F7">
            <w:pPr>
              <w:keepNext/>
              <w:jc w:val="both"/>
              <w:rPr>
                <w:b/>
                <w:lang w:val="en-GB"/>
              </w:rPr>
            </w:pPr>
            <w:r w:rsidRPr="003C2E13">
              <w:rPr>
                <w:b/>
                <w:lang w:val="en-GB"/>
              </w:rPr>
              <w:t xml:space="preserve">Vulnerable Targets: </w:t>
            </w:r>
          </w:p>
          <w:p w14:paraId="3C9A4C2A" w14:textId="77777777" w:rsidR="006003F7" w:rsidRPr="003C2E13" w:rsidRDefault="006003F7" w:rsidP="006003F7">
            <w:pPr>
              <w:keepNext/>
              <w:jc w:val="both"/>
              <w:rPr>
                <w:lang w:val="en-GB"/>
              </w:rPr>
            </w:pPr>
            <w:r w:rsidRPr="003C2E13">
              <w:fldChar w:fldCharType="begin"/>
            </w:r>
            <w:r w:rsidRPr="007D3183">
              <w:rPr>
                <w:lang w:val="en-GB"/>
                <w:rPrChange w:id="869" w:author="Tekijä">
                  <w:rPr/>
                </w:rPrChange>
              </w:rPr>
              <w:instrText xml:space="preserve"> HYPERLINK "http://dc.ldil.de" </w:instrText>
            </w:r>
            <w:r w:rsidRPr="003C2E13">
              <w:fldChar w:fldCharType="separate"/>
            </w:r>
            <w:r w:rsidRPr="003C2E13">
              <w:rPr>
                <w:rStyle w:val="Hyperlinkki"/>
                <w:lang w:val="en-GB"/>
              </w:rPr>
              <w:t>dc.ldil.de</w:t>
            </w:r>
            <w:r w:rsidRPr="003C2E13">
              <w:rPr>
                <w:rStyle w:val="Hyperlinkki"/>
                <w:lang w:val="en-GB"/>
              </w:rPr>
              <w:fldChar w:fldCharType="end"/>
            </w:r>
            <w:r w:rsidRPr="003C2E13">
              <w:rPr>
                <w:lang w:val="en-GB"/>
              </w:rPr>
              <w:t xml:space="preserve"> / 10.0.100.10</w:t>
            </w:r>
          </w:p>
          <w:p w14:paraId="0668BBB5" w14:textId="77777777" w:rsidR="006003F7" w:rsidRPr="003C2E13" w:rsidRDefault="006003F7" w:rsidP="006003F7">
            <w:pPr>
              <w:keepNext/>
              <w:jc w:val="both"/>
              <w:rPr>
                <w:lang w:val="en-GB"/>
              </w:rPr>
            </w:pPr>
            <w:r w:rsidRPr="003C2E13">
              <w:fldChar w:fldCharType="begin"/>
            </w:r>
            <w:r w:rsidRPr="007D3183">
              <w:rPr>
                <w:lang w:val="en-GB"/>
                <w:rPrChange w:id="870" w:author="Tekijä">
                  <w:rPr/>
                </w:rPrChange>
              </w:rPr>
              <w:instrText xml:space="preserve"> HYPERLINK "http://files.ldil.de" </w:instrText>
            </w:r>
            <w:r w:rsidRPr="003C2E13">
              <w:fldChar w:fldCharType="separate"/>
            </w:r>
            <w:r w:rsidRPr="003C2E13">
              <w:rPr>
                <w:rStyle w:val="Hyperlinkki"/>
                <w:lang w:val="en-GB"/>
              </w:rPr>
              <w:t>files.ldil.de</w:t>
            </w:r>
            <w:r w:rsidRPr="003C2E13">
              <w:rPr>
                <w:rStyle w:val="Hyperlinkki"/>
                <w:lang w:val="en-GB"/>
              </w:rPr>
              <w:fldChar w:fldCharType="end"/>
            </w:r>
            <w:r w:rsidRPr="003C2E13">
              <w:rPr>
                <w:lang w:val="en-GB"/>
              </w:rPr>
              <w:t xml:space="preserve"> / 10.0.100.20</w:t>
            </w:r>
          </w:p>
          <w:p w14:paraId="7AF5B710" w14:textId="77777777" w:rsidR="006003F7" w:rsidRPr="003C2E13" w:rsidRDefault="006003F7" w:rsidP="006003F7">
            <w:pPr>
              <w:keepNext/>
              <w:jc w:val="both"/>
              <w:rPr>
                <w:lang w:val="en-GB"/>
              </w:rPr>
            </w:pPr>
            <w:r w:rsidRPr="003C2E13">
              <w:rPr>
                <w:rStyle w:val="Hyperlinkki"/>
                <w:lang w:val="en-GB"/>
              </w:rPr>
              <w:t>rodc.ldil.de</w:t>
            </w:r>
            <w:r w:rsidRPr="003C2E13">
              <w:rPr>
                <w:lang w:val="en-GB"/>
              </w:rPr>
              <w:t xml:space="preserve"> / 192.168.10.10</w:t>
            </w:r>
          </w:p>
          <w:p w14:paraId="3F7CD660" w14:textId="77777777" w:rsidR="006003F7" w:rsidRPr="003C2E13" w:rsidRDefault="006003F7" w:rsidP="006003F7">
            <w:pPr>
              <w:keepNext/>
              <w:jc w:val="both"/>
              <w:rPr>
                <w:lang w:val="en-GB"/>
              </w:rPr>
            </w:pPr>
            <w:r w:rsidRPr="003C2E13">
              <w:rPr>
                <w:b/>
                <w:lang w:val="en-GB"/>
              </w:rPr>
              <w:t>Vulnerability Explanation</w:t>
            </w:r>
            <w:r w:rsidRPr="003C2E13">
              <w:rPr>
                <w:lang w:val="en-GB"/>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3338FA91" w14:textId="77777777" w:rsidR="006003F7" w:rsidRPr="003C2E13" w:rsidRDefault="006003F7" w:rsidP="006003F7">
            <w:pPr>
              <w:keepNext/>
              <w:jc w:val="both"/>
              <w:rPr>
                <w:lang w:val="en-GB"/>
              </w:rPr>
            </w:pPr>
            <w:r w:rsidRPr="003C2E13">
              <w:rPr>
                <w:lang w:val="en-GB"/>
              </w:rPr>
              <w:t>Also, an information disclosure vulnerability exists in SMB. Exploiting vulnerability is possible for unauthenticated attacker via specially crafted packet, to disclose sensitive information. Related vulnerability in NVD: CVE-2017-0147</w:t>
            </w:r>
          </w:p>
          <w:p w14:paraId="2BF1506A" w14:textId="77777777" w:rsidR="006003F7" w:rsidRPr="003C2E13" w:rsidRDefault="006003F7" w:rsidP="006003F7">
            <w:pPr>
              <w:keepNext/>
              <w:jc w:val="both"/>
              <w:rPr>
                <w:lang w:val="en-GB"/>
              </w:rPr>
            </w:pPr>
            <w:r w:rsidRPr="003C2E13">
              <w:rPr>
                <w:lang w:val="en-GB"/>
              </w:rPr>
              <w:t xml:space="preserve">In addition, SMB vulnerabilities exist that are exploited by </w:t>
            </w:r>
            <w:proofErr w:type="spellStart"/>
            <w:r w:rsidRPr="003C2E13">
              <w:rPr>
                <w:lang w:val="en-GB"/>
              </w:rPr>
              <w:t>WannaCry</w:t>
            </w:r>
            <w:proofErr w:type="spellEnd"/>
            <w:r w:rsidRPr="003C2E13">
              <w:rPr>
                <w:lang w:val="en-GB"/>
              </w:rPr>
              <w:t>/</w:t>
            </w:r>
            <w:proofErr w:type="spellStart"/>
            <w:r w:rsidRPr="003C2E13">
              <w:rPr>
                <w:lang w:val="en-GB"/>
              </w:rPr>
              <w:t>WannaCrypt</w:t>
            </w:r>
            <w:proofErr w:type="spellEnd"/>
            <w:r w:rsidRPr="003C2E13">
              <w:rPr>
                <w:lang w:val="en-GB"/>
              </w:rPr>
              <w:t xml:space="preserve"> ransomware, </w:t>
            </w:r>
            <w:proofErr w:type="spellStart"/>
            <w:r w:rsidRPr="003C2E13">
              <w:rPr>
                <w:lang w:val="en-GB"/>
              </w:rPr>
              <w:t>EternalRocks</w:t>
            </w:r>
            <w:proofErr w:type="spellEnd"/>
            <w:r w:rsidRPr="003C2E13">
              <w:rPr>
                <w:lang w:val="en-GB"/>
              </w:rPr>
              <w:t xml:space="preserve"> worm and </w:t>
            </w:r>
            <w:proofErr w:type="spellStart"/>
            <w:r w:rsidRPr="003C2E13">
              <w:rPr>
                <w:lang w:val="en-GB"/>
              </w:rPr>
              <w:t>Petya</w:t>
            </w:r>
            <w:proofErr w:type="spellEnd"/>
            <w:r w:rsidRPr="003C2E13">
              <w:rPr>
                <w:lang w:val="en-GB"/>
              </w:rPr>
              <w:t xml:space="preserve"> ransomware. </w:t>
            </w:r>
          </w:p>
          <w:p w14:paraId="63A6ADC6" w14:textId="77777777" w:rsidR="006003F7" w:rsidRPr="003C2E13" w:rsidRDefault="006003F7" w:rsidP="006003F7">
            <w:pPr>
              <w:keepNext/>
              <w:jc w:val="both"/>
              <w:rPr>
                <w:lang w:val="en-GB"/>
              </w:rPr>
            </w:pPr>
            <w:r w:rsidRPr="003C2E13">
              <w:rPr>
                <w:b/>
                <w:lang w:val="en-GB"/>
              </w:rPr>
              <w:t>Vulnerability Fix</w:t>
            </w:r>
            <w:r w:rsidRPr="003C2E13">
              <w:rPr>
                <w:lang w:val="en-GB"/>
              </w:rPr>
              <w:t>: Install patch for Windows 2008 R2.</w:t>
            </w:r>
          </w:p>
          <w:p w14:paraId="20D6045B" w14:textId="0C6578C6" w:rsidR="006003F7" w:rsidRDefault="006003F7" w:rsidP="006003F7">
            <w:pPr>
              <w:rPr>
                <w:lang w:val="en-GB"/>
              </w:rPr>
            </w:pPr>
            <w:r w:rsidRPr="003C2E13">
              <w:rPr>
                <w:b/>
                <w:lang w:val="en-GB"/>
              </w:rPr>
              <w:t xml:space="preserve">Severity: </w:t>
            </w:r>
            <w:r w:rsidRPr="007D3183">
              <w:rPr>
                <w:b/>
                <w:lang w:val="en-GB"/>
                <w:rPrChange w:id="871" w:author="Tekijä">
                  <w:rPr>
                    <w:b/>
                    <w:color w:val="FF0000"/>
                    <w:lang w:val="en-GB"/>
                  </w:rPr>
                </w:rPrChange>
              </w:rPr>
              <w:t>CRITICAL</w:t>
            </w:r>
          </w:p>
        </w:tc>
      </w:tr>
    </w:tbl>
    <w:p w14:paraId="35A47D86" w14:textId="77777777" w:rsidR="006003F7" w:rsidRPr="003C2E13" w:rsidRDefault="006003F7" w:rsidP="0042111C">
      <w:pPr>
        <w:rPr>
          <w:lang w:val="en-GB"/>
        </w:rPr>
      </w:pPr>
    </w:p>
    <w:tbl>
      <w:tblPr>
        <w:tblW w:w="0" w:type="auto"/>
        <w:tblLook w:val="04A0" w:firstRow="1" w:lastRow="0" w:firstColumn="1" w:lastColumn="0" w:noHBand="0" w:noVBand="1"/>
      </w:tblPr>
      <w:tblGrid>
        <w:gridCol w:w="8335"/>
      </w:tblGrid>
      <w:tr w:rsidR="0042111C" w:rsidRPr="007D3183" w14:paraId="72AF5126" w14:textId="77777777" w:rsidTr="0042111C">
        <w:tc>
          <w:tcPr>
            <w:tcW w:w="9576" w:type="dxa"/>
            <w:shd w:val="clear" w:color="auto" w:fill="auto"/>
          </w:tcPr>
          <w:p w14:paraId="1788B8E2" w14:textId="77777777" w:rsidR="0042111C" w:rsidRPr="003C2E13" w:rsidRDefault="0042111C" w:rsidP="006003F7">
            <w:pPr>
              <w:pStyle w:val="Otsikko"/>
              <w:keepNext/>
              <w:rPr>
                <w:lang w:val="en-GB"/>
              </w:rPr>
            </w:pPr>
            <w:bookmarkStart w:id="872" w:name="_Toc503028828"/>
            <w:bookmarkStart w:id="873" w:name="_Toc503108967"/>
            <w:bookmarkStart w:id="874" w:name="_Hlk502683600"/>
            <w:r w:rsidRPr="003C2E13">
              <w:rPr>
                <w:lang w:val="en-GB"/>
              </w:rPr>
              <w:lastRenderedPageBreak/>
              <w:t>Vulnerability in DNS Resolution Could Allow Remote Code Execution</w:t>
            </w:r>
          </w:p>
          <w:p w14:paraId="73297C62" w14:textId="77777777" w:rsidR="0042111C" w:rsidRPr="003C2E13" w:rsidRDefault="0042111C" w:rsidP="006003F7">
            <w:pPr>
              <w:keepNext/>
              <w:rPr>
                <w:lang w:val="en-GB"/>
              </w:rPr>
            </w:pPr>
            <w:r w:rsidRPr="003C2E13">
              <w:rPr>
                <w:b/>
                <w:bCs/>
                <w:lang w:val="en-GB"/>
              </w:rPr>
              <w:t>Synopsis:</w:t>
            </w:r>
            <w:r w:rsidRPr="003C2E13">
              <w:rPr>
                <w:bCs/>
                <w:lang w:val="en-GB"/>
              </w:rPr>
              <w:t xml:space="preserve"> </w:t>
            </w:r>
            <w:r w:rsidRPr="003C2E13">
              <w:rPr>
                <w:rStyle w:val="classsectionsub"/>
                <w:lang w:val="en-GB"/>
              </w:rPr>
              <w:t>MS11-058: Vulnerabilities in DNS Server Could Allow Remote Code Execution</w:t>
            </w:r>
            <w:bookmarkEnd w:id="872"/>
            <w:bookmarkEnd w:id="873"/>
            <w:r w:rsidRPr="003C2E13">
              <w:rPr>
                <w:rStyle w:val="classsectionsub"/>
                <w:lang w:val="en-GB"/>
              </w:rPr>
              <w:t>.</w:t>
            </w:r>
          </w:p>
          <w:p w14:paraId="1995A3FB" w14:textId="77777777" w:rsidR="0042111C" w:rsidRPr="003C2E13" w:rsidRDefault="0042111C" w:rsidP="006003F7">
            <w:pPr>
              <w:keepNext/>
              <w:contextualSpacing/>
              <w:jc w:val="both"/>
              <w:rPr>
                <w:b/>
                <w:lang w:val="en-GB"/>
              </w:rPr>
            </w:pPr>
            <w:r w:rsidRPr="003C2E13">
              <w:rPr>
                <w:b/>
                <w:lang w:val="en-GB"/>
              </w:rPr>
              <w:t xml:space="preserve">Vulnerable Targets: </w:t>
            </w:r>
          </w:p>
          <w:p w14:paraId="1CC088B6" w14:textId="77777777" w:rsidR="0042111C" w:rsidRPr="003C2E13" w:rsidRDefault="0042111C" w:rsidP="006003F7">
            <w:pPr>
              <w:keepNext/>
              <w:contextualSpacing/>
              <w:jc w:val="both"/>
              <w:rPr>
                <w:lang w:val="en-GB"/>
              </w:rPr>
            </w:pPr>
            <w:r w:rsidRPr="003C2E13">
              <w:fldChar w:fldCharType="begin"/>
            </w:r>
            <w:r w:rsidRPr="007D3183">
              <w:rPr>
                <w:lang w:val="en-GB"/>
                <w:rPrChange w:id="875" w:author="Tekijä">
                  <w:rPr/>
                </w:rPrChange>
              </w:rPr>
              <w:instrText xml:space="preserve"> HYPERLINK "http://dc.ldil.de" </w:instrText>
            </w:r>
            <w:r w:rsidRPr="003C2E13">
              <w:fldChar w:fldCharType="separate"/>
            </w:r>
            <w:r w:rsidRPr="003C2E13">
              <w:rPr>
                <w:rStyle w:val="Hyperlinkki"/>
                <w:lang w:val="en-GB"/>
              </w:rPr>
              <w:t>dc.ldil.de</w:t>
            </w:r>
            <w:r w:rsidRPr="003C2E13">
              <w:rPr>
                <w:rStyle w:val="Hyperlinkki"/>
                <w:lang w:val="en-GB"/>
              </w:rPr>
              <w:fldChar w:fldCharType="end"/>
            </w:r>
            <w:r w:rsidRPr="003C2E13">
              <w:rPr>
                <w:lang w:val="en-GB"/>
              </w:rPr>
              <w:t xml:space="preserve"> / 10.0.100.10</w:t>
            </w:r>
          </w:p>
          <w:p w14:paraId="21496E42" w14:textId="77777777" w:rsidR="0042111C" w:rsidRPr="003C2E13" w:rsidRDefault="0042111C" w:rsidP="006003F7">
            <w:pPr>
              <w:keepNext/>
              <w:contextualSpacing/>
              <w:rPr>
                <w:lang w:val="en-GB"/>
              </w:rPr>
            </w:pPr>
            <w:r w:rsidRPr="003C2E13">
              <w:rPr>
                <w:rStyle w:val="Hyperlinkki"/>
                <w:lang w:val="en-GB"/>
              </w:rPr>
              <w:t>rodc.ldil.de</w:t>
            </w:r>
            <w:r w:rsidRPr="003C2E13">
              <w:rPr>
                <w:lang w:val="en-GB"/>
              </w:rPr>
              <w:t xml:space="preserve"> / 192.168.10.10</w:t>
            </w:r>
          </w:p>
          <w:p w14:paraId="1917A00A" w14:textId="77777777" w:rsidR="0042111C" w:rsidRPr="003C2E13" w:rsidRDefault="0042111C" w:rsidP="006003F7">
            <w:pPr>
              <w:keepNext/>
              <w:contextualSpacing/>
              <w:jc w:val="both"/>
              <w:rPr>
                <w:lang w:val="en-GB"/>
              </w:rPr>
            </w:pPr>
            <w:r w:rsidRPr="003C2E13">
              <w:rPr>
                <w:b/>
                <w:lang w:val="en-GB"/>
              </w:rPr>
              <w:t>Vulnerability Explanation</w:t>
            </w:r>
            <w:r w:rsidRPr="003C2E13">
              <w:rPr>
                <w:lang w:val="en-GB"/>
              </w:rPr>
              <w:t>: 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3C2E13" w:rsidRDefault="0042111C" w:rsidP="006003F7">
            <w:pPr>
              <w:keepNext/>
              <w:contextualSpacing/>
              <w:jc w:val="both"/>
              <w:rPr>
                <w:lang w:val="en-GB"/>
              </w:rPr>
            </w:pPr>
            <w:r w:rsidRPr="003C2E13">
              <w:rPr>
                <w:b/>
                <w:lang w:val="en-GB"/>
              </w:rPr>
              <w:t>Vulnerability Fix</w:t>
            </w:r>
            <w:r w:rsidRPr="003C2E13">
              <w:rPr>
                <w:lang w:val="en-GB"/>
              </w:rPr>
              <w:t xml:space="preserve">: </w:t>
            </w:r>
            <w:r w:rsidRPr="003C2E13">
              <w:rPr>
                <w:rStyle w:val="classtext"/>
                <w:color w:val="263645"/>
                <w:lang w:val="en-GB"/>
              </w:rPr>
              <w:t xml:space="preserve">Microsoft has released a set of patches for Windows 2003, 2008, and 2008 R2. </w:t>
            </w:r>
            <w:r w:rsidRPr="003C2E13">
              <w:fldChar w:fldCharType="begin"/>
            </w:r>
            <w:r w:rsidRPr="007D3183">
              <w:rPr>
                <w:lang w:val="en-GB"/>
                <w:rPrChange w:id="876" w:author="Tekijä">
                  <w:rPr/>
                </w:rPrChange>
              </w:rPr>
              <w:instrText xml:space="preserve"> HYPERLINK "http://technet.microsoft.com/en-us/security/bulletin/ms11-058" \t "_blank" </w:instrText>
            </w:r>
            <w:r w:rsidRPr="003C2E13">
              <w:fldChar w:fldCharType="separate"/>
            </w:r>
            <w:r w:rsidRPr="003C2E13">
              <w:rPr>
                <w:rStyle w:val="Hyperlinkki"/>
                <w:lang w:val="en-GB"/>
              </w:rPr>
              <w:t>http://technet.microsoft.com/en-us/security/bulletin/ms11-058</w:t>
            </w:r>
            <w:r w:rsidRPr="003C2E13">
              <w:rPr>
                <w:rStyle w:val="Hyperlinkki"/>
                <w:lang w:val="en-GB"/>
              </w:rPr>
              <w:fldChar w:fldCharType="end"/>
            </w:r>
          </w:p>
          <w:p w14:paraId="0E83D5D7" w14:textId="77777777" w:rsidR="0042111C" w:rsidRPr="003C2E13" w:rsidRDefault="0042111C" w:rsidP="006003F7">
            <w:pPr>
              <w:keepNext/>
              <w:contextualSpacing/>
              <w:jc w:val="both"/>
              <w:rPr>
                <w:b/>
                <w:color w:val="FF0000"/>
                <w:lang w:val="en-GB"/>
              </w:rPr>
            </w:pPr>
            <w:r w:rsidRPr="003C2E13">
              <w:rPr>
                <w:b/>
                <w:lang w:val="en-GB"/>
              </w:rPr>
              <w:t xml:space="preserve">Severity: </w:t>
            </w:r>
            <w:r w:rsidRPr="007D3183">
              <w:rPr>
                <w:b/>
                <w:lang w:val="en-GB"/>
                <w:rPrChange w:id="877" w:author="Tekijä">
                  <w:rPr>
                    <w:b/>
                    <w:color w:val="FF0000"/>
                    <w:lang w:val="en-GB"/>
                  </w:rPr>
                </w:rPrChange>
              </w:rPr>
              <w:t>HIGH</w:t>
            </w:r>
          </w:p>
        </w:tc>
      </w:tr>
      <w:bookmarkEnd w:id="874"/>
    </w:tbl>
    <w:p w14:paraId="4AC919E9" w14:textId="77777777" w:rsidR="0042111C" w:rsidRPr="003C2E13" w:rsidRDefault="0042111C" w:rsidP="0042111C">
      <w:pPr>
        <w:rPr>
          <w:lang w:val="en-GB"/>
        </w:rPr>
      </w:pPr>
    </w:p>
    <w:tbl>
      <w:tblPr>
        <w:tblW w:w="0" w:type="auto"/>
        <w:tblLook w:val="04A0" w:firstRow="1" w:lastRow="0" w:firstColumn="1" w:lastColumn="0" w:noHBand="0" w:noVBand="1"/>
      </w:tblPr>
      <w:tblGrid>
        <w:gridCol w:w="8335"/>
      </w:tblGrid>
      <w:tr w:rsidR="0042111C" w:rsidRPr="003C2E13" w14:paraId="7E0FB0BC" w14:textId="77777777" w:rsidTr="0042111C">
        <w:tc>
          <w:tcPr>
            <w:tcW w:w="9576" w:type="dxa"/>
            <w:shd w:val="clear" w:color="auto" w:fill="auto"/>
          </w:tcPr>
          <w:p w14:paraId="1FF3EA45" w14:textId="77777777" w:rsidR="0042111C" w:rsidRPr="003C2E13" w:rsidRDefault="0042111C" w:rsidP="0042111C">
            <w:pPr>
              <w:pStyle w:val="Otsikko"/>
              <w:rPr>
                <w:lang w:val="en-GB"/>
              </w:rPr>
            </w:pPr>
            <w:bookmarkStart w:id="878" w:name="_Toc503028833"/>
            <w:bookmarkStart w:id="879" w:name="_Toc503108968"/>
            <w:r w:rsidRPr="003C2E13">
              <w:rPr>
                <w:lang w:val="en-GB"/>
              </w:rPr>
              <w:t xml:space="preserve">Vulnerability in </w:t>
            </w:r>
            <w:proofErr w:type="spellStart"/>
            <w:r w:rsidRPr="003C2E13">
              <w:rPr>
                <w:lang w:val="en-GB"/>
              </w:rPr>
              <w:t>Schannel</w:t>
            </w:r>
            <w:proofErr w:type="spellEnd"/>
            <w:r w:rsidRPr="003C2E13">
              <w:rPr>
                <w:lang w:val="en-GB"/>
              </w:rPr>
              <w:t xml:space="preserve"> Could Allow Remote Code Execution</w:t>
            </w:r>
          </w:p>
          <w:p w14:paraId="6B6F1EBF"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The remote Windows host is affected by a remote code execution vulnerability.</w:t>
            </w:r>
            <w:bookmarkEnd w:id="878"/>
            <w:bookmarkEnd w:id="879"/>
          </w:p>
          <w:p w14:paraId="20FB82BE" w14:textId="77777777" w:rsidR="0042111C" w:rsidRPr="003C2E13" w:rsidRDefault="0042111C" w:rsidP="0042111C">
            <w:pPr>
              <w:jc w:val="both"/>
              <w:rPr>
                <w:b/>
                <w:lang w:val="en-GB"/>
              </w:rPr>
            </w:pPr>
            <w:r w:rsidRPr="003C2E13">
              <w:rPr>
                <w:b/>
                <w:lang w:val="en-GB"/>
              </w:rPr>
              <w:t>Vulnerable Targets:</w:t>
            </w:r>
          </w:p>
          <w:p w14:paraId="6BD38884" w14:textId="77777777" w:rsidR="0042111C" w:rsidRPr="003C2E13" w:rsidRDefault="0042111C" w:rsidP="0042111C">
            <w:pPr>
              <w:jc w:val="both"/>
              <w:rPr>
                <w:lang w:val="en-GB"/>
              </w:rPr>
            </w:pPr>
            <w:r w:rsidRPr="003C2E13">
              <w:fldChar w:fldCharType="begin"/>
            </w:r>
            <w:r w:rsidRPr="007D3183">
              <w:rPr>
                <w:lang w:val="en-GB"/>
                <w:rPrChange w:id="880" w:author="Tekijä">
                  <w:rPr/>
                </w:rPrChange>
              </w:rPr>
              <w:instrText xml:space="preserve"> HYPERLINK "http://dc.ldil.de" </w:instrText>
            </w:r>
            <w:r w:rsidRPr="003C2E13">
              <w:fldChar w:fldCharType="separate"/>
            </w:r>
            <w:r w:rsidRPr="003C2E13">
              <w:rPr>
                <w:rStyle w:val="Hyperlinkki"/>
                <w:lang w:val="en-GB"/>
              </w:rPr>
              <w:t>dc.ldil.de</w:t>
            </w:r>
            <w:r w:rsidRPr="003C2E13">
              <w:rPr>
                <w:rStyle w:val="Hyperlinkki"/>
                <w:lang w:val="en-GB"/>
              </w:rPr>
              <w:fldChar w:fldCharType="end"/>
            </w:r>
            <w:r w:rsidRPr="003C2E13">
              <w:rPr>
                <w:lang w:val="en-GB"/>
              </w:rPr>
              <w:t xml:space="preserve"> / 10.0.100.10</w:t>
            </w:r>
          </w:p>
          <w:p w14:paraId="2D291376" w14:textId="77777777" w:rsidR="0042111C" w:rsidRPr="003C2E13" w:rsidRDefault="0042111C" w:rsidP="0042111C">
            <w:pPr>
              <w:jc w:val="both"/>
              <w:rPr>
                <w:lang w:val="en-GB"/>
              </w:rPr>
            </w:pPr>
            <w:r w:rsidRPr="003C2E13">
              <w:rPr>
                <w:b/>
                <w:lang w:val="en-GB"/>
              </w:rPr>
              <w:t>Vulnerability Explanation</w:t>
            </w:r>
            <w:r w:rsidRPr="003C2E13">
              <w:rPr>
                <w:lang w:val="en-GB"/>
              </w:rPr>
              <w:t>:</w:t>
            </w:r>
          </w:p>
          <w:p w14:paraId="1BDC51BD"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Pr="003C2E13" w:rsidRDefault="0042111C" w:rsidP="0042111C">
            <w:pPr>
              <w:jc w:val="both"/>
              <w:rPr>
                <w:lang w:val="en-GB"/>
              </w:rPr>
            </w:pPr>
            <w:r w:rsidRPr="003C2E13">
              <w:rPr>
                <w:lang w:val="en-GB"/>
              </w:rPr>
              <w:t xml:space="preserve">An information disclosure vulnerability exists in Microsoft Server Message Block 1.0 (SMBv1) due to improper handling of certain requests. An unauthenticated, remote </w:t>
            </w:r>
            <w:r w:rsidRPr="003C2E13">
              <w:rPr>
                <w:lang w:val="en-GB"/>
              </w:rPr>
              <w:lastRenderedPageBreak/>
              <w:t>attacker can exploit this, via a specially crafted packet, to disclose sensitive information. (CVE-2017-0147)</w:t>
            </w:r>
          </w:p>
          <w:p w14:paraId="07666EBA"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3C2E13" w:rsidRDefault="0042111C" w:rsidP="0042111C">
            <w:pPr>
              <w:jc w:val="both"/>
              <w:rPr>
                <w:b/>
                <w:color w:val="FF0000"/>
                <w:lang w:val="en-GB"/>
              </w:rPr>
            </w:pPr>
            <w:r w:rsidRPr="003C2E13">
              <w:rPr>
                <w:b/>
                <w:lang w:val="en-GB"/>
              </w:rPr>
              <w:t xml:space="preserve">Severity: </w:t>
            </w:r>
            <w:r w:rsidRPr="007D3183">
              <w:rPr>
                <w:b/>
                <w:lang w:val="en-GB"/>
                <w:rPrChange w:id="881" w:author="Tekijä">
                  <w:rPr>
                    <w:b/>
                    <w:color w:val="FF0000"/>
                    <w:lang w:val="en-GB"/>
                  </w:rPr>
                </w:rPrChange>
              </w:rPr>
              <w:t>HIGH</w:t>
            </w:r>
          </w:p>
        </w:tc>
      </w:tr>
    </w:tbl>
    <w:p w14:paraId="3AFC2AE3" w14:textId="77777777" w:rsidR="0042111C" w:rsidRPr="003C2E13" w:rsidRDefault="0042111C" w:rsidP="0042111C">
      <w:pPr>
        <w:spacing w:after="0"/>
        <w:rPr>
          <w:lang w:val="en-GB"/>
        </w:rPr>
      </w:pPr>
    </w:p>
    <w:tbl>
      <w:tblPr>
        <w:tblW w:w="0" w:type="auto"/>
        <w:tblLook w:val="04A0" w:firstRow="1" w:lastRow="0" w:firstColumn="1" w:lastColumn="0" w:noHBand="0" w:noVBand="1"/>
      </w:tblPr>
      <w:tblGrid>
        <w:gridCol w:w="8335"/>
      </w:tblGrid>
      <w:tr w:rsidR="0042111C" w:rsidRPr="003C2E13" w14:paraId="699662D6" w14:textId="77777777" w:rsidTr="0042111C">
        <w:tc>
          <w:tcPr>
            <w:tcW w:w="9576" w:type="dxa"/>
            <w:shd w:val="clear" w:color="auto" w:fill="auto"/>
          </w:tcPr>
          <w:p w14:paraId="7706136A" w14:textId="77777777" w:rsidR="0042111C" w:rsidRPr="003C2E13" w:rsidRDefault="0042111C" w:rsidP="0042111C">
            <w:pPr>
              <w:pStyle w:val="Otsikko"/>
              <w:rPr>
                <w:lang w:val="en-GB"/>
              </w:rPr>
            </w:pPr>
            <w:bookmarkStart w:id="882" w:name="_Toc503028835"/>
            <w:bookmarkStart w:id="883" w:name="_Toc503108969"/>
            <w:r w:rsidRPr="003C2E13">
              <w:rPr>
                <w:lang w:val="en-GB"/>
              </w:rPr>
              <w:t>Vulnerability in DNS Resolution Could Allow Remote Code Execution</w:t>
            </w:r>
          </w:p>
          <w:p w14:paraId="3F23B841" w14:textId="77777777" w:rsidR="0042111C" w:rsidRPr="003C2E13" w:rsidRDefault="0042111C" w:rsidP="0042111C">
            <w:pPr>
              <w:rPr>
                <w:lang w:val="en-GB"/>
              </w:rPr>
            </w:pPr>
            <w:r w:rsidRPr="003C2E13">
              <w:rPr>
                <w:b/>
                <w:lang w:val="en-GB"/>
              </w:rPr>
              <w:t xml:space="preserve">Synopsis: </w:t>
            </w:r>
            <w:r w:rsidRPr="003C2E13">
              <w:rPr>
                <w:rStyle w:val="classtext"/>
                <w:color w:val="263645"/>
                <w:lang w:val="en-GB"/>
              </w:rPr>
              <w:t>Arbitrary code can be executed on the remote host through the installed Windows DNS client.</w:t>
            </w:r>
            <w:bookmarkEnd w:id="882"/>
            <w:bookmarkEnd w:id="883"/>
          </w:p>
          <w:p w14:paraId="58605B12" w14:textId="77777777" w:rsidR="0042111C" w:rsidRPr="003C2E13" w:rsidRDefault="0042111C" w:rsidP="0042111C">
            <w:pPr>
              <w:jc w:val="both"/>
              <w:rPr>
                <w:b/>
                <w:lang w:val="en-GB"/>
              </w:rPr>
            </w:pPr>
            <w:r w:rsidRPr="003C2E13">
              <w:rPr>
                <w:b/>
                <w:lang w:val="en-GB"/>
              </w:rPr>
              <w:t xml:space="preserve">Vulnerable Targets:  </w:t>
            </w:r>
          </w:p>
          <w:p w14:paraId="0392A9FE" w14:textId="77777777" w:rsidR="0042111C" w:rsidRPr="003C2E13" w:rsidRDefault="0042111C" w:rsidP="0042111C">
            <w:pPr>
              <w:jc w:val="both"/>
              <w:rPr>
                <w:lang w:val="en-GB"/>
              </w:rPr>
            </w:pPr>
            <w:r w:rsidRPr="003C2E13">
              <w:rPr>
                <w:lang w:val="en-GB"/>
              </w:rPr>
              <w:t>10.0.100.10 445/</w:t>
            </w:r>
            <w:proofErr w:type="spellStart"/>
            <w:r w:rsidRPr="003C2E13">
              <w:rPr>
                <w:lang w:val="en-GB"/>
              </w:rPr>
              <w:t>tcp</w:t>
            </w:r>
            <w:proofErr w:type="spellEnd"/>
            <w:r w:rsidRPr="003C2E13">
              <w:rPr>
                <w:lang w:val="en-GB"/>
              </w:rPr>
              <w:t xml:space="preserve"> Microsoft Windows SMB service</w:t>
            </w:r>
          </w:p>
          <w:p w14:paraId="2C9030B1" w14:textId="77777777" w:rsidR="0042111C" w:rsidRPr="003C2E13" w:rsidRDefault="0042111C" w:rsidP="0042111C">
            <w:pPr>
              <w:jc w:val="both"/>
              <w:rPr>
                <w:lang w:val="en-GB"/>
              </w:rPr>
            </w:pPr>
            <w:r w:rsidRPr="003C2E13">
              <w:rPr>
                <w:b/>
                <w:lang w:val="en-GB"/>
              </w:rPr>
              <w:t>Vulnerability Explanation</w:t>
            </w:r>
            <w:r w:rsidRPr="003C2E13">
              <w:rPr>
                <w:lang w:val="en-GB"/>
              </w:rPr>
              <w:t>: The remote Windows host is affected by the following vulnerabilities:</w:t>
            </w:r>
          </w:p>
          <w:p w14:paraId="32A8D1B7" w14:textId="77777777" w:rsidR="0042111C" w:rsidRPr="003C2E13" w:rsidRDefault="0042111C" w:rsidP="0042111C">
            <w:pPr>
              <w:jc w:val="both"/>
              <w:rPr>
                <w:lang w:val="en-GB"/>
              </w:rPr>
            </w:pPr>
            <w:r w:rsidRPr="003C2E13">
              <w:rPr>
                <w:lang w:val="en-GB"/>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Pr="003C2E13" w:rsidRDefault="0042111C" w:rsidP="0042111C">
            <w:pPr>
              <w:jc w:val="both"/>
              <w:rPr>
                <w:lang w:val="en-GB"/>
              </w:rPr>
            </w:pPr>
            <w:r w:rsidRPr="003C2E13">
              <w:rPr>
                <w:lang w:val="en-GB"/>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3C2E13" w:rsidRDefault="0042111C" w:rsidP="0042111C">
            <w:pPr>
              <w:jc w:val="both"/>
              <w:rPr>
                <w:lang w:val="en-GB"/>
              </w:rPr>
            </w:pPr>
            <w:r w:rsidRPr="003C2E13">
              <w:rPr>
                <w:b/>
                <w:lang w:val="en-GB"/>
              </w:rPr>
              <w:t>Vulnerability Fix</w:t>
            </w:r>
            <w:r w:rsidRPr="003C2E13">
              <w:rPr>
                <w:lang w:val="en-GB"/>
              </w:rPr>
              <w:t>: 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3C2E13" w:rsidRDefault="0042111C" w:rsidP="0042111C">
            <w:pPr>
              <w:jc w:val="both"/>
              <w:rPr>
                <w:lang w:val="en-GB"/>
              </w:rPr>
            </w:pPr>
            <w:r w:rsidRPr="003C2E13">
              <w:rPr>
                <w:b/>
                <w:lang w:val="en-GB"/>
              </w:rPr>
              <w:lastRenderedPageBreak/>
              <w:t xml:space="preserve">Severity: </w:t>
            </w:r>
            <w:r w:rsidRPr="007D3183">
              <w:rPr>
                <w:b/>
                <w:lang w:val="en-GB"/>
                <w:rPrChange w:id="884" w:author="Tekijä">
                  <w:rPr>
                    <w:b/>
                    <w:color w:val="FF0000"/>
                    <w:lang w:val="en-GB"/>
                  </w:rPr>
                </w:rPrChange>
              </w:rPr>
              <w:t>HIGH</w:t>
            </w:r>
          </w:p>
        </w:tc>
      </w:tr>
    </w:tbl>
    <w:p w14:paraId="495A935E" w14:textId="77777777" w:rsidR="0042111C" w:rsidRPr="003C2E13" w:rsidRDefault="0042111C" w:rsidP="0042111C">
      <w:pPr>
        <w:rPr>
          <w:lang w:val="en-GB"/>
        </w:rPr>
      </w:pPr>
    </w:p>
    <w:tbl>
      <w:tblPr>
        <w:tblStyle w:val="Taulukkoruudukko"/>
        <w:tblW w:w="0" w:type="auto"/>
        <w:tblLook w:val="04A0" w:firstRow="1" w:lastRow="0" w:firstColumn="1" w:lastColumn="0" w:noHBand="0" w:noVBand="1"/>
      </w:tblPr>
      <w:tblGrid>
        <w:gridCol w:w="8325"/>
      </w:tblGrid>
      <w:tr w:rsidR="0042111C" w:rsidRPr="003C2E13"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3C2E13" w:rsidRDefault="0042111C" w:rsidP="0042111C">
            <w:pPr>
              <w:pStyle w:val="Otsikko"/>
              <w:rPr>
                <w:lang w:val="en-GB"/>
              </w:rPr>
            </w:pPr>
            <w:r w:rsidRPr="003C2E13">
              <w:rPr>
                <w:lang w:val="en-GB"/>
              </w:rPr>
              <w:t xml:space="preserve">Outdated </w:t>
            </w:r>
            <w:r w:rsidRPr="003C2E13">
              <w:rPr>
                <w:rFonts w:cs="Calibri"/>
                <w:sz w:val="26"/>
                <w:szCs w:val="26"/>
                <w:lang w:val="en-GB"/>
              </w:rPr>
              <w:t>jQuery</w:t>
            </w:r>
            <w:r w:rsidRPr="003C2E13">
              <w:rPr>
                <w:lang w:val="en-GB"/>
              </w:rPr>
              <w:t xml:space="preserve"> library in use</w:t>
            </w:r>
          </w:p>
          <w:p w14:paraId="184D8BBF" w14:textId="77777777" w:rsidR="0042111C" w:rsidRPr="003C2E13" w:rsidRDefault="0042111C" w:rsidP="0042111C">
            <w:pPr>
              <w:rPr>
                <w:lang w:val="en-GB"/>
              </w:rPr>
            </w:pPr>
            <w:r w:rsidRPr="003C2E13">
              <w:rPr>
                <w:b/>
                <w:lang w:val="en-GB"/>
              </w:rPr>
              <w:t>Synopsis:</w:t>
            </w:r>
            <w:r w:rsidRPr="003C2E13">
              <w:rPr>
                <w:lang w:val="en-GB"/>
              </w:rPr>
              <w:t xml:space="preserve"> jQuery library is outdated and possibly vulnerable to exploits</w:t>
            </w:r>
          </w:p>
          <w:p w14:paraId="71F6E4D1" w14:textId="77777777" w:rsidR="0042111C" w:rsidRPr="003C2E13" w:rsidRDefault="0042111C" w:rsidP="0042111C">
            <w:pPr>
              <w:rPr>
                <w:lang w:val="en-GB"/>
              </w:rPr>
            </w:pPr>
            <w:r w:rsidRPr="003C2E13">
              <w:rPr>
                <w:b/>
                <w:lang w:val="en-GB"/>
              </w:rPr>
              <w:t xml:space="preserve">Vulnerable Targets: </w:t>
            </w:r>
            <w:r w:rsidRPr="003C2E13">
              <w:fldChar w:fldCharType="begin"/>
            </w:r>
            <w:r w:rsidRPr="007D3183">
              <w:rPr>
                <w:lang w:val="en-GB"/>
                <w:rPrChange w:id="885"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27B51C3D" w14:textId="77777777" w:rsidR="0042111C" w:rsidRPr="003C2E13" w:rsidRDefault="0042111C" w:rsidP="0042111C">
            <w:pPr>
              <w:rPr>
                <w:lang w:val="en-GB"/>
              </w:rPr>
            </w:pPr>
            <w:r w:rsidRPr="003C2E13">
              <w:rPr>
                <w:b/>
                <w:lang w:val="en-GB"/>
              </w:rPr>
              <w:t>Vulnerability Explanation:</w:t>
            </w:r>
            <w:r w:rsidRPr="003C2E13">
              <w:rPr>
                <w:lang w:val="en-GB"/>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3C2E13" w:rsidRDefault="0042111C" w:rsidP="0042111C">
            <w:pPr>
              <w:rPr>
                <w:lang w:val="en-GB"/>
              </w:rPr>
            </w:pPr>
            <w:r w:rsidRPr="003C2E13">
              <w:rPr>
                <w:lang w:val="en-GB"/>
              </w:rPr>
              <w:t>Vulnerability Fix: Update jQuery as well as the dependent libraries to the latest version.</w:t>
            </w:r>
          </w:p>
          <w:p w14:paraId="7B892015" w14:textId="77777777" w:rsidR="0042111C" w:rsidRPr="003C2E13" w:rsidRDefault="0042111C" w:rsidP="0042111C">
            <w:pPr>
              <w:rPr>
                <w:lang w:val="en-GB"/>
              </w:rPr>
            </w:pPr>
            <w:r w:rsidRPr="003C2E13">
              <w:rPr>
                <w:b/>
                <w:lang w:val="en-GB"/>
              </w:rPr>
              <w:t>Severity:</w:t>
            </w:r>
            <w:r w:rsidRPr="003C2E13">
              <w:rPr>
                <w:lang w:val="en-GB"/>
              </w:rPr>
              <w:t xml:space="preserve"> MEDIUM</w:t>
            </w:r>
          </w:p>
          <w:p w14:paraId="56A0D15E" w14:textId="77777777" w:rsidR="0042111C" w:rsidRPr="003C2E13" w:rsidRDefault="0042111C" w:rsidP="0042111C">
            <w:pPr>
              <w:pStyle w:val="Otsikko"/>
              <w:rPr>
                <w:lang w:val="en-GB"/>
              </w:rPr>
            </w:pPr>
          </w:p>
        </w:tc>
      </w:tr>
    </w:tbl>
    <w:p w14:paraId="2567B526" w14:textId="77777777" w:rsidR="0042111C" w:rsidRPr="003C2E13" w:rsidRDefault="0042111C" w:rsidP="0042111C">
      <w:pPr>
        <w:pStyle w:val="Otsikko"/>
        <w:rPr>
          <w:lang w:val="en-GB"/>
        </w:rPr>
      </w:pPr>
    </w:p>
    <w:tbl>
      <w:tblPr>
        <w:tblStyle w:val="Taulukkoruudukko"/>
        <w:tblW w:w="0" w:type="auto"/>
        <w:tblLook w:val="04A0" w:firstRow="1" w:lastRow="0" w:firstColumn="1" w:lastColumn="0" w:noHBand="0" w:noVBand="1"/>
      </w:tblPr>
      <w:tblGrid>
        <w:gridCol w:w="8325"/>
      </w:tblGrid>
      <w:tr w:rsidR="0042111C" w:rsidRPr="003C2E13"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3C2E13" w:rsidRDefault="0042111C" w:rsidP="0042111C">
            <w:pPr>
              <w:pStyle w:val="Otsikko"/>
              <w:rPr>
                <w:lang w:val="en-GB"/>
              </w:rPr>
            </w:pPr>
            <w:r w:rsidRPr="003C2E13">
              <w:rPr>
                <w:lang w:val="en-GB"/>
              </w:rPr>
              <w:t>Outdated PHP version in use</w:t>
            </w:r>
          </w:p>
          <w:p w14:paraId="265C639F"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PHP framework is outdated and possibly vulnerable to exploits</w:t>
            </w:r>
          </w:p>
          <w:p w14:paraId="41669E28"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7D3183">
              <w:rPr>
                <w:lang w:val="en-GB"/>
                <w:rPrChange w:id="886"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18CE44BE" w14:textId="77777777" w:rsidR="0042111C" w:rsidRPr="003C2E13" w:rsidRDefault="0042111C" w:rsidP="0042111C">
            <w:pPr>
              <w:jc w:val="both"/>
              <w:rPr>
                <w:lang w:val="en-GB"/>
              </w:rPr>
            </w:pPr>
            <w:r w:rsidRPr="003C2E13">
              <w:rPr>
                <w:b/>
                <w:lang w:val="en-GB"/>
              </w:rPr>
              <w:t>Vulnerability Explanation</w:t>
            </w:r>
            <w:r w:rsidRPr="003C2E13">
              <w:rPr>
                <w:lang w:val="en-GB"/>
              </w:rPr>
              <w:t>: Intra-server is running unsupported PHP framework version, meaning there is no longer fixes and updates received from the PHP community.</w:t>
            </w:r>
          </w:p>
          <w:p w14:paraId="3C2FE931" w14:textId="77777777" w:rsidR="0042111C" w:rsidRPr="003C2E13" w:rsidRDefault="0042111C" w:rsidP="0042111C">
            <w:pPr>
              <w:jc w:val="both"/>
              <w:rPr>
                <w:lang w:val="en-GB"/>
              </w:rPr>
            </w:pPr>
            <w:r w:rsidRPr="003C2E13">
              <w:rPr>
                <w:b/>
                <w:lang w:val="en-GB"/>
              </w:rPr>
              <w:t>Vulnerability Fix</w:t>
            </w:r>
            <w:r w:rsidRPr="003C2E13">
              <w:rPr>
                <w:lang w:val="en-GB"/>
              </w:rPr>
              <w:t>: Update PHP to at least to the one of the supported versions. Current version is not supported and might contain vulnerabilities as the support is no longer extended.</w:t>
            </w:r>
          </w:p>
          <w:p w14:paraId="1511D12C" w14:textId="77777777" w:rsidR="0042111C" w:rsidRPr="003C2E13" w:rsidRDefault="0042111C" w:rsidP="0042111C">
            <w:pPr>
              <w:rPr>
                <w:color w:val="FFC000"/>
                <w:lang w:val="en-GB"/>
              </w:rPr>
            </w:pPr>
            <w:r w:rsidRPr="003C2E13">
              <w:rPr>
                <w:lang w:val="en-GB"/>
              </w:rPr>
              <w:t>Severity: MEDIUM</w:t>
            </w:r>
          </w:p>
          <w:p w14:paraId="67924CB0" w14:textId="77777777" w:rsidR="0042111C" w:rsidRPr="003C2E13" w:rsidRDefault="0042111C" w:rsidP="0042111C">
            <w:pPr>
              <w:rPr>
                <w:lang w:val="en-GB"/>
              </w:rPr>
            </w:pPr>
          </w:p>
        </w:tc>
      </w:tr>
    </w:tbl>
    <w:p w14:paraId="579FAE00" w14:textId="77777777" w:rsidR="0042111C" w:rsidRPr="003C2E13" w:rsidRDefault="0042111C" w:rsidP="0042111C">
      <w:pPr>
        <w:rPr>
          <w:lang w:val="en-GB"/>
        </w:rPr>
      </w:pPr>
    </w:p>
    <w:tbl>
      <w:tblPr>
        <w:tblStyle w:val="Taulukkoruudukko"/>
        <w:tblW w:w="0" w:type="auto"/>
        <w:tblLook w:val="04A0" w:firstRow="1" w:lastRow="0" w:firstColumn="1" w:lastColumn="0" w:noHBand="0" w:noVBand="1"/>
      </w:tblPr>
      <w:tblGrid>
        <w:gridCol w:w="8325"/>
      </w:tblGrid>
      <w:tr w:rsidR="0042111C" w:rsidRPr="003C2E13"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Pr="003C2E13" w:rsidRDefault="0042111C" w:rsidP="0042111C">
            <w:pPr>
              <w:pStyle w:val="Otsikko"/>
              <w:rPr>
                <w:lang w:val="en-GB"/>
              </w:rPr>
            </w:pPr>
            <w:r w:rsidRPr="003C2E13">
              <w:rPr>
                <w:lang w:val="en-GB"/>
              </w:rPr>
              <w:t>Verbose information about system version available in http response</w:t>
            </w:r>
          </w:p>
          <w:p w14:paraId="5AD1E688" w14:textId="77777777" w:rsidR="0042111C" w:rsidRPr="003C2E13" w:rsidRDefault="0042111C" w:rsidP="0042111C">
            <w:pPr>
              <w:jc w:val="both"/>
              <w:rPr>
                <w:b/>
                <w:bCs/>
                <w:lang w:val="en-GB"/>
              </w:rPr>
            </w:pPr>
            <w:r w:rsidRPr="003C2E13">
              <w:rPr>
                <w:b/>
                <w:bCs/>
                <w:lang w:val="en-GB"/>
              </w:rPr>
              <w:t xml:space="preserve">Synopsis: </w:t>
            </w:r>
            <w:r w:rsidRPr="003C2E13">
              <w:rPr>
                <w:bCs/>
                <w:lang w:val="en-GB"/>
              </w:rPr>
              <w:t>HTTP response includes information the operating system.</w:t>
            </w:r>
          </w:p>
          <w:p w14:paraId="4185DCE0"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7D3183">
              <w:rPr>
                <w:lang w:val="en-GB"/>
                <w:rPrChange w:id="887"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477765AD" w14:textId="77777777" w:rsidR="0042111C" w:rsidRPr="003C2E13" w:rsidRDefault="0042111C" w:rsidP="0042111C">
            <w:pPr>
              <w:jc w:val="both"/>
              <w:rPr>
                <w:lang w:val="en-GB"/>
              </w:rPr>
            </w:pPr>
            <w:r w:rsidRPr="003C2E13">
              <w:rPr>
                <w:b/>
                <w:lang w:val="en-GB"/>
              </w:rPr>
              <w:lastRenderedPageBreak/>
              <w:t>Vulnerability Explanation</w:t>
            </w:r>
            <w:r w:rsidRPr="003C2E13">
              <w:rPr>
                <w:lang w:val="en-GB"/>
              </w:rPr>
              <w:t>: HTTP response gives out unneeded information to the end user and thus compromising the system security.</w:t>
            </w:r>
          </w:p>
          <w:p w14:paraId="4A8471B1" w14:textId="77777777" w:rsidR="0042111C" w:rsidRPr="003C2E13" w:rsidRDefault="0042111C" w:rsidP="0042111C">
            <w:pPr>
              <w:jc w:val="both"/>
              <w:rPr>
                <w:lang w:val="en-GB"/>
              </w:rPr>
            </w:pPr>
            <w:r w:rsidRPr="003C2E13">
              <w:rPr>
                <w:b/>
                <w:lang w:val="en-GB"/>
              </w:rPr>
              <w:t>Vulnerability Fix</w:t>
            </w:r>
            <w:r w:rsidRPr="003C2E13">
              <w:rPr>
                <w:lang w:val="en-GB"/>
              </w:rPr>
              <w:t>: Hide the verbose response of currently used software versions from the http response.</w:t>
            </w:r>
          </w:p>
          <w:p w14:paraId="560A76F4" w14:textId="77777777" w:rsidR="0042111C" w:rsidRPr="003C2E13" w:rsidRDefault="0042111C" w:rsidP="0042111C">
            <w:pPr>
              <w:jc w:val="both"/>
              <w:rPr>
                <w:b/>
                <w:color w:val="FFC000"/>
                <w:lang w:val="en-GB"/>
              </w:rPr>
            </w:pPr>
            <w:r w:rsidRPr="003C2E13">
              <w:rPr>
                <w:b/>
                <w:lang w:val="en-GB"/>
              </w:rPr>
              <w:t xml:space="preserve">Severity: </w:t>
            </w:r>
            <w:r w:rsidRPr="007D3183">
              <w:rPr>
                <w:b/>
                <w:lang w:val="en-GB"/>
                <w:rPrChange w:id="888" w:author="Tekijä">
                  <w:rPr>
                    <w:b/>
                    <w:color w:val="FFC000"/>
                    <w:lang w:val="en-GB"/>
                  </w:rPr>
                </w:rPrChange>
              </w:rPr>
              <w:t>MEDIUM</w:t>
            </w:r>
          </w:p>
        </w:tc>
      </w:tr>
    </w:tbl>
    <w:p w14:paraId="267C01D1" w14:textId="77777777" w:rsidR="0042111C" w:rsidRPr="003C2E13" w:rsidRDefault="0042111C" w:rsidP="0042111C">
      <w:pPr>
        <w:rPr>
          <w:lang w:val="en-GB"/>
        </w:rPr>
      </w:pPr>
    </w:p>
    <w:tbl>
      <w:tblPr>
        <w:tblStyle w:val="Taulukkoruudukko"/>
        <w:tblW w:w="0" w:type="auto"/>
        <w:tblLook w:val="04A0" w:firstRow="1" w:lastRow="0" w:firstColumn="1" w:lastColumn="0" w:noHBand="0" w:noVBand="1"/>
      </w:tblPr>
      <w:tblGrid>
        <w:gridCol w:w="8325"/>
      </w:tblGrid>
      <w:tr w:rsidR="0042111C" w:rsidRPr="003C2E13"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Pr="003C2E13" w:rsidRDefault="0042111C" w:rsidP="0042111C">
            <w:pPr>
              <w:pStyle w:val="Otsikko"/>
              <w:rPr>
                <w:lang w:val="en-GB"/>
              </w:rPr>
            </w:pPr>
            <w:r w:rsidRPr="003C2E13">
              <w:rPr>
                <w:lang w:val="en-GB"/>
              </w:rPr>
              <w:t>Verbose information about PHP and Apache version available in http response</w:t>
            </w:r>
          </w:p>
          <w:p w14:paraId="0B8F1A6E"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Verbose information about the PHP and Apache versions present in http response.</w:t>
            </w:r>
          </w:p>
          <w:p w14:paraId="0BF5AC3B" w14:textId="77777777" w:rsidR="0042111C" w:rsidRPr="003C2E13" w:rsidRDefault="0042111C" w:rsidP="0042111C">
            <w:pPr>
              <w:jc w:val="both"/>
              <w:rPr>
                <w:b/>
                <w:lang w:val="en-GB"/>
              </w:rPr>
            </w:pPr>
            <w:r w:rsidRPr="003C2E13">
              <w:rPr>
                <w:b/>
                <w:lang w:val="en-GB"/>
              </w:rPr>
              <w:t xml:space="preserve">Vulnerable Targets: </w:t>
            </w:r>
            <w:r w:rsidRPr="003C2E13">
              <w:fldChar w:fldCharType="begin"/>
            </w:r>
            <w:r w:rsidRPr="007D3183">
              <w:rPr>
                <w:lang w:val="en-GB"/>
                <w:rPrChange w:id="889"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6ADD04BC" w14:textId="77777777" w:rsidR="0042111C" w:rsidRPr="003C2E13" w:rsidRDefault="0042111C" w:rsidP="0042111C">
            <w:pPr>
              <w:jc w:val="both"/>
              <w:rPr>
                <w:lang w:val="en-GB"/>
              </w:rPr>
            </w:pPr>
            <w:r w:rsidRPr="003C2E13">
              <w:rPr>
                <w:b/>
                <w:lang w:val="en-GB"/>
              </w:rPr>
              <w:t>Vulnerability Explanation</w:t>
            </w:r>
            <w:r w:rsidRPr="003C2E13">
              <w:rPr>
                <w:lang w:val="en-GB"/>
              </w:rPr>
              <w:t xml:space="preserve">: Exposing the system version information to end-users is not needed. If it is needed internally, use different methods than printing it to http responses in plain-text (“Hi! I am using </w:t>
            </w:r>
            <w:proofErr w:type="gramStart"/>
            <w:r w:rsidRPr="003C2E13">
              <w:rPr>
                <w:lang w:val="en-GB"/>
              </w:rPr>
              <w:t>version..</w:t>
            </w:r>
            <w:proofErr w:type="gramEnd"/>
            <w:r w:rsidRPr="003C2E13">
              <w:rPr>
                <w:lang w:val="en-GB"/>
              </w:rPr>
              <w:t>”).</w:t>
            </w:r>
          </w:p>
          <w:p w14:paraId="3C0B8E11" w14:textId="77777777" w:rsidR="0042111C" w:rsidRPr="003C2E13" w:rsidRDefault="0042111C" w:rsidP="0042111C">
            <w:pPr>
              <w:jc w:val="both"/>
              <w:rPr>
                <w:lang w:val="en-GB"/>
              </w:rPr>
            </w:pPr>
            <w:r w:rsidRPr="003C2E13">
              <w:rPr>
                <w:b/>
                <w:lang w:val="en-GB"/>
              </w:rPr>
              <w:t>Vulnerability Fix</w:t>
            </w:r>
            <w:r w:rsidRPr="003C2E13">
              <w:rPr>
                <w:lang w:val="en-GB"/>
              </w:rPr>
              <w:t>: Disable unneeded information sharing to end-users.</w:t>
            </w:r>
          </w:p>
          <w:p w14:paraId="22560010" w14:textId="77777777" w:rsidR="0042111C" w:rsidRPr="003C2E13" w:rsidRDefault="0042111C" w:rsidP="0042111C">
            <w:pPr>
              <w:jc w:val="both"/>
              <w:rPr>
                <w:b/>
                <w:color w:val="FF0000"/>
                <w:lang w:val="en-GB"/>
              </w:rPr>
            </w:pPr>
            <w:r w:rsidRPr="003C2E13">
              <w:rPr>
                <w:b/>
                <w:lang w:val="en-GB"/>
              </w:rPr>
              <w:t xml:space="preserve">Severity: </w:t>
            </w:r>
            <w:r w:rsidRPr="007D3183">
              <w:rPr>
                <w:b/>
                <w:lang w:val="en-GB"/>
                <w:rPrChange w:id="890" w:author="Tekijä">
                  <w:rPr>
                    <w:b/>
                    <w:color w:val="FFC000"/>
                    <w:lang w:val="en-GB"/>
                  </w:rPr>
                </w:rPrChange>
              </w:rPr>
              <w:t>MEDIUM</w:t>
            </w:r>
          </w:p>
        </w:tc>
      </w:tr>
    </w:tbl>
    <w:p w14:paraId="243CB61D" w14:textId="77777777" w:rsidR="0042111C" w:rsidRPr="003C2E13" w:rsidRDefault="0042111C" w:rsidP="0042111C">
      <w:pPr>
        <w:rPr>
          <w:lang w:val="en-GB"/>
        </w:rPr>
      </w:pPr>
    </w:p>
    <w:tbl>
      <w:tblPr>
        <w:tblStyle w:val="Taulukkoruudukko"/>
        <w:tblW w:w="0" w:type="auto"/>
        <w:tblLook w:val="04A0" w:firstRow="1" w:lastRow="0" w:firstColumn="1" w:lastColumn="0" w:noHBand="0" w:noVBand="1"/>
      </w:tblPr>
      <w:tblGrid>
        <w:gridCol w:w="8325"/>
      </w:tblGrid>
      <w:tr w:rsidR="0042111C" w:rsidRPr="003C2E13"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Pr="003C2E13" w:rsidRDefault="0042111C" w:rsidP="0042111C">
            <w:pPr>
              <w:pStyle w:val="Otsikko"/>
              <w:rPr>
                <w:lang w:val="en-GB"/>
              </w:rPr>
            </w:pPr>
            <w:r w:rsidRPr="003C2E13">
              <w:rPr>
                <w:lang w:val="en-GB"/>
              </w:rPr>
              <w:t>Buffer overflow detected</w:t>
            </w:r>
          </w:p>
          <w:p w14:paraId="095A17E5" w14:textId="77777777" w:rsidR="0042111C" w:rsidRPr="003C2E13" w:rsidRDefault="0042111C" w:rsidP="0042111C">
            <w:pPr>
              <w:jc w:val="both"/>
              <w:rPr>
                <w:bCs/>
                <w:lang w:val="en-GB"/>
              </w:rPr>
            </w:pPr>
            <w:r w:rsidRPr="003C2E13">
              <w:rPr>
                <w:b/>
                <w:bCs/>
                <w:lang w:val="en-GB"/>
              </w:rPr>
              <w:t xml:space="preserve">Synopsis: </w:t>
            </w:r>
            <w:r w:rsidRPr="003C2E13">
              <w:rPr>
                <w:bCs/>
                <w:lang w:val="en-GB"/>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7D3183">
              <w:rPr>
                <w:lang w:val="en-GB"/>
                <w:rPrChange w:id="891"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77706CF9" w14:textId="77777777" w:rsidR="0042111C" w:rsidRPr="003C2E13" w:rsidRDefault="0042111C" w:rsidP="0042111C">
            <w:pPr>
              <w:jc w:val="both"/>
              <w:rPr>
                <w:lang w:val="en-GB"/>
              </w:rPr>
            </w:pPr>
            <w:r w:rsidRPr="003C2E13">
              <w:rPr>
                <w:b/>
                <w:lang w:val="en-GB"/>
              </w:rPr>
              <w:t>Vulnerability Explanation</w:t>
            </w:r>
            <w:r w:rsidRPr="003C2E13">
              <w:rPr>
                <w:lang w:val="en-GB"/>
              </w:rPr>
              <w:t>: Potential buffer overflow detected. The script closed the connection and threw a 500 Internal Server Error.</w:t>
            </w:r>
          </w:p>
          <w:p w14:paraId="2F118F95" w14:textId="77777777" w:rsidR="0042111C" w:rsidRPr="003C2E13" w:rsidRDefault="0042111C" w:rsidP="0042111C">
            <w:pPr>
              <w:jc w:val="both"/>
              <w:rPr>
                <w:lang w:val="en-GB"/>
              </w:rPr>
            </w:pPr>
            <w:r w:rsidRPr="003C2E13">
              <w:rPr>
                <w:b/>
                <w:lang w:val="en-GB"/>
              </w:rPr>
              <w:t>Vulnerability Fix</w:t>
            </w:r>
            <w:r w:rsidRPr="003C2E13">
              <w:rPr>
                <w:lang w:val="en-GB"/>
              </w:rPr>
              <w:t>: Rewrite the background program using proper return length checking. This will require a recompile of the background executable.</w:t>
            </w:r>
          </w:p>
          <w:p w14:paraId="4FBE1C2C" w14:textId="77777777" w:rsidR="0042111C" w:rsidRPr="003C2E13" w:rsidRDefault="0042111C" w:rsidP="0042111C">
            <w:pPr>
              <w:jc w:val="both"/>
              <w:rPr>
                <w:b/>
                <w:color w:val="FF0000"/>
                <w:lang w:val="en-GB"/>
              </w:rPr>
            </w:pPr>
            <w:r w:rsidRPr="003C2E13">
              <w:rPr>
                <w:b/>
                <w:lang w:val="en-GB"/>
              </w:rPr>
              <w:t xml:space="preserve">Severity: </w:t>
            </w:r>
            <w:r w:rsidRPr="007D3183">
              <w:rPr>
                <w:b/>
                <w:lang w:val="en-GB"/>
                <w:rPrChange w:id="892" w:author="Tekijä">
                  <w:rPr>
                    <w:b/>
                    <w:color w:val="FFC000"/>
                    <w:lang w:val="en-GB"/>
                  </w:rPr>
                </w:rPrChange>
              </w:rPr>
              <w:t>MEDIUM</w:t>
            </w:r>
          </w:p>
          <w:p w14:paraId="4B4BA40B" w14:textId="77777777" w:rsidR="0042111C" w:rsidRPr="003C2E13" w:rsidRDefault="0042111C" w:rsidP="0042111C">
            <w:pPr>
              <w:jc w:val="both"/>
              <w:rPr>
                <w:lang w:val="en-GB"/>
              </w:rPr>
            </w:pPr>
            <w:r w:rsidRPr="003C2E13">
              <w:rPr>
                <w:b/>
                <w:lang w:val="en-GB"/>
              </w:rPr>
              <w:t>Proof of Concept Code Here:</w:t>
            </w:r>
            <w:r w:rsidRPr="003C2E13">
              <w:rPr>
                <w:lang w:val="en-GB"/>
              </w:rPr>
              <w:t xml:space="preserve"> </w:t>
            </w:r>
          </w:p>
          <w:p w14:paraId="2FE10E97" w14:textId="77777777" w:rsidR="0042111C" w:rsidRPr="003C2E13" w:rsidRDefault="0042111C" w:rsidP="0042111C">
            <w:pPr>
              <w:jc w:val="both"/>
              <w:rPr>
                <w:lang w:val="en-GB"/>
              </w:rPr>
            </w:pPr>
            <w:r w:rsidRPr="003C2E13">
              <w:rPr>
                <w:lang w:val="en-GB"/>
              </w:rPr>
              <w:lastRenderedPageBreak/>
              <w:t>GET</w:t>
            </w:r>
          </w:p>
          <w:p w14:paraId="67F99377" w14:textId="77777777" w:rsidR="0042111C" w:rsidRPr="003C2E13" w:rsidRDefault="0042111C" w:rsidP="0042111C">
            <w:pPr>
              <w:jc w:val="both"/>
              <w:rPr>
                <w:color w:val="00B0F0"/>
                <w:lang w:val="en-GB"/>
              </w:rPr>
            </w:pPr>
            <w:r w:rsidRPr="003C2E13">
              <w:fldChar w:fldCharType="begin"/>
            </w:r>
            <w:r w:rsidRPr="007D3183">
              <w:rPr>
                <w:lang w:val="en-GB"/>
                <w:rPrChange w:id="893" w:author="Tekijä">
                  <w:rPr/>
                </w:rPrChange>
              </w:rPr>
              <w:instrText xml:space="preserve"> HYPERLINK "https://intra.ldil.de/wp-content/themes/twentysixteen?query=xlScCqlemqpPtXbFamPILdDaLkKPaUyLMWHUlAa" </w:instrText>
            </w:r>
            <w:r w:rsidRPr="003C2E13">
              <w:fldChar w:fldCharType="separate"/>
            </w:r>
            <w:r w:rsidRPr="003C2E13">
              <w:rPr>
                <w:rStyle w:val="Hyperlinkki"/>
                <w:lang w:val="en-GB"/>
              </w:rPr>
              <w:t>https://intra.ldil.de/wp-content/themes/twentysixteen?query=xlScCqlemqpPtXbFamPILdDaLkKPaUyLMWHUlAa</w:t>
            </w:r>
            <w:r w:rsidRPr="003C2E13">
              <w:rPr>
                <w:rStyle w:val="Hyperlinkki"/>
                <w:lang w:val="en-GB"/>
              </w:rPr>
              <w:fldChar w:fldCharType="end"/>
            </w:r>
            <w:r w:rsidRPr="003C2E13">
              <w:rPr>
                <w:lang w:val="en-GB"/>
              </w:rPr>
              <w:t>...... Basically any long enough query</w:t>
            </w:r>
          </w:p>
        </w:tc>
      </w:tr>
    </w:tbl>
    <w:p w14:paraId="1795E097" w14:textId="77777777" w:rsidR="0042111C" w:rsidRPr="003C2E13" w:rsidRDefault="0042111C" w:rsidP="0042111C">
      <w:pPr>
        <w:jc w:val="both"/>
        <w:rPr>
          <w:color w:val="00B0F0"/>
          <w:lang w:val="en-GB"/>
        </w:rPr>
      </w:pPr>
    </w:p>
    <w:tbl>
      <w:tblPr>
        <w:tblStyle w:val="Taulukkoruudukko"/>
        <w:tblW w:w="0" w:type="auto"/>
        <w:tblLook w:val="04A0" w:firstRow="1" w:lastRow="0" w:firstColumn="1" w:lastColumn="0" w:noHBand="0" w:noVBand="1"/>
      </w:tblPr>
      <w:tblGrid>
        <w:gridCol w:w="8325"/>
      </w:tblGrid>
      <w:tr w:rsidR="0042111C" w:rsidRPr="00EE4B32"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7D3183" w:rsidRDefault="0042111C" w:rsidP="0042111C">
            <w:pPr>
              <w:pStyle w:val="Otsikko"/>
              <w:rPr>
                <w:color w:val="auto"/>
                <w:lang w:val="en-GB"/>
                <w:rPrChange w:id="894" w:author="Tekijä">
                  <w:rPr>
                    <w:lang w:val="en-GB"/>
                  </w:rPr>
                </w:rPrChange>
              </w:rPr>
            </w:pPr>
            <w:r w:rsidRPr="007D3183">
              <w:rPr>
                <w:color w:val="auto"/>
                <w:lang w:val="en-GB"/>
                <w:rPrChange w:id="895" w:author="Tekijä">
                  <w:rPr>
                    <w:lang w:val="en-GB"/>
                  </w:rPr>
                </w:rPrChange>
              </w:rPr>
              <w:t>Directory browsing is enabled</w:t>
            </w:r>
          </w:p>
          <w:p w14:paraId="00CFEE6B"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Directory browsing is enabled and it is possible to view the directory listing</w:t>
            </w:r>
          </w:p>
          <w:p w14:paraId="43FA2143" w14:textId="77777777" w:rsidR="0042111C" w:rsidRPr="00EE4B32" w:rsidRDefault="0042111C" w:rsidP="0042111C">
            <w:pPr>
              <w:jc w:val="both"/>
              <w:rPr>
                <w:lang w:val="en-GB"/>
              </w:rPr>
            </w:pPr>
            <w:r w:rsidRPr="00EE4B32">
              <w:rPr>
                <w:b/>
                <w:lang w:val="en-GB"/>
              </w:rPr>
              <w:t xml:space="preserve">Vulnerable Targets: </w:t>
            </w:r>
            <w:r w:rsidRPr="007D3183">
              <w:rPr>
                <w:rPrChange w:id="896" w:author="Tekijä">
                  <w:rPr>
                    <w:rStyle w:val="Hyperlinkki"/>
                    <w:lang w:val="en-GB"/>
                  </w:rPr>
                </w:rPrChange>
              </w:rPr>
              <w:fldChar w:fldCharType="begin"/>
            </w:r>
            <w:r w:rsidRPr="007D3183">
              <w:rPr>
                <w:lang w:val="en-GB"/>
                <w:rPrChange w:id="897" w:author="Tekijä">
                  <w:rPr/>
                </w:rPrChange>
              </w:rPr>
              <w:instrText xml:space="preserve"> HYPERLINK "https://intra.ldil.de/wp-admin%20/" </w:instrText>
            </w:r>
            <w:r w:rsidRPr="007D3183">
              <w:rPr>
                <w:rPrChange w:id="898" w:author="Tekijä">
                  <w:rPr>
                    <w:rStyle w:val="Hyperlinkki"/>
                    <w:lang w:val="en-GB"/>
                  </w:rPr>
                </w:rPrChange>
              </w:rPr>
              <w:fldChar w:fldCharType="separate"/>
            </w:r>
            <w:r w:rsidRPr="007D3183">
              <w:rPr>
                <w:rStyle w:val="Hyperlinkki"/>
                <w:color w:val="auto"/>
                <w:lang w:val="en-GB"/>
                <w:rPrChange w:id="899" w:author="Tekijä">
                  <w:rPr>
                    <w:rStyle w:val="Hyperlinkki"/>
                    <w:lang w:val="en-GB"/>
                  </w:rPr>
                </w:rPrChange>
              </w:rPr>
              <w:t>https://intra.ldil.de/wp-admin /</w:t>
            </w:r>
            <w:r w:rsidRPr="007D3183">
              <w:rPr>
                <w:rStyle w:val="Hyperlinkki"/>
                <w:color w:val="auto"/>
                <w:lang w:val="en-GB"/>
                <w:rPrChange w:id="900" w:author="Tekijä">
                  <w:rPr>
                    <w:rStyle w:val="Hyperlinkki"/>
                    <w:lang w:val="en-GB"/>
                  </w:rPr>
                </w:rPrChange>
              </w:rPr>
              <w:fldChar w:fldCharType="end"/>
            </w:r>
            <w:r w:rsidRPr="00EE4B32">
              <w:rPr>
                <w:lang w:val="en-GB"/>
              </w:rPr>
              <w:t xml:space="preserve"> 10.0.100.30</w:t>
            </w:r>
          </w:p>
          <w:p w14:paraId="6DDAEF7D" w14:textId="77777777" w:rsidR="0042111C" w:rsidRPr="00EE4B32" w:rsidRDefault="0042111C" w:rsidP="0042111C">
            <w:pPr>
              <w:jc w:val="both"/>
              <w:rPr>
                <w:lang w:val="en-GB"/>
              </w:rPr>
            </w:pPr>
            <w:r w:rsidRPr="00EE4B32">
              <w:rPr>
                <w:b/>
                <w:lang w:val="en-GB"/>
              </w:rPr>
              <w:t>Vulnerability Explanation</w:t>
            </w:r>
            <w:r w:rsidRPr="00EE4B32">
              <w:rPr>
                <w:lang w:val="en-GB"/>
              </w:rPr>
              <w:t>: It is possible to view the directory listing. Directory listing may reveal hidden scripts, include files, backup source files which can be accessed to read sensitive information.</w:t>
            </w:r>
          </w:p>
          <w:p w14:paraId="03228626" w14:textId="77777777" w:rsidR="0042111C" w:rsidRPr="00EE4B32" w:rsidRDefault="0042111C" w:rsidP="0042111C">
            <w:pPr>
              <w:jc w:val="both"/>
              <w:rPr>
                <w:lang w:val="en-GB"/>
              </w:rPr>
            </w:pPr>
            <w:r w:rsidRPr="00EE4B32">
              <w:rPr>
                <w:b/>
                <w:lang w:val="en-GB"/>
              </w:rPr>
              <w:t>Vulnerability Fix</w:t>
            </w:r>
            <w:r w:rsidRPr="00EE4B32">
              <w:rPr>
                <w:lang w:val="en-GB"/>
              </w:rPr>
              <w:t>: Disable directory browsing. If the directory browsing cannot be disabled because of some other service needing it, make sure the listed files do not include any risks.</w:t>
            </w:r>
          </w:p>
          <w:p w14:paraId="5E811D78" w14:textId="77777777" w:rsidR="0042111C" w:rsidRPr="007D3183" w:rsidDel="00EE4B32" w:rsidRDefault="0042111C" w:rsidP="0042111C">
            <w:pPr>
              <w:jc w:val="both"/>
              <w:rPr>
                <w:del w:id="901" w:author="Tekijä"/>
                <w:b/>
                <w:lang w:val="en-GB"/>
                <w:rPrChange w:id="902" w:author="Tekijä">
                  <w:rPr>
                    <w:del w:id="903" w:author="Tekijä"/>
                    <w:b/>
                    <w:color w:val="FF0000"/>
                    <w:lang w:val="en-GB"/>
                  </w:rPr>
                </w:rPrChange>
              </w:rPr>
            </w:pPr>
            <w:r w:rsidRPr="00EE4B32">
              <w:rPr>
                <w:b/>
                <w:lang w:val="en-GB"/>
              </w:rPr>
              <w:t xml:space="preserve">Severity: </w:t>
            </w:r>
            <w:r w:rsidRPr="007D3183">
              <w:rPr>
                <w:b/>
                <w:lang w:val="en-GB"/>
                <w:rPrChange w:id="904" w:author="Tekijä">
                  <w:rPr>
                    <w:b/>
                    <w:color w:val="FFC000"/>
                    <w:lang w:val="en-GB"/>
                  </w:rPr>
                </w:rPrChange>
              </w:rPr>
              <w:t>MEDIUM</w:t>
            </w:r>
          </w:p>
          <w:p w14:paraId="1A54713F" w14:textId="77777777" w:rsidR="0042111C" w:rsidRPr="007D3183" w:rsidRDefault="0042111C" w:rsidP="0042111C">
            <w:pPr>
              <w:jc w:val="both"/>
              <w:rPr>
                <w:b/>
                <w:lang w:val="en-GB"/>
                <w:rPrChange w:id="905" w:author="Tekijä">
                  <w:rPr>
                    <w:b/>
                    <w:color w:val="FF0000"/>
                    <w:lang w:val="en-GB"/>
                  </w:rPr>
                </w:rPrChange>
              </w:rPr>
            </w:pPr>
          </w:p>
        </w:tc>
      </w:tr>
    </w:tbl>
    <w:p w14:paraId="0E17EFE2" w14:textId="77777777" w:rsidR="0042111C" w:rsidRPr="007D3183" w:rsidRDefault="0042111C" w:rsidP="0042111C">
      <w:pPr>
        <w:jc w:val="both"/>
        <w:rPr>
          <w:b/>
          <w:lang w:val="en-GB"/>
          <w:rPrChange w:id="906" w:author="Tekijä">
            <w:rPr>
              <w:b/>
              <w:color w:val="FF0000"/>
              <w:lang w:val="en-GB"/>
            </w:rPr>
          </w:rPrChange>
        </w:rPr>
      </w:pPr>
    </w:p>
    <w:tbl>
      <w:tblPr>
        <w:tblStyle w:val="Taulukkoruudukko"/>
        <w:tblW w:w="0" w:type="auto"/>
        <w:tblLook w:val="04A0" w:firstRow="1" w:lastRow="0" w:firstColumn="1" w:lastColumn="0" w:noHBand="0" w:noVBand="1"/>
      </w:tblPr>
      <w:tblGrid>
        <w:gridCol w:w="8325"/>
      </w:tblGrid>
      <w:tr w:rsidR="0042111C" w:rsidRPr="007D3183" w14:paraId="1C784F4F" w14:textId="77777777" w:rsidTr="0042111C">
        <w:tc>
          <w:tcPr>
            <w:tcW w:w="8325" w:type="dxa"/>
            <w:tcBorders>
              <w:top w:val="nil"/>
              <w:left w:val="nil"/>
              <w:bottom w:val="nil"/>
              <w:right w:val="nil"/>
            </w:tcBorders>
          </w:tcPr>
          <w:p w14:paraId="475A6B19" w14:textId="77777777" w:rsidR="0042111C" w:rsidRPr="003C2E13" w:rsidRDefault="0042111C" w:rsidP="0042111C">
            <w:pPr>
              <w:pStyle w:val="Otsikko"/>
              <w:rPr>
                <w:lang w:val="en-GB"/>
              </w:rPr>
            </w:pPr>
            <w:r w:rsidRPr="003C2E13">
              <w:rPr>
                <w:lang w:val="en-GB"/>
              </w:rPr>
              <w:t>Format string error</w:t>
            </w:r>
          </w:p>
          <w:p w14:paraId="72CB682F" w14:textId="77777777" w:rsidR="0042111C" w:rsidRPr="003C2E13" w:rsidRDefault="0042111C" w:rsidP="0042111C">
            <w:pPr>
              <w:jc w:val="both"/>
              <w:rPr>
                <w:bCs/>
                <w:lang w:val="en-GB"/>
              </w:rPr>
            </w:pPr>
            <w:r w:rsidRPr="003C2E13">
              <w:rPr>
                <w:b/>
                <w:bCs/>
                <w:lang w:val="en-GB"/>
              </w:rPr>
              <w:t>Synopsis</w:t>
            </w:r>
            <w:r w:rsidRPr="003C2E13">
              <w:rPr>
                <w:bCs/>
                <w:lang w:val="en-GB"/>
              </w:rPr>
              <w:t xml:space="preserve">: </w:t>
            </w:r>
            <w:r w:rsidRPr="003C2E13">
              <w:rPr>
                <w:b/>
                <w:bCs/>
                <w:lang w:val="en-GB"/>
              </w:rPr>
              <w:t xml:space="preserve"> </w:t>
            </w:r>
            <w:r w:rsidRPr="003C2E13">
              <w:rPr>
                <w:bCs/>
                <w:lang w:val="en-GB"/>
              </w:rPr>
              <w:t>A format string error occurs when the submitted data of an input string is evaluated as a command by the application.</w:t>
            </w:r>
          </w:p>
          <w:p w14:paraId="0068C592" w14:textId="77777777" w:rsidR="0042111C" w:rsidRPr="003C2E13" w:rsidRDefault="0042111C" w:rsidP="0042111C">
            <w:pPr>
              <w:jc w:val="both"/>
              <w:rPr>
                <w:lang w:val="en-GB"/>
              </w:rPr>
            </w:pPr>
            <w:r w:rsidRPr="003C2E13">
              <w:rPr>
                <w:b/>
                <w:lang w:val="en-GB"/>
              </w:rPr>
              <w:t xml:space="preserve">Vulnerable Targets: </w:t>
            </w:r>
            <w:r w:rsidRPr="003C2E13">
              <w:fldChar w:fldCharType="begin"/>
            </w:r>
            <w:r w:rsidRPr="007D3183">
              <w:rPr>
                <w:lang w:val="en-GB"/>
                <w:rPrChange w:id="907" w:author="Tekijä">
                  <w:rPr/>
                </w:rPrChange>
              </w:rPr>
              <w:instrText xml:space="preserve"> HYPERLINK "http://intra.ldil.de" </w:instrText>
            </w:r>
            <w:r w:rsidRPr="003C2E13">
              <w:fldChar w:fldCharType="separate"/>
            </w:r>
            <w:r w:rsidRPr="003C2E13">
              <w:rPr>
                <w:rStyle w:val="Hyperlinkki"/>
                <w:lang w:val="en-GB"/>
              </w:rPr>
              <w:t>http://intra.ldil.de</w:t>
            </w:r>
            <w:r w:rsidRPr="003C2E13">
              <w:rPr>
                <w:rStyle w:val="Hyperlinkki"/>
                <w:lang w:val="en-GB"/>
              </w:rPr>
              <w:fldChar w:fldCharType="end"/>
            </w:r>
            <w:r w:rsidRPr="003C2E13">
              <w:rPr>
                <w:lang w:val="en-GB"/>
              </w:rPr>
              <w:t xml:space="preserve"> / 10.0.100.30</w:t>
            </w:r>
          </w:p>
          <w:p w14:paraId="4E701422" w14:textId="77777777" w:rsidR="0042111C" w:rsidRPr="003C2E13" w:rsidRDefault="0042111C" w:rsidP="0042111C">
            <w:pPr>
              <w:jc w:val="both"/>
              <w:rPr>
                <w:lang w:val="en-GB"/>
              </w:rPr>
            </w:pPr>
            <w:r w:rsidRPr="003C2E13">
              <w:rPr>
                <w:b/>
                <w:lang w:val="en-GB"/>
              </w:rPr>
              <w:t>Vulnerability Explanation</w:t>
            </w:r>
            <w:r w:rsidRPr="003C2E13">
              <w:rPr>
                <w:lang w:val="en-GB"/>
              </w:rPr>
              <w:t>: Potential format string error occurred. The script closed the connection on a /%s</w:t>
            </w:r>
          </w:p>
          <w:p w14:paraId="3CC128A1" w14:textId="77777777" w:rsidR="0042111C" w:rsidRPr="003C2E13" w:rsidRDefault="0042111C" w:rsidP="0042111C">
            <w:pPr>
              <w:jc w:val="both"/>
              <w:rPr>
                <w:lang w:val="en-GB"/>
              </w:rPr>
            </w:pPr>
            <w:r w:rsidRPr="003C2E13">
              <w:rPr>
                <w:b/>
                <w:lang w:val="en-GB"/>
              </w:rPr>
              <w:t>Vulnerability Fix</w:t>
            </w:r>
            <w:r w:rsidRPr="003C2E13">
              <w:rPr>
                <w:lang w:val="en-GB"/>
              </w:rPr>
              <w:t>: Review the background program using proper deletion of bad character strings (parameterize). This will require a recompile of the background executable.</w:t>
            </w:r>
          </w:p>
          <w:p w14:paraId="59408D44" w14:textId="77777777" w:rsidR="0042111C" w:rsidRPr="003C2E13" w:rsidRDefault="0042111C" w:rsidP="0042111C">
            <w:pPr>
              <w:jc w:val="both"/>
              <w:rPr>
                <w:b/>
                <w:color w:val="FF0000"/>
                <w:lang w:val="en-GB"/>
              </w:rPr>
            </w:pPr>
            <w:r w:rsidRPr="003C2E13">
              <w:rPr>
                <w:b/>
                <w:lang w:val="en-GB"/>
              </w:rPr>
              <w:t xml:space="preserve">Severity: </w:t>
            </w:r>
            <w:r w:rsidRPr="007D3183">
              <w:rPr>
                <w:b/>
                <w:lang w:val="en-GB"/>
                <w:rPrChange w:id="908" w:author="Tekijä">
                  <w:rPr>
                    <w:b/>
                    <w:color w:val="FFC000"/>
                    <w:lang w:val="en-GB"/>
                  </w:rPr>
                </w:rPrChange>
              </w:rPr>
              <w:t>MEDIUM</w:t>
            </w:r>
          </w:p>
        </w:tc>
      </w:tr>
    </w:tbl>
    <w:p w14:paraId="4E8748DD" w14:textId="77777777" w:rsidR="0042111C" w:rsidRPr="003C2E13" w:rsidRDefault="0042111C" w:rsidP="0042111C">
      <w:pPr>
        <w:jc w:val="both"/>
        <w:rPr>
          <w:b/>
          <w:color w:val="FF0000"/>
          <w:lang w:val="en-GB"/>
        </w:rPr>
      </w:pPr>
    </w:p>
    <w:tbl>
      <w:tblPr>
        <w:tblStyle w:val="Taulukkoruudukko"/>
        <w:tblW w:w="0" w:type="auto"/>
        <w:tblLook w:val="04A0" w:firstRow="1" w:lastRow="0" w:firstColumn="1" w:lastColumn="0" w:noHBand="0" w:noVBand="1"/>
      </w:tblPr>
      <w:tblGrid>
        <w:gridCol w:w="8325"/>
      </w:tblGrid>
      <w:tr w:rsidR="0042111C" w:rsidRPr="00EE4B32"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Pr="007D3183" w:rsidRDefault="0042111C" w:rsidP="007D3183">
            <w:pPr>
              <w:pStyle w:val="Otsikko"/>
              <w:keepNext/>
              <w:rPr>
                <w:color w:val="auto"/>
                <w:lang w:val="en-GB"/>
                <w:rPrChange w:id="909" w:author="Tekijä">
                  <w:rPr>
                    <w:lang w:val="en-GB"/>
                  </w:rPr>
                </w:rPrChange>
              </w:rPr>
              <w:pPrChange w:id="910" w:author="Tekijä">
                <w:pPr>
                  <w:pStyle w:val="Otsikko"/>
                </w:pPr>
              </w:pPrChange>
            </w:pPr>
            <w:r w:rsidRPr="007D3183">
              <w:rPr>
                <w:color w:val="auto"/>
                <w:lang w:val="en-GB"/>
                <w:rPrChange w:id="911" w:author="Tekijä">
                  <w:rPr>
                    <w:lang w:val="en-GB"/>
                  </w:rPr>
                </w:rPrChange>
              </w:rPr>
              <w:lastRenderedPageBreak/>
              <w:t>X-frame-options header not set</w:t>
            </w:r>
          </w:p>
          <w:p w14:paraId="0EA95527" w14:textId="77777777" w:rsidR="0042111C" w:rsidRPr="00EE4B32" w:rsidRDefault="0042111C" w:rsidP="007D3183">
            <w:pPr>
              <w:keepNext/>
              <w:jc w:val="both"/>
              <w:rPr>
                <w:bCs/>
                <w:lang w:val="en-GB"/>
              </w:rPr>
              <w:pPrChange w:id="912" w:author="Tekijä">
                <w:pPr>
                  <w:jc w:val="both"/>
                </w:pPr>
              </w:pPrChange>
            </w:pPr>
            <w:r w:rsidRPr="00EE4B32">
              <w:rPr>
                <w:b/>
                <w:bCs/>
                <w:lang w:val="en-GB"/>
              </w:rPr>
              <w:t xml:space="preserve">Synopsis: </w:t>
            </w:r>
            <w:r w:rsidRPr="00EE4B32">
              <w:rPr>
                <w:bCs/>
                <w:lang w:val="en-GB"/>
              </w:rPr>
              <w:t>X-Frame-Options header is not included in the HTTP response</w:t>
            </w:r>
          </w:p>
          <w:p w14:paraId="1134751D" w14:textId="77777777" w:rsidR="0042111C" w:rsidRPr="00EE4B32" w:rsidRDefault="0042111C" w:rsidP="007D3183">
            <w:pPr>
              <w:keepNext/>
              <w:jc w:val="both"/>
              <w:rPr>
                <w:b/>
                <w:lang w:val="en-GB"/>
              </w:rPr>
              <w:pPrChange w:id="913" w:author="Tekijä">
                <w:pPr>
                  <w:jc w:val="both"/>
                </w:pPr>
              </w:pPrChange>
            </w:pPr>
            <w:r w:rsidRPr="00EE4B32">
              <w:rPr>
                <w:b/>
                <w:lang w:val="en-GB"/>
              </w:rPr>
              <w:t xml:space="preserve">Vulnerable Targets: </w:t>
            </w:r>
          </w:p>
          <w:p w14:paraId="247D9900" w14:textId="77777777" w:rsidR="0042111C" w:rsidRPr="00EE4B32" w:rsidRDefault="0042111C" w:rsidP="007D3183">
            <w:pPr>
              <w:keepNext/>
              <w:jc w:val="both"/>
              <w:rPr>
                <w:lang w:val="en-GB"/>
              </w:rPr>
              <w:pPrChange w:id="914" w:author="Tekijä">
                <w:pPr>
                  <w:jc w:val="both"/>
                </w:pPr>
              </w:pPrChange>
            </w:pPr>
            <w:r w:rsidRPr="007D3183">
              <w:rPr>
                <w:rPrChange w:id="915" w:author="Tekijä">
                  <w:rPr>
                    <w:rStyle w:val="Hyperlinkki"/>
                    <w:lang w:val="en-GB"/>
                  </w:rPr>
                </w:rPrChange>
              </w:rPr>
              <w:fldChar w:fldCharType="begin"/>
            </w:r>
            <w:r w:rsidRPr="007D3183">
              <w:rPr>
                <w:lang w:val="en-GB"/>
                <w:rPrChange w:id="916" w:author="Tekijä">
                  <w:rPr/>
                </w:rPrChange>
              </w:rPr>
              <w:instrText xml:space="preserve"> HYPERLINK "http://intra.ldil.de" </w:instrText>
            </w:r>
            <w:r w:rsidRPr="007D3183">
              <w:rPr>
                <w:rPrChange w:id="917" w:author="Tekijä">
                  <w:rPr>
                    <w:rStyle w:val="Hyperlinkki"/>
                    <w:lang w:val="en-GB"/>
                  </w:rPr>
                </w:rPrChange>
              </w:rPr>
              <w:fldChar w:fldCharType="separate"/>
            </w:r>
            <w:r w:rsidRPr="007D3183">
              <w:rPr>
                <w:rStyle w:val="Hyperlinkki"/>
                <w:color w:val="auto"/>
                <w:lang w:val="en-GB"/>
                <w:rPrChange w:id="918" w:author="Tekijä">
                  <w:rPr>
                    <w:rStyle w:val="Hyperlinkki"/>
                    <w:lang w:val="en-GB"/>
                  </w:rPr>
                </w:rPrChange>
              </w:rPr>
              <w:t>http://intra.ldil.de</w:t>
            </w:r>
            <w:r w:rsidRPr="007D3183">
              <w:rPr>
                <w:rStyle w:val="Hyperlinkki"/>
                <w:color w:val="auto"/>
                <w:lang w:val="en-GB"/>
                <w:rPrChange w:id="919" w:author="Tekijä">
                  <w:rPr>
                    <w:rStyle w:val="Hyperlinkki"/>
                    <w:lang w:val="en-GB"/>
                  </w:rPr>
                </w:rPrChange>
              </w:rPr>
              <w:fldChar w:fldCharType="end"/>
            </w:r>
            <w:r w:rsidRPr="00EE4B32">
              <w:rPr>
                <w:lang w:val="en-GB"/>
              </w:rPr>
              <w:t xml:space="preserve"> / 10.0.100.30</w:t>
            </w:r>
          </w:p>
          <w:p w14:paraId="01636913" w14:textId="77777777" w:rsidR="0042111C" w:rsidRPr="00EE4B32" w:rsidRDefault="0042111C" w:rsidP="007D3183">
            <w:pPr>
              <w:keepNext/>
              <w:jc w:val="both"/>
              <w:rPr>
                <w:lang w:val="en-GB"/>
              </w:rPr>
              <w:pPrChange w:id="920" w:author="Tekijä">
                <w:pPr>
                  <w:jc w:val="both"/>
                </w:pPr>
              </w:pPrChange>
            </w:pPr>
            <w:r w:rsidRPr="007D3183">
              <w:rPr>
                <w:rPrChange w:id="921" w:author="Tekijä">
                  <w:rPr>
                    <w:rStyle w:val="Hyperlinkki"/>
                    <w:lang w:val="en-GB"/>
                  </w:rPr>
                </w:rPrChange>
              </w:rPr>
              <w:fldChar w:fldCharType="begin"/>
            </w:r>
            <w:r w:rsidRPr="007D3183">
              <w:rPr>
                <w:lang w:val="en-GB"/>
                <w:rPrChange w:id="922" w:author="Tekijä">
                  <w:rPr/>
                </w:rPrChange>
              </w:rPr>
              <w:instrText xml:space="preserve"> HYPERLINK "http://helpdesk.ldil.de" </w:instrText>
            </w:r>
            <w:r w:rsidRPr="007D3183">
              <w:rPr>
                <w:rPrChange w:id="923" w:author="Tekijä">
                  <w:rPr>
                    <w:rStyle w:val="Hyperlinkki"/>
                    <w:lang w:val="en-GB"/>
                  </w:rPr>
                </w:rPrChange>
              </w:rPr>
              <w:fldChar w:fldCharType="separate"/>
            </w:r>
            <w:r w:rsidRPr="007D3183">
              <w:rPr>
                <w:rStyle w:val="Hyperlinkki"/>
                <w:color w:val="auto"/>
                <w:lang w:val="en-GB"/>
                <w:rPrChange w:id="924" w:author="Tekijä">
                  <w:rPr>
                    <w:rStyle w:val="Hyperlinkki"/>
                    <w:lang w:val="en-GB"/>
                  </w:rPr>
                </w:rPrChange>
              </w:rPr>
              <w:t>http://helpdesk.ldil.de</w:t>
            </w:r>
            <w:r w:rsidRPr="007D3183">
              <w:rPr>
                <w:rStyle w:val="Hyperlinkki"/>
                <w:color w:val="auto"/>
                <w:lang w:val="en-GB"/>
                <w:rPrChange w:id="925" w:author="Tekijä">
                  <w:rPr>
                    <w:rStyle w:val="Hyperlinkki"/>
                    <w:lang w:val="en-GB"/>
                  </w:rPr>
                </w:rPrChange>
              </w:rPr>
              <w:fldChar w:fldCharType="end"/>
            </w:r>
            <w:r w:rsidRPr="00EE4B32">
              <w:rPr>
                <w:lang w:val="en-GB"/>
              </w:rPr>
              <w:t xml:space="preserve"> / 10.10.10.40</w:t>
            </w:r>
          </w:p>
          <w:p w14:paraId="5DC2A9BC" w14:textId="77777777" w:rsidR="0042111C" w:rsidRPr="00EE4B32" w:rsidRDefault="0042111C" w:rsidP="007D3183">
            <w:pPr>
              <w:keepNext/>
              <w:jc w:val="both"/>
              <w:rPr>
                <w:lang w:val="en-GB"/>
              </w:rPr>
              <w:pPrChange w:id="926" w:author="Tekijä">
                <w:pPr>
                  <w:jc w:val="both"/>
                </w:pPr>
              </w:pPrChange>
            </w:pPr>
            <w:r w:rsidRPr="00EE4B32">
              <w:rPr>
                <w:b/>
                <w:lang w:val="en-GB"/>
              </w:rPr>
              <w:t>Vulnerability Explanation</w:t>
            </w:r>
            <w:r w:rsidRPr="00EE4B32">
              <w:rPr>
                <w:lang w:val="en-GB"/>
              </w:rPr>
              <w:t xml:space="preserve">: X-Frame-Options header should be included in the HTTP response to protect against </w:t>
            </w:r>
            <w:proofErr w:type="spellStart"/>
            <w:r w:rsidRPr="00EE4B32">
              <w:rPr>
                <w:lang w:val="en-GB"/>
              </w:rPr>
              <w:t>ClickJacking</w:t>
            </w:r>
            <w:proofErr w:type="spellEnd"/>
            <w:r w:rsidRPr="00EE4B32">
              <w:rPr>
                <w:lang w:val="en-GB"/>
              </w:rPr>
              <w:t xml:space="preserve"> attacks.</w:t>
            </w:r>
          </w:p>
          <w:p w14:paraId="0FF6751B" w14:textId="77777777" w:rsidR="0042111C" w:rsidRPr="00EE4B32" w:rsidRDefault="0042111C" w:rsidP="007D3183">
            <w:pPr>
              <w:keepNext/>
              <w:jc w:val="both"/>
              <w:rPr>
                <w:lang w:val="en-GB"/>
              </w:rPr>
              <w:pPrChange w:id="927" w:author="Tekijä">
                <w:pPr>
                  <w:jc w:val="both"/>
                </w:pPr>
              </w:pPrChange>
            </w:pPr>
            <w:r w:rsidRPr="00EE4B32">
              <w:rPr>
                <w:b/>
                <w:lang w:val="en-GB"/>
              </w:rPr>
              <w:t>Vulnerability Fix</w:t>
            </w:r>
            <w:r w:rsidRPr="00EE4B32">
              <w:rPr>
                <w:lang w:val="en-GB"/>
              </w:rPr>
              <w:t>: Most modern web browsers support the X-Frame-Options HTTP header. Ensure it is set on all web pages returned to your site.</w:t>
            </w:r>
          </w:p>
          <w:p w14:paraId="7CF749A6" w14:textId="77777777" w:rsidR="0042111C" w:rsidRPr="007D3183" w:rsidRDefault="0042111C" w:rsidP="007D3183">
            <w:pPr>
              <w:keepNext/>
              <w:jc w:val="both"/>
              <w:rPr>
                <w:b/>
                <w:lang w:val="en-GB"/>
                <w:rPrChange w:id="928" w:author="Tekijä">
                  <w:rPr>
                    <w:b/>
                    <w:color w:val="FFC000"/>
                    <w:lang w:val="en-GB"/>
                  </w:rPr>
                </w:rPrChange>
              </w:rPr>
              <w:pPrChange w:id="929" w:author="Tekijä">
                <w:pPr>
                  <w:jc w:val="both"/>
                </w:pPr>
              </w:pPrChange>
            </w:pPr>
            <w:r w:rsidRPr="00EE4B32">
              <w:rPr>
                <w:b/>
                <w:lang w:val="en-GB"/>
              </w:rPr>
              <w:t xml:space="preserve">Severity: </w:t>
            </w:r>
            <w:r w:rsidRPr="007D3183">
              <w:rPr>
                <w:b/>
                <w:lang w:val="en-GB"/>
                <w:rPrChange w:id="930" w:author="Tekijä">
                  <w:rPr>
                    <w:b/>
                    <w:color w:val="FFC000"/>
                    <w:lang w:val="en-GB"/>
                  </w:rPr>
                </w:rPrChange>
              </w:rPr>
              <w:t>MEDIUM</w:t>
            </w:r>
          </w:p>
        </w:tc>
      </w:tr>
    </w:tbl>
    <w:p w14:paraId="3A449F99" w14:textId="77777777" w:rsidR="0042111C" w:rsidRPr="00EE4B32" w:rsidRDefault="0042111C" w:rsidP="0042111C">
      <w:pPr>
        <w:rPr>
          <w:lang w:val="en-GB"/>
        </w:rPr>
      </w:pPr>
    </w:p>
    <w:tbl>
      <w:tblPr>
        <w:tblStyle w:val="Taulukkoruudukko"/>
        <w:tblW w:w="0" w:type="auto"/>
        <w:tblLook w:val="04A0" w:firstRow="1" w:lastRow="0" w:firstColumn="1" w:lastColumn="0" w:noHBand="0" w:noVBand="1"/>
      </w:tblPr>
      <w:tblGrid>
        <w:gridCol w:w="8325"/>
      </w:tblGrid>
      <w:tr w:rsidR="0042111C" w:rsidRPr="00EE4B32"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Pr="007D3183" w:rsidRDefault="0042111C" w:rsidP="0042111C">
            <w:pPr>
              <w:pStyle w:val="Otsikko"/>
              <w:rPr>
                <w:color w:val="auto"/>
                <w:lang w:val="en-GB"/>
                <w:rPrChange w:id="931" w:author="Tekijä">
                  <w:rPr>
                    <w:lang w:val="en-GB"/>
                  </w:rPr>
                </w:rPrChange>
              </w:rPr>
            </w:pPr>
            <w:r w:rsidRPr="007D3183">
              <w:rPr>
                <w:color w:val="auto"/>
                <w:lang w:val="en-GB"/>
                <w:rPrChange w:id="932" w:author="Tekijä">
                  <w:rPr>
                    <w:lang w:val="en-GB"/>
                  </w:rPr>
                </w:rPrChange>
              </w:rPr>
              <w:t>SSH Weak Algorithms Supported</w:t>
            </w:r>
          </w:p>
          <w:p w14:paraId="517CBC4F"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The remote SSH server is configured to allow weak encryption algorithms or no algorithm at all.</w:t>
            </w:r>
          </w:p>
          <w:p w14:paraId="3951102C" w14:textId="77777777" w:rsidR="0042111C" w:rsidRPr="00EE4B32" w:rsidRDefault="0042111C" w:rsidP="0042111C">
            <w:pPr>
              <w:jc w:val="both"/>
              <w:rPr>
                <w:lang w:val="en-GB"/>
              </w:rPr>
            </w:pPr>
            <w:r w:rsidRPr="00EE4B32">
              <w:rPr>
                <w:b/>
                <w:lang w:val="en-GB"/>
              </w:rPr>
              <w:t xml:space="preserve">Vulnerable Targets: </w:t>
            </w:r>
            <w:r w:rsidRPr="00EE4B32">
              <w:rPr>
                <w:lang w:val="en-GB"/>
              </w:rPr>
              <w:t>pos.ldil.de / 192.168.10.20</w:t>
            </w:r>
          </w:p>
          <w:p w14:paraId="75E629EB" w14:textId="77777777" w:rsidR="0042111C" w:rsidRPr="00EE4B32" w:rsidRDefault="0042111C" w:rsidP="0042111C">
            <w:pPr>
              <w:jc w:val="both"/>
              <w:rPr>
                <w:lang w:val="en-GB"/>
              </w:rPr>
            </w:pPr>
            <w:r w:rsidRPr="00EE4B32">
              <w:rPr>
                <w:b/>
                <w:lang w:val="en-GB"/>
              </w:rPr>
              <w:t>Vulnerability Explanation</w:t>
            </w:r>
            <w:r w:rsidRPr="00EE4B32">
              <w:rPr>
                <w:lang w:val="en-GB"/>
              </w:rPr>
              <w:t xml:space="preserve">: Remote SSH server is configured to use the </w:t>
            </w:r>
            <w:proofErr w:type="spellStart"/>
            <w:r w:rsidRPr="00EE4B32">
              <w:rPr>
                <w:lang w:val="en-GB"/>
              </w:rPr>
              <w:t>Arcfour</w:t>
            </w:r>
            <w:proofErr w:type="spellEnd"/>
            <w:r w:rsidRPr="00EE4B32">
              <w:rPr>
                <w:lang w:val="en-GB"/>
              </w:rPr>
              <w:t xml:space="preserve"> stream cipher or no cipher at all. RFC 4253 advises against using </w:t>
            </w:r>
            <w:proofErr w:type="spellStart"/>
            <w:r w:rsidRPr="00EE4B32">
              <w:rPr>
                <w:lang w:val="en-GB"/>
              </w:rPr>
              <w:t>Arcfour</w:t>
            </w:r>
            <w:proofErr w:type="spellEnd"/>
            <w:r w:rsidRPr="00EE4B32">
              <w:rPr>
                <w:lang w:val="en-GB"/>
              </w:rPr>
              <w:t xml:space="preserve"> due to an issue with weak keys.</w:t>
            </w:r>
          </w:p>
          <w:p w14:paraId="19E31695" w14:textId="77777777" w:rsidR="0042111C" w:rsidRPr="00EE4B32" w:rsidRDefault="0042111C" w:rsidP="0042111C">
            <w:pPr>
              <w:jc w:val="both"/>
              <w:rPr>
                <w:lang w:val="en-GB"/>
              </w:rPr>
            </w:pPr>
            <w:r w:rsidRPr="00EE4B32">
              <w:rPr>
                <w:b/>
                <w:lang w:val="en-GB"/>
              </w:rPr>
              <w:t>Vulnerability Fix</w:t>
            </w:r>
            <w:r w:rsidRPr="00EE4B32">
              <w:rPr>
                <w:lang w:val="en-GB"/>
              </w:rPr>
              <w:t xml:space="preserve">: Update and configure SSH server to disable weak algorithm. </w:t>
            </w:r>
          </w:p>
          <w:p w14:paraId="37E60F7F" w14:textId="77777777" w:rsidR="0042111C" w:rsidRPr="00EE4B32" w:rsidRDefault="0042111C" w:rsidP="0042111C">
            <w:pPr>
              <w:jc w:val="both"/>
              <w:rPr>
                <w:sz w:val="20"/>
                <w:lang w:val="en-GB"/>
              </w:rPr>
            </w:pPr>
            <w:r w:rsidRPr="00EE4B32">
              <w:rPr>
                <w:b/>
                <w:lang w:val="en-GB"/>
              </w:rPr>
              <w:t xml:space="preserve">Severity: </w:t>
            </w:r>
            <w:r w:rsidRPr="007D3183">
              <w:rPr>
                <w:b/>
                <w:lang w:val="en-GB"/>
                <w:rPrChange w:id="933" w:author="Tekijä">
                  <w:rPr>
                    <w:b/>
                    <w:color w:val="FFC000"/>
                    <w:lang w:val="en-GB"/>
                  </w:rPr>
                </w:rPrChange>
              </w:rPr>
              <w:t>MEDIUM</w:t>
            </w:r>
          </w:p>
        </w:tc>
      </w:tr>
    </w:tbl>
    <w:p w14:paraId="1D85FC25" w14:textId="77777777" w:rsidR="0042111C" w:rsidRPr="00EE4B32" w:rsidRDefault="0042111C" w:rsidP="0042111C">
      <w:pPr>
        <w:jc w:val="both"/>
        <w:rPr>
          <w:sz w:val="20"/>
          <w:lang w:val="en-GB"/>
        </w:rPr>
      </w:pPr>
    </w:p>
    <w:tbl>
      <w:tblPr>
        <w:tblStyle w:val="Taulukkoruudukko"/>
        <w:tblW w:w="0" w:type="auto"/>
        <w:tblLook w:val="04A0" w:firstRow="1" w:lastRow="0" w:firstColumn="1" w:lastColumn="0" w:noHBand="0" w:noVBand="1"/>
      </w:tblPr>
      <w:tblGrid>
        <w:gridCol w:w="8325"/>
      </w:tblGrid>
      <w:tr w:rsidR="0042111C" w:rsidRPr="00EE4B32"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Pr="007D3183" w:rsidRDefault="0042111C" w:rsidP="0042111C">
            <w:pPr>
              <w:pStyle w:val="Otsikko"/>
              <w:rPr>
                <w:color w:val="auto"/>
                <w:lang w:val="en-GB"/>
                <w:rPrChange w:id="934" w:author="Tekijä">
                  <w:rPr>
                    <w:lang w:val="en-GB"/>
                  </w:rPr>
                </w:rPrChange>
              </w:rPr>
            </w:pPr>
            <w:r w:rsidRPr="007D3183">
              <w:rPr>
                <w:color w:val="auto"/>
                <w:lang w:val="en-GB"/>
                <w:rPrChange w:id="935" w:author="Tekijä">
                  <w:rPr>
                    <w:lang w:val="en-GB"/>
                  </w:rPr>
                </w:rPrChange>
              </w:rPr>
              <w:t>HTTP TRACE / TRACK Methods Allowed</w:t>
            </w:r>
          </w:p>
          <w:p w14:paraId="432F4BF3"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Debugging functions are enabled on the remote web server.</w:t>
            </w:r>
          </w:p>
          <w:p w14:paraId="08817928" w14:textId="77777777" w:rsidR="0042111C" w:rsidRPr="00EE4B32" w:rsidRDefault="0042111C" w:rsidP="0042111C">
            <w:pPr>
              <w:jc w:val="both"/>
              <w:rPr>
                <w:lang w:val="en-GB"/>
              </w:rPr>
            </w:pPr>
            <w:r w:rsidRPr="00EE4B32">
              <w:rPr>
                <w:b/>
                <w:lang w:val="en-GB"/>
              </w:rPr>
              <w:t xml:space="preserve">Vulnerable Targets: </w:t>
            </w:r>
            <w:r w:rsidRPr="007D3183">
              <w:rPr>
                <w:rPrChange w:id="936" w:author="Tekijä">
                  <w:rPr>
                    <w:rStyle w:val="Hyperlinkki"/>
                    <w:lang w:val="en-GB"/>
                  </w:rPr>
                </w:rPrChange>
              </w:rPr>
              <w:fldChar w:fldCharType="begin"/>
            </w:r>
            <w:r w:rsidRPr="007D3183">
              <w:rPr>
                <w:lang w:val="en-GB"/>
                <w:rPrChange w:id="937" w:author="Tekijä">
                  <w:rPr/>
                </w:rPrChange>
              </w:rPr>
              <w:instrText xml:space="preserve"> HYPERLINK "http://pos.ldil.de" </w:instrText>
            </w:r>
            <w:r w:rsidRPr="007D3183">
              <w:rPr>
                <w:rPrChange w:id="938" w:author="Tekijä">
                  <w:rPr>
                    <w:rStyle w:val="Hyperlinkki"/>
                    <w:lang w:val="en-GB"/>
                  </w:rPr>
                </w:rPrChange>
              </w:rPr>
              <w:fldChar w:fldCharType="separate"/>
            </w:r>
            <w:r w:rsidRPr="007D3183">
              <w:rPr>
                <w:rStyle w:val="Hyperlinkki"/>
                <w:color w:val="auto"/>
                <w:lang w:val="en-GB"/>
                <w:rPrChange w:id="939" w:author="Tekijä">
                  <w:rPr>
                    <w:rStyle w:val="Hyperlinkki"/>
                    <w:lang w:val="en-GB"/>
                  </w:rPr>
                </w:rPrChange>
              </w:rPr>
              <w:t>http://pos.ldil.de</w:t>
            </w:r>
            <w:r w:rsidRPr="007D3183">
              <w:rPr>
                <w:rStyle w:val="Hyperlinkki"/>
                <w:color w:val="auto"/>
                <w:lang w:val="en-GB"/>
                <w:rPrChange w:id="940" w:author="Tekijä">
                  <w:rPr>
                    <w:rStyle w:val="Hyperlinkki"/>
                    <w:lang w:val="en-GB"/>
                  </w:rPr>
                </w:rPrChange>
              </w:rPr>
              <w:fldChar w:fldCharType="end"/>
            </w:r>
            <w:r w:rsidRPr="00EE4B32">
              <w:rPr>
                <w:lang w:val="en-GB"/>
              </w:rPr>
              <w:t xml:space="preserve"> / 192.168.10.20</w:t>
            </w:r>
          </w:p>
          <w:p w14:paraId="6A1198C5" w14:textId="77777777" w:rsidR="0042111C" w:rsidRPr="00EE4B32" w:rsidRDefault="0042111C" w:rsidP="0042111C">
            <w:pPr>
              <w:jc w:val="both"/>
              <w:rPr>
                <w:lang w:val="en-GB"/>
              </w:rPr>
            </w:pPr>
            <w:r w:rsidRPr="00EE4B32">
              <w:rPr>
                <w:b/>
                <w:lang w:val="en-GB"/>
              </w:rPr>
              <w:t>Vulnerability Explanation</w:t>
            </w:r>
            <w:r w:rsidRPr="00EE4B32">
              <w:rPr>
                <w:lang w:val="en-GB"/>
              </w:rPr>
              <w:t>: The remote web server supports the TRACE and/or TRACK methods. TRACE and TRACK are HTTP methods that are used to debug web server connections.</w:t>
            </w:r>
          </w:p>
          <w:p w14:paraId="401EA1F8" w14:textId="77777777" w:rsidR="0042111C" w:rsidRPr="00EE4B32" w:rsidRDefault="0042111C" w:rsidP="0042111C">
            <w:pPr>
              <w:jc w:val="both"/>
              <w:rPr>
                <w:lang w:val="en-GB"/>
              </w:rPr>
            </w:pPr>
            <w:r w:rsidRPr="00EE4B32">
              <w:rPr>
                <w:b/>
                <w:lang w:val="en-GB"/>
              </w:rPr>
              <w:t>Vulnerability Fix</w:t>
            </w:r>
            <w:r w:rsidRPr="00EE4B32">
              <w:rPr>
                <w:lang w:val="en-GB"/>
              </w:rPr>
              <w:t xml:space="preserve">: Refer to Apache web server documentation on how to disable these methods. </w:t>
            </w:r>
          </w:p>
          <w:p w14:paraId="72389037" w14:textId="77777777" w:rsidR="0042111C" w:rsidRPr="00EE4B32" w:rsidRDefault="0042111C" w:rsidP="0042111C">
            <w:pPr>
              <w:jc w:val="both"/>
              <w:rPr>
                <w:sz w:val="20"/>
                <w:lang w:val="en-GB"/>
              </w:rPr>
            </w:pPr>
            <w:r w:rsidRPr="00EE4B32">
              <w:rPr>
                <w:b/>
                <w:lang w:val="en-GB"/>
              </w:rPr>
              <w:lastRenderedPageBreak/>
              <w:t xml:space="preserve">Severity: </w:t>
            </w:r>
            <w:r w:rsidRPr="007D3183">
              <w:rPr>
                <w:b/>
                <w:lang w:val="en-GB"/>
                <w:rPrChange w:id="941" w:author="Tekijä">
                  <w:rPr>
                    <w:b/>
                    <w:color w:val="FFC000"/>
                    <w:lang w:val="en-GB"/>
                  </w:rPr>
                </w:rPrChange>
              </w:rPr>
              <w:t>MEDIUM</w:t>
            </w:r>
          </w:p>
        </w:tc>
      </w:tr>
    </w:tbl>
    <w:p w14:paraId="78CF9D5E" w14:textId="77777777" w:rsidR="0042111C" w:rsidRPr="00EE4B32" w:rsidRDefault="0042111C" w:rsidP="0042111C">
      <w:pPr>
        <w:jc w:val="both"/>
        <w:rPr>
          <w:sz w:val="20"/>
          <w:lang w:val="en-GB"/>
        </w:rPr>
      </w:pPr>
    </w:p>
    <w:tbl>
      <w:tblPr>
        <w:tblStyle w:val="Taulukkoruudukko"/>
        <w:tblW w:w="0" w:type="auto"/>
        <w:tblLook w:val="04A0" w:firstRow="1" w:lastRow="0" w:firstColumn="1" w:lastColumn="0" w:noHBand="0" w:noVBand="1"/>
      </w:tblPr>
      <w:tblGrid>
        <w:gridCol w:w="8325"/>
      </w:tblGrid>
      <w:tr w:rsidR="00EE4B32" w:rsidRPr="00EE4B32"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Pr="007D3183" w:rsidRDefault="0042111C" w:rsidP="0042111C">
            <w:pPr>
              <w:pStyle w:val="Otsikko"/>
              <w:rPr>
                <w:color w:val="auto"/>
                <w:lang w:val="en-GB"/>
                <w:rPrChange w:id="942" w:author="Tekijä">
                  <w:rPr>
                    <w:lang w:val="en-GB"/>
                  </w:rPr>
                </w:rPrChange>
              </w:rPr>
            </w:pPr>
            <w:r w:rsidRPr="007D3183">
              <w:rPr>
                <w:color w:val="auto"/>
                <w:lang w:val="en-GB"/>
                <w:rPrChange w:id="943" w:author="Tekijä">
                  <w:rPr>
                    <w:lang w:val="en-GB"/>
                  </w:rPr>
                </w:rPrChange>
              </w:rPr>
              <w:t>XSS-protection is not enabled</w:t>
            </w:r>
          </w:p>
          <w:p w14:paraId="3E710DD2" w14:textId="77777777" w:rsidR="0042111C" w:rsidRPr="00EE4B32" w:rsidRDefault="0042111C" w:rsidP="0042111C">
            <w:pPr>
              <w:jc w:val="both"/>
              <w:rPr>
                <w:bCs/>
                <w:lang w:val="en-GB"/>
              </w:rPr>
            </w:pPr>
            <w:r w:rsidRPr="00EE4B32">
              <w:rPr>
                <w:b/>
                <w:bCs/>
                <w:lang w:val="en-GB"/>
              </w:rPr>
              <w:t xml:space="preserve">Synopsis: </w:t>
            </w:r>
            <w:r w:rsidRPr="00EE4B32">
              <w:rPr>
                <w:bCs/>
                <w:lang w:val="en-GB"/>
              </w:rPr>
              <w:t>Web browser XSS protection is not enabled or is disabled by the configuration of the X-XSS-Protection HTTP response header on the webserver.</w:t>
            </w:r>
          </w:p>
          <w:p w14:paraId="122C115A" w14:textId="77777777" w:rsidR="0042111C" w:rsidRPr="00EE4B32" w:rsidRDefault="0042111C" w:rsidP="0042111C">
            <w:pPr>
              <w:jc w:val="both"/>
              <w:rPr>
                <w:b/>
                <w:lang w:val="en-GB"/>
              </w:rPr>
            </w:pPr>
            <w:r w:rsidRPr="00EE4B32">
              <w:rPr>
                <w:b/>
                <w:lang w:val="en-GB"/>
              </w:rPr>
              <w:t xml:space="preserve">Vulnerable Targets: </w:t>
            </w:r>
            <w:r w:rsidRPr="007D3183">
              <w:rPr>
                <w:rPrChange w:id="944" w:author="Tekijä">
                  <w:rPr>
                    <w:rStyle w:val="Hyperlinkki"/>
                    <w:lang w:val="en-GB"/>
                  </w:rPr>
                </w:rPrChange>
              </w:rPr>
              <w:fldChar w:fldCharType="begin"/>
            </w:r>
            <w:r w:rsidRPr="007D3183">
              <w:rPr>
                <w:lang w:val="en-GB"/>
                <w:rPrChange w:id="945" w:author="Tekijä">
                  <w:rPr/>
                </w:rPrChange>
              </w:rPr>
              <w:instrText xml:space="preserve"> HYPERLINK "http://intra.ldil.de" </w:instrText>
            </w:r>
            <w:r w:rsidRPr="007D3183">
              <w:rPr>
                <w:rPrChange w:id="946" w:author="Tekijä">
                  <w:rPr>
                    <w:rStyle w:val="Hyperlinkki"/>
                    <w:lang w:val="en-GB"/>
                  </w:rPr>
                </w:rPrChange>
              </w:rPr>
              <w:fldChar w:fldCharType="separate"/>
            </w:r>
            <w:r w:rsidRPr="007D3183">
              <w:rPr>
                <w:rStyle w:val="Hyperlinkki"/>
                <w:color w:val="auto"/>
                <w:lang w:val="en-GB"/>
                <w:rPrChange w:id="947" w:author="Tekijä">
                  <w:rPr>
                    <w:rStyle w:val="Hyperlinkki"/>
                    <w:lang w:val="en-GB"/>
                  </w:rPr>
                </w:rPrChange>
              </w:rPr>
              <w:t>http://intra.ldil.de</w:t>
            </w:r>
            <w:r w:rsidRPr="007D3183">
              <w:rPr>
                <w:rStyle w:val="Hyperlinkki"/>
                <w:color w:val="auto"/>
                <w:lang w:val="en-GB"/>
                <w:rPrChange w:id="948" w:author="Tekijä">
                  <w:rPr>
                    <w:rStyle w:val="Hyperlinkki"/>
                    <w:lang w:val="en-GB"/>
                  </w:rPr>
                </w:rPrChange>
              </w:rPr>
              <w:fldChar w:fldCharType="end"/>
            </w:r>
            <w:r w:rsidRPr="00EE4B32">
              <w:rPr>
                <w:lang w:val="en-GB"/>
              </w:rPr>
              <w:t xml:space="preserve"> / 10.0.100.30</w:t>
            </w:r>
          </w:p>
          <w:p w14:paraId="3FA257ED" w14:textId="77777777" w:rsidR="0042111C" w:rsidRPr="00EE4B32" w:rsidRDefault="0042111C" w:rsidP="0042111C">
            <w:pPr>
              <w:jc w:val="both"/>
              <w:rPr>
                <w:lang w:val="en-GB"/>
              </w:rPr>
            </w:pPr>
            <w:r w:rsidRPr="00EE4B32">
              <w:rPr>
                <w:b/>
                <w:lang w:val="en-GB"/>
              </w:rPr>
              <w:t>Vulnerability Explanation</w:t>
            </w:r>
            <w:r w:rsidRPr="00EE4B32">
              <w:rPr>
                <w:lang w:val="en-GB"/>
              </w:rPr>
              <w:t>: The X-XSS-Protection HTTP response header allows the web server to enable or disable the web browser´s XSS protection mechanisms. The following values would attempt to enable it: X-XSS-Protection: 1; mode=block.</w:t>
            </w:r>
          </w:p>
          <w:p w14:paraId="5213FBB5" w14:textId="77777777" w:rsidR="0042111C" w:rsidRPr="00EE4B32" w:rsidRDefault="0042111C" w:rsidP="0042111C">
            <w:pPr>
              <w:jc w:val="both"/>
              <w:rPr>
                <w:lang w:val="en-GB"/>
              </w:rPr>
            </w:pPr>
            <w:r w:rsidRPr="00EE4B32">
              <w:rPr>
                <w:lang w:val="en-GB"/>
              </w:rPr>
              <w:t>The X-XSS-Protection HTTP response header is currently supported on IE, Chrome and Safari.</w:t>
            </w:r>
          </w:p>
          <w:p w14:paraId="63AC3C13" w14:textId="77777777" w:rsidR="0042111C" w:rsidRPr="00EE4B32" w:rsidRDefault="0042111C" w:rsidP="0042111C">
            <w:pPr>
              <w:jc w:val="both"/>
              <w:rPr>
                <w:lang w:val="en-GB"/>
              </w:rPr>
            </w:pPr>
            <w:r w:rsidRPr="00EE4B32">
              <w:rPr>
                <w:b/>
                <w:lang w:val="en-GB"/>
              </w:rPr>
              <w:t>Vulnerability Fix</w:t>
            </w:r>
            <w:r w:rsidRPr="00EE4B32">
              <w:rPr>
                <w:lang w:val="en-GB"/>
              </w:rPr>
              <w:t>:  Ensure that the web browser´s XSS filter is enabled by setting the X-XSS-Protection HTTP response header to “1”.</w:t>
            </w:r>
          </w:p>
          <w:p w14:paraId="61897F44" w14:textId="77777777" w:rsidR="0042111C" w:rsidRPr="00EE4B32" w:rsidRDefault="0042111C" w:rsidP="0042111C">
            <w:pPr>
              <w:jc w:val="both"/>
              <w:rPr>
                <w:sz w:val="20"/>
                <w:lang w:val="en-GB"/>
              </w:rPr>
            </w:pPr>
            <w:r w:rsidRPr="00EE4B32">
              <w:rPr>
                <w:b/>
                <w:lang w:val="en-GB"/>
              </w:rPr>
              <w:t xml:space="preserve">Severity: </w:t>
            </w:r>
            <w:r w:rsidRPr="007D3183">
              <w:rPr>
                <w:b/>
                <w:lang w:val="en-GB"/>
                <w:rPrChange w:id="949" w:author="Tekijä">
                  <w:rPr>
                    <w:b/>
                    <w:color w:val="92D050"/>
                    <w:lang w:val="en-GB"/>
                  </w:rPr>
                </w:rPrChange>
              </w:rPr>
              <w:t>MINOR</w:t>
            </w:r>
          </w:p>
        </w:tc>
      </w:tr>
    </w:tbl>
    <w:p w14:paraId="370A3B4A" w14:textId="77777777" w:rsidR="0042111C" w:rsidRPr="003C2E13" w:rsidRDefault="0042111C" w:rsidP="0042111C">
      <w:pPr>
        <w:jc w:val="both"/>
        <w:rPr>
          <w:sz w:val="20"/>
          <w:lang w:val="en-GB"/>
        </w:rPr>
      </w:pPr>
    </w:p>
    <w:p w14:paraId="440EE0EF" w14:textId="59D49DBF" w:rsidR="0042111C" w:rsidRPr="003C2E13" w:rsidDel="00EE4B32" w:rsidRDefault="0042111C" w:rsidP="00D057CE">
      <w:pPr>
        <w:jc w:val="both"/>
        <w:rPr>
          <w:del w:id="950" w:author="Tekijä"/>
          <w:lang w:val="en-GB"/>
        </w:rPr>
      </w:pPr>
    </w:p>
    <w:p w14:paraId="0CCC3AB7" w14:textId="648784D5" w:rsidR="00881CFE" w:rsidRPr="003C2E13" w:rsidRDefault="00881CFE" w:rsidP="0042111C">
      <w:pPr>
        <w:pStyle w:val="Otsikko1"/>
        <w:rPr>
          <w:lang w:val="en-GB"/>
        </w:rPr>
      </w:pPr>
      <w:bookmarkStart w:id="951" w:name="_Toc503122910"/>
      <w:bookmarkStart w:id="952" w:name="_Toc503123039"/>
      <w:bookmarkStart w:id="953" w:name="_Toc500698271"/>
      <w:bookmarkStart w:id="954" w:name="_Toc503028836"/>
      <w:bookmarkStart w:id="955" w:name="_Toc503113525"/>
      <w:bookmarkStart w:id="956" w:name="_Toc503121404"/>
      <w:bookmarkStart w:id="957" w:name="_Toc503128078"/>
      <w:bookmarkEnd w:id="951"/>
      <w:bookmarkEnd w:id="952"/>
      <w:r w:rsidRPr="003C2E13">
        <w:rPr>
          <w:lang w:val="en-GB"/>
        </w:rPr>
        <w:t xml:space="preserve">Sample Report </w:t>
      </w:r>
      <w:r w:rsidR="0054444C" w:rsidRPr="003C2E13">
        <w:rPr>
          <w:lang w:val="en-GB"/>
        </w:rPr>
        <w:t>–</w:t>
      </w:r>
      <w:r w:rsidRPr="003C2E13">
        <w:rPr>
          <w:lang w:val="en-GB"/>
        </w:rPr>
        <w:t xml:space="preserve"> Attachments</w:t>
      </w:r>
      <w:bookmarkEnd w:id="953"/>
      <w:bookmarkEnd w:id="954"/>
      <w:bookmarkEnd w:id="955"/>
      <w:bookmarkEnd w:id="956"/>
      <w:bookmarkEnd w:id="957"/>
    </w:p>
    <w:p w14:paraId="0CFEE270" w14:textId="0FB0E356" w:rsidR="0054444C" w:rsidRPr="003C2E13" w:rsidRDefault="0054444C" w:rsidP="0054444C">
      <w:pPr>
        <w:rPr>
          <w:color w:val="7030A0"/>
          <w:lang w:val="en-GB"/>
        </w:rPr>
      </w:pPr>
      <w:proofErr w:type="spellStart"/>
      <w:r w:rsidRPr="003C2E13">
        <w:rPr>
          <w:color w:val="7030A0"/>
          <w:lang w:val="en-GB"/>
        </w:rPr>
        <w:t>Tiedostoina</w:t>
      </w:r>
      <w:proofErr w:type="spellEnd"/>
      <w:r w:rsidRPr="003C2E13">
        <w:rPr>
          <w:color w:val="7030A0"/>
          <w:lang w:val="en-GB"/>
        </w:rPr>
        <w:t>!!!</w:t>
      </w:r>
    </w:p>
    <w:p w14:paraId="100E0FF8" w14:textId="2C77F573" w:rsidR="0054444C" w:rsidRPr="003C2E13" w:rsidRDefault="0054444C" w:rsidP="0054444C">
      <w:pPr>
        <w:rPr>
          <w:color w:val="7030A0"/>
          <w:lang w:val="en-GB"/>
        </w:rPr>
      </w:pPr>
      <w:proofErr w:type="spellStart"/>
      <w:r w:rsidRPr="003C2E13">
        <w:rPr>
          <w:color w:val="7030A0"/>
          <w:lang w:val="en-GB"/>
        </w:rPr>
        <w:t>Nimeäminen</w:t>
      </w:r>
      <w:proofErr w:type="spellEnd"/>
      <w:r w:rsidRPr="003C2E13">
        <w:rPr>
          <w:color w:val="7030A0"/>
          <w:lang w:val="en-GB"/>
        </w:rPr>
        <w:t>:</w:t>
      </w:r>
    </w:p>
    <w:p w14:paraId="06237170" w14:textId="0B30353B" w:rsidR="0054444C" w:rsidRPr="003C2E13" w:rsidRDefault="0054444C" w:rsidP="0054444C">
      <w:pPr>
        <w:pStyle w:val="Luettelokappale"/>
        <w:numPr>
          <w:ilvl w:val="0"/>
          <w:numId w:val="36"/>
        </w:numPr>
        <w:rPr>
          <w:color w:val="7030A0"/>
          <w:lang w:val="en-GB"/>
        </w:rPr>
      </w:pPr>
      <w:proofErr w:type="spellStart"/>
      <w:r w:rsidRPr="003C2E13">
        <w:rPr>
          <w:color w:val="7030A0"/>
          <w:lang w:val="en-GB"/>
        </w:rPr>
        <w:t>Segmentti_Numero_Työkalu_Tarkenne</w:t>
      </w:r>
      <w:proofErr w:type="spellEnd"/>
    </w:p>
    <w:p w14:paraId="5376CC6F" w14:textId="317D9C0A" w:rsidR="0054444C" w:rsidRPr="003C2E13" w:rsidRDefault="0054444C" w:rsidP="0054444C">
      <w:pPr>
        <w:pStyle w:val="Luettelokappale"/>
        <w:rPr>
          <w:color w:val="7030A0"/>
          <w:lang w:val="en-GB"/>
        </w:rPr>
      </w:pPr>
    </w:p>
    <w:p w14:paraId="3AD7F118" w14:textId="77777777" w:rsidR="00450EBB" w:rsidRPr="003C2E13" w:rsidRDefault="00450EBB" w:rsidP="0054444C">
      <w:pPr>
        <w:pStyle w:val="Luettelokappale"/>
        <w:rPr>
          <w:color w:val="7030A0"/>
          <w:lang w:val="en-GB"/>
        </w:rPr>
      </w:pPr>
    </w:p>
    <w:p w14:paraId="0F7D469B" w14:textId="0EB9568B" w:rsidR="0054444C" w:rsidRPr="003C2E13" w:rsidRDefault="0054444C" w:rsidP="0054444C">
      <w:pPr>
        <w:rPr>
          <w:color w:val="7030A0"/>
          <w:lang w:val="en-GB"/>
        </w:rPr>
      </w:pPr>
      <w:proofErr w:type="spellStart"/>
      <w:r w:rsidRPr="003C2E13">
        <w:rPr>
          <w:color w:val="7030A0"/>
          <w:lang w:val="en-GB"/>
        </w:rPr>
        <w:t>Sisältö</w:t>
      </w:r>
      <w:proofErr w:type="spellEnd"/>
      <w:r w:rsidRPr="003C2E13">
        <w:rPr>
          <w:color w:val="7030A0"/>
          <w:lang w:val="en-GB"/>
        </w:rPr>
        <w:t>:</w:t>
      </w:r>
    </w:p>
    <w:p w14:paraId="6409BCBA" w14:textId="565F9743" w:rsidR="0054444C" w:rsidRPr="003C2E13" w:rsidRDefault="0054444C" w:rsidP="0054444C">
      <w:pPr>
        <w:pStyle w:val="Luettelokappale"/>
        <w:numPr>
          <w:ilvl w:val="0"/>
          <w:numId w:val="36"/>
        </w:numPr>
        <w:rPr>
          <w:color w:val="7030A0"/>
          <w:lang w:val="en-GB"/>
        </w:rPr>
      </w:pPr>
      <w:r w:rsidRPr="003C2E13">
        <w:rPr>
          <w:color w:val="7030A0"/>
          <w:lang w:val="en-GB"/>
        </w:rPr>
        <w:t>Nessus-</w:t>
      </w:r>
      <w:proofErr w:type="spellStart"/>
      <w:r w:rsidRPr="003C2E13">
        <w:rPr>
          <w:color w:val="7030A0"/>
          <w:lang w:val="en-GB"/>
        </w:rPr>
        <w:t>raportit</w:t>
      </w:r>
      <w:proofErr w:type="spellEnd"/>
    </w:p>
    <w:p w14:paraId="5B79C276" w14:textId="2819A818" w:rsidR="0054444C" w:rsidRPr="003C2E13" w:rsidRDefault="0054444C" w:rsidP="0054444C">
      <w:pPr>
        <w:pStyle w:val="Luettelokappale"/>
        <w:numPr>
          <w:ilvl w:val="0"/>
          <w:numId w:val="36"/>
        </w:numPr>
        <w:rPr>
          <w:color w:val="7030A0"/>
          <w:lang w:val="en-GB"/>
        </w:rPr>
      </w:pPr>
      <w:proofErr w:type="spellStart"/>
      <w:r w:rsidRPr="003C2E13">
        <w:rPr>
          <w:color w:val="7030A0"/>
          <w:lang w:val="en-GB"/>
        </w:rPr>
        <w:t>Openwas-raportit</w:t>
      </w:r>
      <w:proofErr w:type="spellEnd"/>
    </w:p>
    <w:p w14:paraId="7B52649A" w14:textId="587E97C1" w:rsidR="0054444C" w:rsidRPr="003C2E13" w:rsidRDefault="0054444C" w:rsidP="0054444C">
      <w:pPr>
        <w:pStyle w:val="Luettelokappale"/>
        <w:numPr>
          <w:ilvl w:val="0"/>
          <w:numId w:val="36"/>
        </w:numPr>
        <w:rPr>
          <w:color w:val="7030A0"/>
          <w:lang w:val="en-GB"/>
        </w:rPr>
      </w:pPr>
      <w:r w:rsidRPr="003C2E13">
        <w:rPr>
          <w:color w:val="7030A0"/>
          <w:lang w:val="en-GB"/>
        </w:rPr>
        <w:t>NMAP-</w:t>
      </w:r>
      <w:proofErr w:type="spellStart"/>
      <w:r w:rsidRPr="003C2E13">
        <w:rPr>
          <w:color w:val="7030A0"/>
          <w:lang w:val="en-GB"/>
        </w:rPr>
        <w:t>raportit</w:t>
      </w:r>
      <w:proofErr w:type="spellEnd"/>
    </w:p>
    <w:p w14:paraId="0B90AF0B" w14:textId="25FAB8E3" w:rsidR="0054444C" w:rsidRPr="003C2E13" w:rsidRDefault="0054444C" w:rsidP="0054444C">
      <w:pPr>
        <w:pStyle w:val="Luettelokappale"/>
        <w:numPr>
          <w:ilvl w:val="0"/>
          <w:numId w:val="36"/>
        </w:numPr>
        <w:rPr>
          <w:color w:val="7030A0"/>
          <w:lang w:val="en-GB"/>
        </w:rPr>
      </w:pPr>
      <w:r w:rsidRPr="003C2E13">
        <w:rPr>
          <w:color w:val="7030A0"/>
          <w:lang w:val="en-GB"/>
        </w:rPr>
        <w:t>Zap-</w:t>
      </w:r>
      <w:proofErr w:type="spellStart"/>
      <w:r w:rsidRPr="003C2E13">
        <w:rPr>
          <w:color w:val="7030A0"/>
          <w:lang w:val="en-GB"/>
        </w:rPr>
        <w:t>raportit</w:t>
      </w:r>
      <w:proofErr w:type="spellEnd"/>
    </w:p>
    <w:p w14:paraId="1E93A406" w14:textId="22FF5D8E" w:rsidR="0054444C" w:rsidRPr="003C2E13" w:rsidRDefault="0054444C" w:rsidP="0054444C">
      <w:pPr>
        <w:pStyle w:val="Luettelokappale"/>
        <w:numPr>
          <w:ilvl w:val="0"/>
          <w:numId w:val="36"/>
        </w:numPr>
        <w:rPr>
          <w:color w:val="7030A0"/>
          <w:lang w:val="en-GB"/>
        </w:rPr>
      </w:pPr>
      <w:r w:rsidRPr="003C2E13">
        <w:rPr>
          <w:color w:val="7030A0"/>
          <w:lang w:val="en-GB"/>
        </w:rPr>
        <w:t>OWASP-</w:t>
      </w:r>
      <w:proofErr w:type="spellStart"/>
      <w:r w:rsidRPr="003C2E13">
        <w:rPr>
          <w:color w:val="7030A0"/>
          <w:lang w:val="en-GB"/>
        </w:rPr>
        <w:t>raportit</w:t>
      </w:r>
      <w:proofErr w:type="spellEnd"/>
    </w:p>
    <w:p w14:paraId="39B4E75B" w14:textId="2AC45035" w:rsidR="0054444C" w:rsidRPr="003C2E13" w:rsidRDefault="0054444C" w:rsidP="00450EBB">
      <w:pPr>
        <w:rPr>
          <w:color w:val="7030A0"/>
          <w:lang w:val="en-GB"/>
        </w:rPr>
      </w:pPr>
    </w:p>
    <w:p w14:paraId="4845D1E1" w14:textId="52C14FEE" w:rsidR="00450EBB" w:rsidRPr="003C2E13" w:rsidRDefault="00450EBB" w:rsidP="00450EBB">
      <w:pPr>
        <w:rPr>
          <w:color w:val="7030A0"/>
          <w:lang w:val="en-GB"/>
        </w:rPr>
      </w:pPr>
      <w:proofErr w:type="spellStart"/>
      <w:r w:rsidRPr="003C2E13">
        <w:rPr>
          <w:color w:val="7030A0"/>
          <w:lang w:val="en-GB"/>
        </w:rPr>
        <w:t>Esittäminen</w:t>
      </w:r>
      <w:proofErr w:type="spellEnd"/>
      <w:r w:rsidRPr="003C2E13">
        <w:rPr>
          <w:color w:val="7030A0"/>
          <w:lang w:val="en-GB"/>
        </w:rPr>
        <w:t>:</w:t>
      </w:r>
    </w:p>
    <w:p w14:paraId="5D244D8D" w14:textId="38A5D568" w:rsidR="00450EBB" w:rsidRPr="003C2E13" w:rsidRDefault="00450EBB" w:rsidP="00450EBB">
      <w:pPr>
        <w:pStyle w:val="Luettelokappale"/>
        <w:numPr>
          <w:ilvl w:val="0"/>
          <w:numId w:val="36"/>
        </w:numPr>
        <w:rPr>
          <w:color w:val="7030A0"/>
          <w:lang w:val="en-GB"/>
        </w:rPr>
      </w:pPr>
      <w:proofErr w:type="spellStart"/>
      <w:r w:rsidRPr="003C2E13">
        <w:rPr>
          <w:color w:val="7030A0"/>
          <w:lang w:val="en-GB"/>
        </w:rPr>
        <w:t>Taulukko</w:t>
      </w:r>
      <w:proofErr w:type="spellEnd"/>
    </w:p>
    <w:p w14:paraId="4CF8C78E" w14:textId="4C660F4C" w:rsidR="00450EBB" w:rsidRPr="003C2E13" w:rsidRDefault="00450EBB" w:rsidP="00450EBB">
      <w:pPr>
        <w:pStyle w:val="Luettelokappale"/>
        <w:numPr>
          <w:ilvl w:val="1"/>
          <w:numId w:val="36"/>
        </w:numPr>
        <w:rPr>
          <w:color w:val="7030A0"/>
          <w:lang w:val="en-GB"/>
        </w:rPr>
      </w:pPr>
      <w:proofErr w:type="spellStart"/>
      <w:r w:rsidRPr="003C2E13">
        <w:rPr>
          <w:color w:val="7030A0"/>
          <w:lang w:val="en-GB"/>
        </w:rPr>
        <w:t>Liitteen</w:t>
      </w:r>
      <w:proofErr w:type="spellEnd"/>
      <w:r w:rsidRPr="003C2E13">
        <w:rPr>
          <w:color w:val="7030A0"/>
          <w:lang w:val="en-GB"/>
        </w:rPr>
        <w:t xml:space="preserve"> </w:t>
      </w:r>
      <w:proofErr w:type="spellStart"/>
      <w:r w:rsidRPr="003C2E13">
        <w:rPr>
          <w:color w:val="7030A0"/>
          <w:lang w:val="en-GB"/>
        </w:rPr>
        <w:t>nimi</w:t>
      </w:r>
      <w:proofErr w:type="spellEnd"/>
    </w:p>
    <w:p w14:paraId="0265A43D" w14:textId="40EBA1F8" w:rsidR="00450EBB" w:rsidRPr="003C2E13" w:rsidRDefault="00450EBB" w:rsidP="00450EBB">
      <w:pPr>
        <w:pStyle w:val="Luettelokappale"/>
        <w:numPr>
          <w:ilvl w:val="1"/>
          <w:numId w:val="36"/>
        </w:numPr>
        <w:rPr>
          <w:color w:val="7030A0"/>
          <w:lang w:val="en-GB"/>
        </w:rPr>
      </w:pPr>
      <w:proofErr w:type="spellStart"/>
      <w:r w:rsidRPr="003C2E13">
        <w:rPr>
          <w:color w:val="7030A0"/>
          <w:lang w:val="en-GB"/>
        </w:rPr>
        <w:t>Sisältö</w:t>
      </w:r>
      <w:proofErr w:type="spellEnd"/>
    </w:p>
    <w:p w14:paraId="2AB1850E" w14:textId="77777777" w:rsidR="00450EBB" w:rsidRPr="003C2E13" w:rsidRDefault="00450EBB" w:rsidP="00450EBB">
      <w:pPr>
        <w:pStyle w:val="Luettelokappale"/>
        <w:ind w:left="1440"/>
        <w:rPr>
          <w:color w:val="7030A0"/>
          <w:lang w:val="en-GB"/>
        </w:rPr>
      </w:pPr>
    </w:p>
    <w:p w14:paraId="2315772E" w14:textId="7403EF01" w:rsidR="006755BB" w:rsidRPr="003C2E13" w:rsidRDefault="006755BB">
      <w:pPr>
        <w:pStyle w:val="Kuvanotsikko"/>
        <w:rPr>
          <w:color w:val="7030A0"/>
          <w:lang w:val="en-GB"/>
        </w:rPr>
      </w:pPr>
      <w:bookmarkStart w:id="958" w:name="_Toc503128087"/>
      <w:r w:rsidRPr="003C2E13">
        <w:rPr>
          <w:lang w:val="en-GB"/>
        </w:rPr>
        <w:t xml:space="preserve">Table </w:t>
      </w:r>
      <w:r w:rsidR="00FD1BEF" w:rsidRPr="003C2E13">
        <w:rPr>
          <w:lang w:val="en-GB"/>
        </w:rPr>
        <w:fldChar w:fldCharType="begin"/>
      </w:r>
      <w:r w:rsidR="00FD1BEF" w:rsidRPr="003C2E13">
        <w:rPr>
          <w:lang w:val="en-GB"/>
        </w:rPr>
        <w:instrText xml:space="preserve"> SEQ Table \* ARABIC </w:instrText>
      </w:r>
      <w:r w:rsidR="00FD1BEF" w:rsidRPr="003C2E13">
        <w:rPr>
          <w:lang w:val="en-GB"/>
        </w:rPr>
        <w:fldChar w:fldCharType="separate"/>
      </w:r>
      <w:r w:rsidR="00A54706" w:rsidRPr="003C2E13">
        <w:rPr>
          <w:noProof/>
          <w:lang w:val="en-GB"/>
        </w:rPr>
        <w:t>9</w:t>
      </w:r>
      <w:r w:rsidR="00FD1BEF" w:rsidRPr="003C2E13">
        <w:rPr>
          <w:noProof/>
          <w:lang w:val="en-GB"/>
        </w:rPr>
        <w:fldChar w:fldCharType="end"/>
      </w:r>
      <w:r w:rsidRPr="003C2E13">
        <w:rPr>
          <w:lang w:val="en-GB"/>
        </w:rPr>
        <w:t xml:space="preserve"> Attachment files</w:t>
      </w:r>
      <w:bookmarkEnd w:id="958"/>
      <w:r w:rsidRPr="003C2E13">
        <w:rPr>
          <w:lang w:val="en-GB"/>
        </w:rPr>
        <w:t xml:space="preserve"> </w:t>
      </w:r>
    </w:p>
    <w:tbl>
      <w:tblPr>
        <w:tblStyle w:val="Taulukkoruudukko"/>
        <w:tblW w:w="0" w:type="auto"/>
        <w:tblLook w:val="04A0" w:firstRow="1" w:lastRow="0" w:firstColumn="1" w:lastColumn="0" w:noHBand="0" w:noVBand="1"/>
      </w:tblPr>
      <w:tblGrid>
        <w:gridCol w:w="5001"/>
        <w:gridCol w:w="3324"/>
        <w:tblGridChange w:id="959">
          <w:tblGrid>
            <w:gridCol w:w="3943"/>
            <w:gridCol w:w="1058"/>
            <w:gridCol w:w="3324"/>
          </w:tblGrid>
        </w:tblGridChange>
      </w:tblGrid>
      <w:tr w:rsidR="006755BB" w:rsidRPr="003C2E13" w14:paraId="094A7338" w14:textId="77777777" w:rsidTr="0042111C">
        <w:tc>
          <w:tcPr>
            <w:tcW w:w="2830" w:type="dxa"/>
          </w:tcPr>
          <w:p w14:paraId="0EA11A6B" w14:textId="420FA7CF" w:rsidR="006755BB" w:rsidRPr="003C2E13" w:rsidRDefault="006755BB" w:rsidP="00AC0315">
            <w:pPr>
              <w:rPr>
                <w:lang w:val="en-GB"/>
              </w:rPr>
            </w:pPr>
            <w:r w:rsidRPr="003C2E13">
              <w:rPr>
                <w:lang w:val="en-GB"/>
              </w:rPr>
              <w:t>Attachment name</w:t>
            </w:r>
          </w:p>
        </w:tc>
        <w:tc>
          <w:tcPr>
            <w:tcW w:w="5495" w:type="dxa"/>
          </w:tcPr>
          <w:p w14:paraId="557F220F" w14:textId="021AD9E8" w:rsidR="006755BB" w:rsidRPr="003C2E13" w:rsidRDefault="006755BB" w:rsidP="00AC0315">
            <w:pPr>
              <w:rPr>
                <w:lang w:val="en-GB"/>
              </w:rPr>
            </w:pPr>
            <w:r w:rsidRPr="003C2E13">
              <w:rPr>
                <w:lang w:val="en-GB"/>
              </w:rPr>
              <w:t>Attachment  description</w:t>
            </w:r>
          </w:p>
        </w:tc>
      </w:tr>
      <w:tr w:rsidR="006755BB" w:rsidRPr="007D3183" w14:paraId="2964FBD8" w14:textId="77777777" w:rsidTr="006755BB">
        <w:tc>
          <w:tcPr>
            <w:tcW w:w="2830" w:type="dxa"/>
          </w:tcPr>
          <w:p w14:paraId="0832CFB0" w14:textId="4911FD1C" w:rsidR="006755BB" w:rsidRPr="003C2E13" w:rsidRDefault="00827EEC" w:rsidP="00827EEC">
            <w:pPr>
              <w:rPr>
                <w:lang w:val="en-GB"/>
              </w:rPr>
            </w:pPr>
            <w:ins w:id="960" w:author="Tekijä">
              <w:r>
                <w:rPr>
                  <w:rStyle w:val="hzbzlf"/>
                  <w:lang w:val="en-GB"/>
                </w:rPr>
                <w:t>01_</w:t>
              </w:r>
            </w:ins>
            <w:r w:rsidR="00273344" w:rsidRPr="003C2E13">
              <w:rPr>
                <w:rStyle w:val="hzbzlf"/>
                <w:lang w:val="en-GB"/>
              </w:rPr>
              <w:t>StoreBranch</w:t>
            </w:r>
            <w:del w:id="961" w:author="Tekijä">
              <w:r w:rsidR="00273344" w:rsidRPr="003C2E13" w:rsidDel="00827EEC">
                <w:rPr>
                  <w:rStyle w:val="hzbzlf"/>
                  <w:lang w:val="en-GB"/>
                </w:rPr>
                <w:delText>_01</w:delText>
              </w:r>
            </w:del>
            <w:r w:rsidR="00273344" w:rsidRPr="003C2E13">
              <w:rPr>
                <w:rStyle w:val="hzbzlf"/>
                <w:lang w:val="en-GB"/>
              </w:rPr>
              <w:t>_Nessus_portscan.pdf</w:t>
            </w:r>
          </w:p>
        </w:tc>
        <w:tc>
          <w:tcPr>
            <w:tcW w:w="5495" w:type="dxa"/>
          </w:tcPr>
          <w:p w14:paraId="20564A16" w14:textId="6A11D668" w:rsidR="006755BB" w:rsidRPr="003C2E13" w:rsidRDefault="00273344" w:rsidP="00AC0315">
            <w:pPr>
              <w:rPr>
                <w:lang w:val="en-GB"/>
              </w:rPr>
            </w:pPr>
            <w:r w:rsidRPr="003C2E13">
              <w:rPr>
                <w:lang w:val="en-GB"/>
              </w:rPr>
              <w:t>Nessus port scan of store branch network segment</w:t>
            </w:r>
          </w:p>
        </w:tc>
      </w:tr>
      <w:tr w:rsidR="006755BB" w:rsidRPr="007D3183" w14:paraId="7421AA51" w14:textId="77777777" w:rsidTr="006755BB">
        <w:tc>
          <w:tcPr>
            <w:tcW w:w="2830" w:type="dxa"/>
          </w:tcPr>
          <w:p w14:paraId="221E5CBF" w14:textId="624B419F" w:rsidR="006755BB" w:rsidRPr="003C2E13" w:rsidRDefault="00827EEC" w:rsidP="00827EEC">
            <w:pPr>
              <w:rPr>
                <w:lang w:val="en-GB"/>
              </w:rPr>
            </w:pPr>
            <w:ins w:id="962" w:author="Tekijä">
              <w:r>
                <w:rPr>
                  <w:rStyle w:val="hzbzlf"/>
                  <w:lang w:val="en-GB"/>
                </w:rPr>
                <w:t>02_</w:t>
              </w:r>
            </w:ins>
            <w:r w:rsidR="00273344" w:rsidRPr="003C2E13">
              <w:rPr>
                <w:rStyle w:val="hzbzlf"/>
                <w:lang w:val="en-GB"/>
              </w:rPr>
              <w:t>Internal</w:t>
            </w:r>
            <w:del w:id="963" w:author="Tekijä">
              <w:r w:rsidR="00273344" w:rsidRPr="003C2E13" w:rsidDel="00827EEC">
                <w:rPr>
                  <w:rStyle w:val="hzbzlf"/>
                  <w:lang w:val="en-GB"/>
                </w:rPr>
                <w:delText>_02</w:delText>
              </w:r>
            </w:del>
            <w:r w:rsidR="00273344" w:rsidRPr="003C2E13">
              <w:rPr>
                <w:rStyle w:val="hzbzlf"/>
                <w:lang w:val="en-GB"/>
              </w:rPr>
              <w:t>_Nessus_portscan</w:t>
            </w:r>
            <w:r w:rsidR="006755BB" w:rsidRPr="003C2E13">
              <w:rPr>
                <w:rStyle w:val="hzbzlf"/>
                <w:lang w:val="en-GB"/>
              </w:rPr>
              <w:t>.pdf</w:t>
            </w:r>
          </w:p>
        </w:tc>
        <w:tc>
          <w:tcPr>
            <w:tcW w:w="5495" w:type="dxa"/>
          </w:tcPr>
          <w:p w14:paraId="01D8C59C" w14:textId="58EAAB3A" w:rsidR="006755BB" w:rsidRPr="003C2E13" w:rsidRDefault="006755BB" w:rsidP="00AC0315">
            <w:pPr>
              <w:rPr>
                <w:lang w:val="en-GB"/>
              </w:rPr>
            </w:pPr>
            <w:r w:rsidRPr="003C2E13">
              <w:rPr>
                <w:lang w:val="en-GB"/>
              </w:rPr>
              <w:t xml:space="preserve">Nessus </w:t>
            </w:r>
            <w:r w:rsidR="00273344" w:rsidRPr="003C2E13">
              <w:rPr>
                <w:lang w:val="en-GB"/>
              </w:rPr>
              <w:t>port scan of internal network segment</w:t>
            </w:r>
          </w:p>
        </w:tc>
      </w:tr>
      <w:tr w:rsidR="006755BB" w:rsidRPr="007D3183" w14:paraId="31313BA2" w14:textId="77777777" w:rsidTr="0042111C">
        <w:tc>
          <w:tcPr>
            <w:tcW w:w="2830" w:type="dxa"/>
          </w:tcPr>
          <w:p w14:paraId="4A8FCB8E" w14:textId="2AE47E14" w:rsidR="006755BB" w:rsidRPr="003C2E13" w:rsidRDefault="00E51606" w:rsidP="00AC0315">
            <w:pPr>
              <w:rPr>
                <w:lang w:val="en-GB"/>
              </w:rPr>
            </w:pPr>
            <w:ins w:id="964" w:author="Tekijä">
              <w:r>
                <w:rPr>
                  <w:lang w:val="en-GB"/>
                </w:rPr>
                <w:t>03_MGMT_Windows_Nessus_scan.pdf</w:t>
              </w:r>
            </w:ins>
          </w:p>
        </w:tc>
        <w:tc>
          <w:tcPr>
            <w:tcW w:w="5495" w:type="dxa"/>
          </w:tcPr>
          <w:p w14:paraId="0980E72C" w14:textId="7E04B870" w:rsidR="006755BB" w:rsidRPr="003C2E13" w:rsidRDefault="00CE366B" w:rsidP="00AC0315">
            <w:pPr>
              <w:rPr>
                <w:lang w:val="en-GB"/>
              </w:rPr>
            </w:pPr>
            <w:ins w:id="965" w:author="Tekijä">
              <w:r>
                <w:rPr>
                  <w:lang w:val="en-GB"/>
                </w:rPr>
                <w:t>Nessus</w:t>
              </w:r>
              <w:r w:rsidR="00E51606">
                <w:rPr>
                  <w:lang w:val="en-GB"/>
                </w:rPr>
                <w:t xml:space="preserve"> Windows scan of Management network segment.</w:t>
              </w:r>
            </w:ins>
          </w:p>
        </w:tc>
      </w:tr>
      <w:tr w:rsidR="006755BB" w:rsidRPr="007D3183" w14:paraId="0D8319E6" w14:textId="77777777" w:rsidTr="0042111C">
        <w:tc>
          <w:tcPr>
            <w:tcW w:w="2830" w:type="dxa"/>
          </w:tcPr>
          <w:p w14:paraId="48C9759E" w14:textId="28399A38" w:rsidR="006755BB" w:rsidRPr="007D3183" w:rsidRDefault="00E51606" w:rsidP="00AC0315">
            <w:pPr>
              <w:rPr>
                <w:lang w:val="en-US"/>
                <w:rPrChange w:id="966" w:author="Tekijä">
                  <w:rPr>
                    <w:lang w:val="en-GB"/>
                  </w:rPr>
                </w:rPrChange>
              </w:rPr>
            </w:pPr>
            <w:ins w:id="967" w:author="Tekijä">
              <w:r>
                <w:rPr>
                  <w:lang w:val="en-US"/>
                </w:rPr>
                <w:t>04_MGMT_Linux_Nessus_scan.pdf</w:t>
              </w:r>
            </w:ins>
          </w:p>
        </w:tc>
        <w:tc>
          <w:tcPr>
            <w:tcW w:w="5495" w:type="dxa"/>
          </w:tcPr>
          <w:p w14:paraId="73B1F7FA" w14:textId="184B24FC" w:rsidR="006755BB" w:rsidRPr="007D3183" w:rsidRDefault="00CE366B" w:rsidP="00AC0315">
            <w:pPr>
              <w:rPr>
                <w:lang w:val="en-US"/>
                <w:rPrChange w:id="968" w:author="Tekijä">
                  <w:rPr>
                    <w:lang w:val="en-GB"/>
                  </w:rPr>
                </w:rPrChange>
              </w:rPr>
            </w:pPr>
            <w:ins w:id="969" w:author="Tekijä">
              <w:r>
                <w:rPr>
                  <w:lang w:val="en-US"/>
                </w:rPr>
                <w:t>Nessus</w:t>
              </w:r>
              <w:r w:rsidR="00E51606">
                <w:rPr>
                  <w:lang w:val="en-US"/>
                </w:rPr>
                <w:t xml:space="preserve"> Linux scan of Management network segment</w:t>
              </w:r>
            </w:ins>
          </w:p>
        </w:tc>
      </w:tr>
      <w:tr w:rsidR="006755BB" w:rsidRPr="007D3183" w14:paraId="640D6E51" w14:textId="77777777" w:rsidTr="0042111C">
        <w:tc>
          <w:tcPr>
            <w:tcW w:w="2830" w:type="dxa"/>
          </w:tcPr>
          <w:p w14:paraId="79854B91" w14:textId="663D5FED" w:rsidR="006755BB" w:rsidRPr="007D3183" w:rsidRDefault="00CE366B" w:rsidP="00AC0315">
            <w:pPr>
              <w:rPr>
                <w:lang w:val="en-US"/>
                <w:rPrChange w:id="970" w:author="Tekijä">
                  <w:rPr>
                    <w:lang w:val="en-GB"/>
                  </w:rPr>
                </w:rPrChange>
              </w:rPr>
            </w:pPr>
            <w:ins w:id="971" w:author="Tekijä">
              <w:r>
                <w:rPr>
                  <w:lang w:val="en-US"/>
                </w:rPr>
                <w:t>05_DMZ_Outside_Nessus_scan.pdf</w:t>
              </w:r>
            </w:ins>
          </w:p>
        </w:tc>
        <w:tc>
          <w:tcPr>
            <w:tcW w:w="5495" w:type="dxa"/>
          </w:tcPr>
          <w:p w14:paraId="09B0F0AA" w14:textId="50BFDAB3" w:rsidR="006755BB" w:rsidRPr="007D3183" w:rsidRDefault="00CE366B" w:rsidP="00CE366B">
            <w:pPr>
              <w:rPr>
                <w:lang w:val="en-US"/>
                <w:rPrChange w:id="972" w:author="Tekijä">
                  <w:rPr>
                    <w:lang w:val="en-GB"/>
                  </w:rPr>
                </w:rPrChange>
              </w:rPr>
            </w:pPr>
            <w:ins w:id="973" w:author="Tekijä">
              <w:r>
                <w:rPr>
                  <w:lang w:val="en-US"/>
                </w:rPr>
                <w:t>Nessus scan of the Internet facing host(s)</w:t>
              </w:r>
            </w:ins>
          </w:p>
        </w:tc>
      </w:tr>
      <w:tr w:rsidR="006755BB" w:rsidRPr="007D3183" w14:paraId="53B25C14" w14:textId="77777777" w:rsidTr="0042111C">
        <w:tc>
          <w:tcPr>
            <w:tcW w:w="2830" w:type="dxa"/>
          </w:tcPr>
          <w:p w14:paraId="724DFAFB" w14:textId="2507ADA1" w:rsidR="006755BB" w:rsidRPr="007D3183" w:rsidRDefault="00CE366B" w:rsidP="00AC0315">
            <w:pPr>
              <w:rPr>
                <w:lang w:val="en-US"/>
                <w:rPrChange w:id="974" w:author="Tekijä">
                  <w:rPr>
                    <w:lang w:val="en-GB"/>
                  </w:rPr>
                </w:rPrChange>
              </w:rPr>
            </w:pPr>
            <w:ins w:id="975" w:author="Tekijä">
              <w:r>
                <w:rPr>
                  <w:lang w:val="en-US"/>
                </w:rPr>
                <w:t>06_ DMZ_Inside_Nessus_scan.pdf</w:t>
              </w:r>
            </w:ins>
          </w:p>
        </w:tc>
        <w:tc>
          <w:tcPr>
            <w:tcW w:w="5495" w:type="dxa"/>
          </w:tcPr>
          <w:p w14:paraId="34A25C0E" w14:textId="6B35E096" w:rsidR="006755BB" w:rsidRPr="007D3183" w:rsidRDefault="00CE366B" w:rsidP="00AC0315">
            <w:pPr>
              <w:rPr>
                <w:lang w:val="en-US"/>
                <w:rPrChange w:id="976" w:author="Tekijä">
                  <w:rPr>
                    <w:lang w:val="en-GB"/>
                  </w:rPr>
                </w:rPrChange>
              </w:rPr>
            </w:pPr>
            <w:ins w:id="977" w:author="Tekijä">
              <w:r>
                <w:rPr>
                  <w:lang w:val="en-US"/>
                </w:rPr>
                <w:t>Nessus scan of the DMZ</w:t>
              </w:r>
            </w:ins>
          </w:p>
        </w:tc>
      </w:tr>
      <w:tr w:rsidR="006755BB" w:rsidRPr="007D3183" w14:paraId="2ED5569A" w14:textId="77777777" w:rsidTr="0042111C">
        <w:tc>
          <w:tcPr>
            <w:tcW w:w="2830" w:type="dxa"/>
          </w:tcPr>
          <w:p w14:paraId="7C8340AE" w14:textId="020CB7C6" w:rsidR="006755BB" w:rsidRPr="007D3183" w:rsidRDefault="0066253B" w:rsidP="00AC0315">
            <w:pPr>
              <w:rPr>
                <w:lang w:val="en-US"/>
                <w:rPrChange w:id="978" w:author="Tekijä">
                  <w:rPr>
                    <w:lang w:val="en-GB"/>
                  </w:rPr>
                </w:rPrChange>
              </w:rPr>
            </w:pPr>
            <w:ins w:id="979" w:author="Tekijä">
              <w:r>
                <w:rPr>
                  <w:lang w:val="en-US"/>
                </w:rPr>
                <w:t>07_Warehouse_Nessus_scan.pdf</w:t>
              </w:r>
            </w:ins>
          </w:p>
        </w:tc>
        <w:tc>
          <w:tcPr>
            <w:tcW w:w="5495" w:type="dxa"/>
          </w:tcPr>
          <w:p w14:paraId="5255561C" w14:textId="3CF2CFC4" w:rsidR="006755BB" w:rsidRPr="003C2E13" w:rsidRDefault="0066253B" w:rsidP="00AC0315">
            <w:pPr>
              <w:rPr>
                <w:lang w:val="en-GB"/>
              </w:rPr>
            </w:pPr>
            <w:ins w:id="980" w:author="Tekijä">
              <w:r>
                <w:rPr>
                  <w:lang w:val="en-GB"/>
                </w:rPr>
                <w:t>Nessus scan of the Warehouse network segment</w:t>
              </w:r>
            </w:ins>
          </w:p>
        </w:tc>
      </w:tr>
      <w:tr w:rsidR="0024097D" w:rsidRPr="007D3183" w14:paraId="6904FBC6" w14:textId="77777777" w:rsidTr="007D3183">
        <w:tblPrEx>
          <w:tblW w:w="0" w:type="auto"/>
          <w:tblPrExChange w:id="981" w:author="Tekijä">
            <w:tblPrEx>
              <w:tblW w:w="0" w:type="auto"/>
            </w:tblPrEx>
          </w:tblPrExChange>
        </w:tblPrEx>
        <w:trPr>
          <w:trHeight w:val="533"/>
          <w:ins w:id="982" w:author="Tekijä"/>
        </w:trPr>
        <w:tc>
          <w:tcPr>
            <w:tcW w:w="2830" w:type="dxa"/>
            <w:tcPrChange w:id="983" w:author="Tekijä">
              <w:tcPr>
                <w:tcW w:w="2830" w:type="dxa"/>
              </w:tcPr>
            </w:tcPrChange>
          </w:tcPr>
          <w:p w14:paraId="13FA7178" w14:textId="0698595C" w:rsidR="0024097D" w:rsidRPr="007D3183" w:rsidRDefault="007D3183" w:rsidP="00AC0315">
            <w:pPr>
              <w:rPr>
                <w:ins w:id="984" w:author="Tekijä"/>
                <w:lang w:val="en-US"/>
                <w:rPrChange w:id="985" w:author="Tekijä">
                  <w:rPr>
                    <w:ins w:id="986" w:author="Tekijä"/>
                    <w:lang w:val="en-GB"/>
                  </w:rPr>
                </w:rPrChange>
              </w:rPr>
            </w:pPr>
            <w:ins w:id="987" w:author="Tekijä">
              <w:r>
                <w:rPr>
                  <w:lang w:val="en-US"/>
                </w:rPr>
                <w:t>08_Staff_Workstations_Nessus_scan.pdf</w:t>
              </w:r>
            </w:ins>
          </w:p>
        </w:tc>
        <w:tc>
          <w:tcPr>
            <w:tcW w:w="5495" w:type="dxa"/>
            <w:tcPrChange w:id="988" w:author="Tekijä">
              <w:tcPr>
                <w:tcW w:w="5495" w:type="dxa"/>
                <w:gridSpan w:val="2"/>
              </w:tcPr>
            </w:tcPrChange>
          </w:tcPr>
          <w:p w14:paraId="09DFC7E9" w14:textId="700BBABE" w:rsidR="0024097D" w:rsidRPr="003C2E13" w:rsidRDefault="007D3183" w:rsidP="00AC0315">
            <w:pPr>
              <w:rPr>
                <w:ins w:id="989" w:author="Tekijä"/>
                <w:lang w:val="en-GB"/>
              </w:rPr>
            </w:pPr>
            <w:ins w:id="990" w:author="Tekijä">
              <w:r>
                <w:rPr>
                  <w:lang w:val="en-GB"/>
                </w:rPr>
                <w:t>Nessus scan of the Staff Workstations network segment</w:t>
              </w:r>
            </w:ins>
          </w:p>
        </w:tc>
      </w:tr>
      <w:tr w:rsidR="0024097D" w:rsidRPr="007D3183" w14:paraId="4C307230" w14:textId="77777777" w:rsidTr="0042111C">
        <w:trPr>
          <w:ins w:id="991" w:author="Tekijä"/>
        </w:trPr>
        <w:tc>
          <w:tcPr>
            <w:tcW w:w="2830" w:type="dxa"/>
          </w:tcPr>
          <w:p w14:paraId="072D03D9" w14:textId="0D07FD98" w:rsidR="0024097D" w:rsidRPr="007D3183" w:rsidRDefault="007D3183" w:rsidP="00AC0315">
            <w:pPr>
              <w:rPr>
                <w:ins w:id="992" w:author="Tekijä"/>
                <w:lang w:val="en-US"/>
                <w:rPrChange w:id="993" w:author="Tekijä">
                  <w:rPr>
                    <w:ins w:id="994" w:author="Tekijä"/>
                    <w:lang w:val="en-GB"/>
                  </w:rPr>
                </w:rPrChange>
              </w:rPr>
            </w:pPr>
            <w:ins w:id="995" w:author="Tekijä">
              <w:r>
                <w:rPr>
                  <w:lang w:val="en-US"/>
                </w:rPr>
                <w:t>09_Branch_Staff_Workstations_Nessus_scan.pdf</w:t>
              </w:r>
            </w:ins>
          </w:p>
        </w:tc>
        <w:tc>
          <w:tcPr>
            <w:tcW w:w="5495" w:type="dxa"/>
          </w:tcPr>
          <w:p w14:paraId="64F954A0" w14:textId="1DA8C72F" w:rsidR="0024097D" w:rsidRPr="003C2E13" w:rsidRDefault="007D3183" w:rsidP="00AC0315">
            <w:pPr>
              <w:rPr>
                <w:ins w:id="996" w:author="Tekijä"/>
                <w:lang w:val="en-GB"/>
              </w:rPr>
            </w:pPr>
            <w:ins w:id="997" w:author="Tekijä">
              <w:r>
                <w:rPr>
                  <w:lang w:val="en-GB"/>
                </w:rPr>
                <w:t>Nessus scan of the Branch Staff Workstations</w:t>
              </w:r>
              <w:bookmarkStart w:id="998" w:name="_GoBack"/>
              <w:bookmarkEnd w:id="998"/>
            </w:ins>
          </w:p>
        </w:tc>
      </w:tr>
      <w:tr w:rsidR="0024097D" w:rsidRPr="007D3183" w14:paraId="2EC29278" w14:textId="77777777" w:rsidTr="0042111C">
        <w:trPr>
          <w:ins w:id="999" w:author="Tekijä"/>
        </w:trPr>
        <w:tc>
          <w:tcPr>
            <w:tcW w:w="2830" w:type="dxa"/>
          </w:tcPr>
          <w:p w14:paraId="79998323" w14:textId="77777777" w:rsidR="0024097D" w:rsidRPr="003C2E13" w:rsidRDefault="0024097D" w:rsidP="00AC0315">
            <w:pPr>
              <w:rPr>
                <w:ins w:id="1000" w:author="Tekijä"/>
                <w:lang w:val="en-GB"/>
              </w:rPr>
            </w:pPr>
          </w:p>
        </w:tc>
        <w:tc>
          <w:tcPr>
            <w:tcW w:w="5495" w:type="dxa"/>
          </w:tcPr>
          <w:p w14:paraId="1148BE8B" w14:textId="77777777" w:rsidR="0024097D" w:rsidRPr="003C2E13" w:rsidRDefault="0024097D" w:rsidP="00AC0315">
            <w:pPr>
              <w:rPr>
                <w:ins w:id="1001" w:author="Tekijä"/>
                <w:lang w:val="en-GB"/>
              </w:rPr>
            </w:pPr>
          </w:p>
        </w:tc>
      </w:tr>
      <w:tr w:rsidR="0024097D" w:rsidRPr="007D3183" w14:paraId="350255B5" w14:textId="77777777" w:rsidTr="0042111C">
        <w:trPr>
          <w:ins w:id="1002" w:author="Tekijä"/>
        </w:trPr>
        <w:tc>
          <w:tcPr>
            <w:tcW w:w="2830" w:type="dxa"/>
          </w:tcPr>
          <w:p w14:paraId="7979D35E" w14:textId="77777777" w:rsidR="0024097D" w:rsidRPr="003C2E13" w:rsidRDefault="0024097D" w:rsidP="00AC0315">
            <w:pPr>
              <w:rPr>
                <w:ins w:id="1003" w:author="Tekijä"/>
                <w:lang w:val="en-GB"/>
              </w:rPr>
            </w:pPr>
          </w:p>
        </w:tc>
        <w:tc>
          <w:tcPr>
            <w:tcW w:w="5495" w:type="dxa"/>
          </w:tcPr>
          <w:p w14:paraId="51AEABD1" w14:textId="77777777" w:rsidR="0024097D" w:rsidRPr="003C2E13" w:rsidRDefault="0024097D" w:rsidP="00AC0315">
            <w:pPr>
              <w:rPr>
                <w:ins w:id="1004" w:author="Tekijä"/>
                <w:lang w:val="en-GB"/>
              </w:rPr>
            </w:pPr>
          </w:p>
        </w:tc>
      </w:tr>
      <w:tr w:rsidR="0024097D" w:rsidRPr="007D3183" w14:paraId="5AB38F08" w14:textId="77777777" w:rsidTr="0042111C">
        <w:trPr>
          <w:ins w:id="1005" w:author="Tekijä"/>
        </w:trPr>
        <w:tc>
          <w:tcPr>
            <w:tcW w:w="2830" w:type="dxa"/>
          </w:tcPr>
          <w:p w14:paraId="359EBFFF" w14:textId="77777777" w:rsidR="0024097D" w:rsidRPr="003C2E13" w:rsidRDefault="0024097D" w:rsidP="00AC0315">
            <w:pPr>
              <w:rPr>
                <w:ins w:id="1006" w:author="Tekijä"/>
                <w:lang w:val="en-GB"/>
              </w:rPr>
            </w:pPr>
          </w:p>
        </w:tc>
        <w:tc>
          <w:tcPr>
            <w:tcW w:w="5495" w:type="dxa"/>
          </w:tcPr>
          <w:p w14:paraId="263858CE" w14:textId="77777777" w:rsidR="0024097D" w:rsidRPr="003C2E13" w:rsidRDefault="0024097D" w:rsidP="00AC0315">
            <w:pPr>
              <w:rPr>
                <w:ins w:id="1007" w:author="Tekijä"/>
                <w:lang w:val="en-GB"/>
              </w:rPr>
            </w:pPr>
          </w:p>
        </w:tc>
      </w:tr>
    </w:tbl>
    <w:p w14:paraId="22D0E9F3" w14:textId="77777777" w:rsidR="00824A23" w:rsidRPr="003C2E13" w:rsidRDefault="00824A23" w:rsidP="00AC0315">
      <w:pPr>
        <w:rPr>
          <w:lang w:val="en-GB"/>
        </w:rPr>
      </w:pPr>
    </w:p>
    <w:sectPr w:rsidR="00824A23" w:rsidRPr="003C2E13"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C640A" w14:textId="77777777" w:rsidR="009924B9" w:rsidRDefault="009924B9" w:rsidP="00520772">
      <w:pPr>
        <w:spacing w:after="0" w:line="240" w:lineRule="auto"/>
      </w:pPr>
      <w:r>
        <w:separator/>
      </w:r>
    </w:p>
  </w:endnote>
  <w:endnote w:type="continuationSeparator" w:id="0">
    <w:p w14:paraId="662ADA44" w14:textId="77777777" w:rsidR="009924B9" w:rsidRDefault="009924B9" w:rsidP="00520772">
      <w:pPr>
        <w:spacing w:after="0" w:line="240" w:lineRule="auto"/>
      </w:pPr>
      <w:r>
        <w:continuationSeparator/>
      </w:r>
    </w:p>
  </w:endnote>
  <w:endnote w:type="continuationNotice" w:id="1">
    <w:p w14:paraId="6028BFEE" w14:textId="77777777" w:rsidR="009924B9" w:rsidRDefault="009924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DejaVu Serif">
    <w:altName w:val="MS Mincho"/>
    <w:charset w:val="00"/>
    <w:family w:val="roman"/>
    <w:pitch w:val="variable"/>
    <w:sig w:usb0="E40006FF"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24097D" w:rsidRDefault="0024097D">
    <w:pPr>
      <w:pStyle w:val="Alatunniste"/>
      <w:rPr>
        <w:noProof/>
      </w:rPr>
    </w:pPr>
  </w:p>
  <w:p w14:paraId="76303E37" w14:textId="77777777" w:rsidR="0024097D" w:rsidRDefault="0024097D">
    <w:pPr>
      <w:pStyle w:val="Alatunniste"/>
      <w:rPr>
        <w:noProof/>
      </w:rPr>
    </w:pPr>
  </w:p>
  <w:p w14:paraId="33CFCA07" w14:textId="77777777" w:rsidR="0024097D" w:rsidRDefault="0024097D">
    <w:pPr>
      <w:pStyle w:val="Alatunniste"/>
      <w:rPr>
        <w:noProof/>
      </w:rPr>
    </w:pPr>
  </w:p>
  <w:p w14:paraId="458646BC" w14:textId="77777777" w:rsidR="0024097D" w:rsidRDefault="0024097D">
    <w:pPr>
      <w:pStyle w:val="Alatunniste"/>
      <w:rPr>
        <w:noProof/>
      </w:rPr>
    </w:pPr>
  </w:p>
  <w:p w14:paraId="6884AE4E" w14:textId="45983B4A" w:rsidR="0024097D" w:rsidRDefault="0024097D">
    <w:pPr>
      <w:pStyle w:val="Alatunniste"/>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24097D" w:rsidRPr="00701321" w:rsidRDefault="0024097D" w:rsidP="00701321">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02BFB7" w14:textId="77777777" w:rsidR="009924B9" w:rsidRDefault="009924B9" w:rsidP="00520772">
      <w:pPr>
        <w:spacing w:after="0" w:line="240" w:lineRule="auto"/>
      </w:pPr>
      <w:r>
        <w:separator/>
      </w:r>
    </w:p>
  </w:footnote>
  <w:footnote w:type="continuationSeparator" w:id="0">
    <w:p w14:paraId="05D4D656" w14:textId="77777777" w:rsidR="009924B9" w:rsidRDefault="009924B9" w:rsidP="00520772">
      <w:pPr>
        <w:spacing w:after="0" w:line="240" w:lineRule="auto"/>
      </w:pPr>
      <w:r>
        <w:continuationSeparator/>
      </w:r>
    </w:p>
  </w:footnote>
  <w:footnote w:type="continuationNotice" w:id="1">
    <w:p w14:paraId="21A39391" w14:textId="77777777" w:rsidR="009924B9" w:rsidRDefault="009924B9">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24097D" w:rsidRDefault="0024097D" w:rsidP="00520772">
    <w:pPr>
      <w:pStyle w:val="Yltunniste"/>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Content>
      <w:p w14:paraId="5E1E04A8" w14:textId="11F21A71" w:rsidR="0024097D" w:rsidRDefault="0024097D">
        <w:pPr>
          <w:pStyle w:val="Yltunniste"/>
          <w:jc w:val="right"/>
        </w:pPr>
        <w:r>
          <w:fldChar w:fldCharType="begin"/>
        </w:r>
        <w:r>
          <w:instrText>PAGE   \* MERGEFORMAT</w:instrText>
        </w:r>
        <w:r>
          <w:fldChar w:fldCharType="separate"/>
        </w:r>
        <w:r w:rsidR="00894EA5">
          <w:rPr>
            <w:noProof/>
          </w:rPr>
          <w:t>30</w:t>
        </w:r>
        <w:r>
          <w:fldChar w:fldCharType="end"/>
        </w:r>
      </w:p>
    </w:sdtContent>
  </w:sdt>
  <w:p w14:paraId="4EA160FF" w14:textId="07A76E15" w:rsidR="0024097D" w:rsidRDefault="0024097D">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Content>
      <w:p w14:paraId="14521F89" w14:textId="7F1E1AC5" w:rsidR="0024097D" w:rsidRDefault="0024097D">
        <w:pPr>
          <w:pStyle w:val="Yltunniste"/>
          <w:jc w:val="right"/>
        </w:pPr>
        <w:r>
          <w:fldChar w:fldCharType="begin"/>
        </w:r>
        <w:r>
          <w:instrText>PAGE   \* MERGEFORMAT</w:instrText>
        </w:r>
        <w:r>
          <w:fldChar w:fldCharType="separate"/>
        </w:r>
        <w:r w:rsidR="00827EEC">
          <w:rPr>
            <w:noProof/>
          </w:rPr>
          <w:t>1</w:t>
        </w:r>
        <w:r>
          <w:fldChar w:fldCharType="end"/>
        </w:r>
      </w:p>
    </w:sdtContent>
  </w:sdt>
  <w:p w14:paraId="5596D67B" w14:textId="28565D9D" w:rsidR="0024097D" w:rsidRDefault="0024097D">
    <w:pPr>
      <w:pStyle w:val="Yltunnis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1C425862"/>
    <w:multiLevelType w:val="hybridMultilevel"/>
    <w:tmpl w:val="EB96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1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2">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7">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2">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5">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1744A8"/>
    <w:multiLevelType w:val="multilevel"/>
    <w:tmpl w:val="4EF22A40"/>
    <w:lvl w:ilvl="0">
      <w:start w:val="1"/>
      <w:numFmt w:val="decimal"/>
      <w:pStyle w:val="Otsikko1"/>
      <w:lvlText w:val="%1"/>
      <w:lvlJc w:val="left"/>
      <w:pPr>
        <w:ind w:left="432" w:hanging="432"/>
      </w:pPr>
    </w:lvl>
    <w:lvl w:ilvl="1">
      <w:start w:val="1"/>
      <w:numFmt w:val="decimal"/>
      <w:pStyle w:val="Otsikko2"/>
      <w:lvlText w:val="%1.%2"/>
      <w:lvlJc w:val="left"/>
      <w:pPr>
        <w:ind w:left="576" w:hanging="576"/>
      </w:pPr>
      <w:rPr>
        <w:color w:val="auto"/>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6">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7">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1">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3">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5">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6"/>
  </w:num>
  <w:num w:numId="2">
    <w:abstractNumId w:val="23"/>
  </w:num>
  <w:num w:numId="3">
    <w:abstractNumId w:val="38"/>
  </w:num>
  <w:num w:numId="4">
    <w:abstractNumId w:val="26"/>
  </w:num>
  <w:num w:numId="5">
    <w:abstractNumId w:val="33"/>
  </w:num>
  <w:num w:numId="6">
    <w:abstractNumId w:val="17"/>
  </w:num>
  <w:num w:numId="7">
    <w:abstractNumId w:val="29"/>
  </w:num>
  <w:num w:numId="8">
    <w:abstractNumId w:val="30"/>
  </w:num>
  <w:num w:numId="9">
    <w:abstractNumId w:val="22"/>
  </w:num>
  <w:num w:numId="10">
    <w:abstractNumId w:val="21"/>
  </w:num>
  <w:num w:numId="11">
    <w:abstractNumId w:val="21"/>
    <w:lvlOverride w:ilvl="0">
      <w:startOverride w:val="1"/>
    </w:lvlOverride>
  </w:num>
  <w:num w:numId="12">
    <w:abstractNumId w:val="0"/>
  </w:num>
  <w:num w:numId="13">
    <w:abstractNumId w:val="15"/>
  </w:num>
  <w:num w:numId="14">
    <w:abstractNumId w:val="5"/>
  </w:num>
  <w:num w:numId="15">
    <w:abstractNumId w:val="11"/>
  </w:num>
  <w:num w:numId="16">
    <w:abstractNumId w:val="41"/>
  </w:num>
  <w:num w:numId="17">
    <w:abstractNumId w:val="24"/>
  </w:num>
  <w:num w:numId="18">
    <w:abstractNumId w:val="42"/>
  </w:num>
  <w:num w:numId="19">
    <w:abstractNumId w:val="9"/>
  </w:num>
  <w:num w:numId="20">
    <w:abstractNumId w:val="44"/>
  </w:num>
  <w:num w:numId="21">
    <w:abstractNumId w:val="36"/>
  </w:num>
  <w:num w:numId="22">
    <w:abstractNumId w:val="25"/>
  </w:num>
  <w:num w:numId="23">
    <w:abstractNumId w:val="7"/>
  </w:num>
  <w:num w:numId="24">
    <w:abstractNumId w:val="12"/>
  </w:num>
  <w:num w:numId="25">
    <w:abstractNumId w:val="45"/>
  </w:num>
  <w:num w:numId="26">
    <w:abstractNumId w:val="8"/>
  </w:num>
  <w:num w:numId="27">
    <w:abstractNumId w:val="40"/>
  </w:num>
  <w:num w:numId="28">
    <w:abstractNumId w:val="2"/>
  </w:num>
  <w:num w:numId="29">
    <w:abstractNumId w:val="10"/>
  </w:num>
  <w:num w:numId="30">
    <w:abstractNumId w:val="28"/>
  </w:num>
  <w:num w:numId="31">
    <w:abstractNumId w:val="18"/>
  </w:num>
  <w:num w:numId="32">
    <w:abstractNumId w:val="37"/>
  </w:num>
  <w:num w:numId="33">
    <w:abstractNumId w:val="20"/>
  </w:num>
  <w:num w:numId="34">
    <w:abstractNumId w:val="4"/>
  </w:num>
  <w:num w:numId="35">
    <w:abstractNumId w:val="39"/>
  </w:num>
  <w:num w:numId="36">
    <w:abstractNumId w:val="34"/>
  </w:num>
  <w:num w:numId="37">
    <w:abstractNumId w:val="1"/>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27"/>
  </w:num>
  <w:num w:numId="41">
    <w:abstractNumId w:val="3"/>
  </w:num>
  <w:num w:numId="42">
    <w:abstractNumId w:val="31"/>
  </w:num>
  <w:num w:numId="43">
    <w:abstractNumId w:val="43"/>
  </w:num>
  <w:num w:numId="44">
    <w:abstractNumId w:val="19"/>
  </w:num>
  <w:num w:numId="45">
    <w:abstractNumId w:val="13"/>
  </w:num>
  <w:num w:numId="46">
    <w:abstractNumId w:val="14"/>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trackRevisions/>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4155"/>
    <w:rsid w:val="000B70F8"/>
    <w:rsid w:val="000C125C"/>
    <w:rsid w:val="000C3E91"/>
    <w:rsid w:val="000D232D"/>
    <w:rsid w:val="000E5807"/>
    <w:rsid w:val="000F3B2B"/>
    <w:rsid w:val="000F3DEB"/>
    <w:rsid w:val="000F6AEA"/>
    <w:rsid w:val="00100976"/>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46B5"/>
    <w:rsid w:val="001A5545"/>
    <w:rsid w:val="001B2315"/>
    <w:rsid w:val="001B3F97"/>
    <w:rsid w:val="001B498D"/>
    <w:rsid w:val="001B591E"/>
    <w:rsid w:val="001B70D0"/>
    <w:rsid w:val="001C1C56"/>
    <w:rsid w:val="001C30E3"/>
    <w:rsid w:val="001D0160"/>
    <w:rsid w:val="001D3E06"/>
    <w:rsid w:val="001E4BA0"/>
    <w:rsid w:val="001E7AEB"/>
    <w:rsid w:val="001F0B34"/>
    <w:rsid w:val="001F0DBF"/>
    <w:rsid w:val="002023CD"/>
    <w:rsid w:val="002159EA"/>
    <w:rsid w:val="00223093"/>
    <w:rsid w:val="00226AE3"/>
    <w:rsid w:val="0023049F"/>
    <w:rsid w:val="0024097D"/>
    <w:rsid w:val="0024223C"/>
    <w:rsid w:val="00242901"/>
    <w:rsid w:val="002445EE"/>
    <w:rsid w:val="0024660B"/>
    <w:rsid w:val="0025246C"/>
    <w:rsid w:val="00253BB6"/>
    <w:rsid w:val="00262A9E"/>
    <w:rsid w:val="00272BDE"/>
    <w:rsid w:val="00273344"/>
    <w:rsid w:val="00287408"/>
    <w:rsid w:val="002920ED"/>
    <w:rsid w:val="00294108"/>
    <w:rsid w:val="002B5D81"/>
    <w:rsid w:val="002B676B"/>
    <w:rsid w:val="002C3A26"/>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2E13"/>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4B71"/>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03F7"/>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53B"/>
    <w:rsid w:val="006626C9"/>
    <w:rsid w:val="00663E00"/>
    <w:rsid w:val="0066525D"/>
    <w:rsid w:val="00670C27"/>
    <w:rsid w:val="00672255"/>
    <w:rsid w:val="006723A3"/>
    <w:rsid w:val="00674A17"/>
    <w:rsid w:val="006755BB"/>
    <w:rsid w:val="006766F6"/>
    <w:rsid w:val="006800DB"/>
    <w:rsid w:val="00682035"/>
    <w:rsid w:val="006855CF"/>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3183"/>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27EEC"/>
    <w:rsid w:val="00834209"/>
    <w:rsid w:val="00834706"/>
    <w:rsid w:val="00836A84"/>
    <w:rsid w:val="00837386"/>
    <w:rsid w:val="00841333"/>
    <w:rsid w:val="008426C1"/>
    <w:rsid w:val="00843065"/>
    <w:rsid w:val="0084435E"/>
    <w:rsid w:val="008539C9"/>
    <w:rsid w:val="00870705"/>
    <w:rsid w:val="0087160D"/>
    <w:rsid w:val="00872596"/>
    <w:rsid w:val="00877956"/>
    <w:rsid w:val="00881CFE"/>
    <w:rsid w:val="008831D5"/>
    <w:rsid w:val="00884541"/>
    <w:rsid w:val="00890A41"/>
    <w:rsid w:val="008922CE"/>
    <w:rsid w:val="00892CCC"/>
    <w:rsid w:val="008933BA"/>
    <w:rsid w:val="00894EA5"/>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3680"/>
    <w:rsid w:val="00936B5E"/>
    <w:rsid w:val="00952028"/>
    <w:rsid w:val="009630FB"/>
    <w:rsid w:val="009679F8"/>
    <w:rsid w:val="0097057B"/>
    <w:rsid w:val="00973AA5"/>
    <w:rsid w:val="00975B3F"/>
    <w:rsid w:val="009844FA"/>
    <w:rsid w:val="009870B4"/>
    <w:rsid w:val="0098713E"/>
    <w:rsid w:val="0098773F"/>
    <w:rsid w:val="009924B9"/>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54706"/>
    <w:rsid w:val="00A613DA"/>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3DF"/>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5CDD"/>
    <w:rsid w:val="00C96CF9"/>
    <w:rsid w:val="00CA01AF"/>
    <w:rsid w:val="00CA7515"/>
    <w:rsid w:val="00CB084A"/>
    <w:rsid w:val="00CD2D68"/>
    <w:rsid w:val="00CD4F68"/>
    <w:rsid w:val="00CE148A"/>
    <w:rsid w:val="00CE366B"/>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1606"/>
    <w:rsid w:val="00E521E9"/>
    <w:rsid w:val="00E67B81"/>
    <w:rsid w:val="00E71971"/>
    <w:rsid w:val="00E770F1"/>
    <w:rsid w:val="00E7713E"/>
    <w:rsid w:val="00EA14D7"/>
    <w:rsid w:val="00EA1FF7"/>
    <w:rsid w:val="00EA52B8"/>
    <w:rsid w:val="00EA62BC"/>
    <w:rsid w:val="00EA630B"/>
    <w:rsid w:val="00EA6F30"/>
    <w:rsid w:val="00EB0CF3"/>
    <w:rsid w:val="00EC2013"/>
    <w:rsid w:val="00ED372D"/>
    <w:rsid w:val="00EE4B32"/>
    <w:rsid w:val="00EE4CCD"/>
    <w:rsid w:val="00EE5451"/>
    <w:rsid w:val="00EF094C"/>
    <w:rsid w:val="00EF4BAB"/>
    <w:rsid w:val="00EF75D2"/>
    <w:rsid w:val="00EF7B0E"/>
    <w:rsid w:val="00EF7F38"/>
    <w:rsid w:val="00F0024C"/>
    <w:rsid w:val="00F00FA4"/>
    <w:rsid w:val="00F12632"/>
    <w:rsid w:val="00F16D1C"/>
    <w:rsid w:val="00F222D4"/>
    <w:rsid w:val="00F2347E"/>
    <w:rsid w:val="00F25C24"/>
    <w:rsid w:val="00F3381C"/>
    <w:rsid w:val="00F347CF"/>
    <w:rsid w:val="00F37D61"/>
    <w:rsid w:val="00F46E44"/>
    <w:rsid w:val="00F51F03"/>
    <w:rsid w:val="00F52B37"/>
    <w:rsid w:val="00F52B44"/>
    <w:rsid w:val="00F54B0A"/>
    <w:rsid w:val="00F66DCC"/>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Merkki"/>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Merkki"/>
    <w:autoRedefine/>
    <w:uiPriority w:val="9"/>
    <w:unhideWhenUsed/>
    <w:qFormat/>
    <w:rsid w:val="00F46E44"/>
    <w:pPr>
      <w:keepNext/>
      <w:keepLines/>
      <w:numPr>
        <w:ilvl w:val="1"/>
        <w:numId w:val="47"/>
      </w:numPr>
      <w:spacing w:before="200" w:after="240"/>
      <w:outlineLvl w:val="1"/>
    </w:pPr>
    <w:rPr>
      <w:rFonts w:eastAsiaTheme="majorEastAsia" w:cstheme="majorBidi"/>
      <w:sz w:val="28"/>
      <w:szCs w:val="26"/>
    </w:rPr>
  </w:style>
  <w:style w:type="paragraph" w:styleId="Otsikko3">
    <w:name w:val="heading 3"/>
    <w:basedOn w:val="Normaali"/>
    <w:next w:val="Normaali"/>
    <w:link w:val="Otsikko3Merkki"/>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Merkki"/>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Merkki"/>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Merkki"/>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Merkki"/>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Merkki"/>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Merkki"/>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uiPriority w:val="9"/>
    <w:rsid w:val="0042111C"/>
    <w:rPr>
      <w:rFonts w:eastAsiaTheme="majorEastAsia" w:cstheme="majorHAnsi"/>
      <w:b/>
      <w:noProof/>
      <w:sz w:val="32"/>
      <w:szCs w:val="32"/>
      <w:lang w:val="en-US"/>
    </w:rPr>
  </w:style>
  <w:style w:type="character" w:customStyle="1" w:styleId="Otsikko2Merkki">
    <w:name w:val="Otsikko 2 Merkki"/>
    <w:basedOn w:val="Kappaleenoletusfontti"/>
    <w:link w:val="Otsikko2"/>
    <w:uiPriority w:val="9"/>
    <w:rsid w:val="00F46E44"/>
    <w:rPr>
      <w:rFonts w:eastAsiaTheme="majorEastAsia" w:cstheme="majorBidi"/>
      <w:sz w:val="28"/>
      <w:szCs w:val="26"/>
    </w:rPr>
  </w:style>
  <w:style w:type="character" w:customStyle="1" w:styleId="Otsikko3Merkki">
    <w:name w:val="Otsikko 3 Merkki"/>
    <w:basedOn w:val="Kappaleenoletusfontti"/>
    <w:link w:val="Otsikko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Merkki"/>
    <w:uiPriority w:val="99"/>
    <w:unhideWhenUsed/>
    <w:rsid w:val="00520772"/>
    <w:pPr>
      <w:tabs>
        <w:tab w:val="center" w:pos="4513"/>
        <w:tab w:val="right" w:pos="9026"/>
      </w:tabs>
      <w:spacing w:after="0" w:line="240" w:lineRule="auto"/>
    </w:pPr>
  </w:style>
  <w:style w:type="character" w:customStyle="1" w:styleId="YltunnisteMerkki">
    <w:name w:val="Ylätunniste Merkki"/>
    <w:basedOn w:val="Kappaleenoletusfontti"/>
    <w:link w:val="Yltunniste"/>
    <w:uiPriority w:val="99"/>
    <w:rsid w:val="00520772"/>
    <w:rPr>
      <w:sz w:val="24"/>
    </w:rPr>
  </w:style>
  <w:style w:type="paragraph" w:styleId="Alatunniste">
    <w:name w:val="footer"/>
    <w:basedOn w:val="Normaali"/>
    <w:link w:val="AlatunnisteMerkki"/>
    <w:uiPriority w:val="99"/>
    <w:unhideWhenUsed/>
    <w:rsid w:val="00520772"/>
    <w:pPr>
      <w:tabs>
        <w:tab w:val="center" w:pos="4513"/>
        <w:tab w:val="right" w:pos="9026"/>
      </w:tabs>
      <w:spacing w:after="0" w:line="240" w:lineRule="auto"/>
    </w:pPr>
  </w:style>
  <w:style w:type="character" w:customStyle="1" w:styleId="AlatunnisteMerkki">
    <w:name w:val="Alatunniste Merkki"/>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Merkki"/>
    <w:uiPriority w:val="99"/>
    <w:semiHidden/>
    <w:unhideWhenUsed/>
    <w:rsid w:val="005D332D"/>
    <w:pPr>
      <w:spacing w:line="240" w:lineRule="auto"/>
    </w:pPr>
    <w:rPr>
      <w:sz w:val="20"/>
      <w:szCs w:val="20"/>
    </w:rPr>
  </w:style>
  <w:style w:type="character" w:customStyle="1" w:styleId="KommentintekstiMerkki">
    <w:name w:val="Kommentin teksti Merkki"/>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Merkki"/>
    <w:uiPriority w:val="99"/>
    <w:semiHidden/>
    <w:unhideWhenUsed/>
    <w:rsid w:val="005D332D"/>
    <w:rPr>
      <w:b/>
      <w:bCs/>
    </w:rPr>
  </w:style>
  <w:style w:type="character" w:customStyle="1" w:styleId="KommentinotsikkoMerkki">
    <w:name w:val="Kommentin otsikko Merkki"/>
    <w:basedOn w:val="KommentintekstiMerkki"/>
    <w:link w:val="Kommentinotsikko"/>
    <w:uiPriority w:val="99"/>
    <w:semiHidden/>
    <w:rsid w:val="005D332D"/>
    <w:rPr>
      <w:b/>
      <w:bCs/>
      <w:sz w:val="20"/>
      <w:szCs w:val="20"/>
    </w:rPr>
  </w:style>
  <w:style w:type="paragraph" w:styleId="Seliteteksti">
    <w:name w:val="Balloon Text"/>
    <w:basedOn w:val="Normaali"/>
    <w:link w:val="SelitetekstiMerkki"/>
    <w:uiPriority w:val="99"/>
    <w:semiHidden/>
    <w:unhideWhenUsed/>
    <w:rsid w:val="005D332D"/>
    <w:pPr>
      <w:spacing w:after="0" w:line="240" w:lineRule="auto"/>
    </w:pPr>
    <w:rPr>
      <w:rFonts w:ascii="Segoe UI" w:hAnsi="Segoe UI" w:cs="Segoe UI"/>
      <w:sz w:val="18"/>
      <w:szCs w:val="18"/>
    </w:rPr>
  </w:style>
  <w:style w:type="character" w:customStyle="1" w:styleId="SelitetekstiMerkki">
    <w:name w:val="Seliteteksti Merkki"/>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notsikko">
    <w:name w:val="caption"/>
    <w:basedOn w:val="Normaali"/>
    <w:next w:val="Normaali"/>
    <w:autoRedefine/>
    <w:uiPriority w:val="35"/>
    <w:unhideWhenUsed/>
    <w:qFormat/>
    <w:rsid w:val="00EE4CC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Merkki"/>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Merkki"/>
    <w:link w:val="LiitteetOtsikko1"/>
    <w:rsid w:val="000A6F4C"/>
    <w:rPr>
      <w:rFonts w:eastAsiaTheme="majorEastAsia" w:cstheme="majorHAnsi"/>
      <w:b/>
      <w:noProof/>
      <w:sz w:val="32"/>
      <w:szCs w:val="32"/>
      <w:lang w:val="en-US"/>
    </w:rPr>
  </w:style>
  <w:style w:type="character" w:customStyle="1" w:styleId="Otsikko4Merkki">
    <w:name w:val="Otsikko 4 Merkki"/>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Merkki">
    <w:name w:val="Otsikko 5 Merkki"/>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Merkki">
    <w:name w:val="Otsikko 6 Merkki"/>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Merkki">
    <w:name w:val="Otsikko 7 Merkki"/>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Merkki">
    <w:name w:val="Otsikko 8 Merkki"/>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Merkki">
    <w:name w:val="Otsikko 9 Merkki"/>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Merkki"/>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Merkki">
    <w:name w:val="Otsikko Merkki"/>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Merkki"/>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Merkki">
    <w:name w:val="Leipäteksti Merkki"/>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B9265E"/>
  </w:style>
  <w:style w:type="character" w:customStyle="1" w:styleId="hzbzlf">
    <w:name w:val="hzbzlf"/>
    <w:basedOn w:val="Kappaleenoletusfontti"/>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1.png"/><Relationship Id="rId14" Type="http://schemas.openxmlformats.org/officeDocument/2006/relationships/hyperlink" Target="https://intra.jamk.fi/opiskelijat/student/thesis/Pages/publicity.aspx"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30B772FF-D3EC-D54D-97BD-CDE4BB5C0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6014</Words>
  <Characters>48718</Characters>
  <Application>Microsoft Macintosh Word</Application>
  <DocSecurity>0</DocSecurity>
  <Lines>405</Lines>
  <Paragraphs>109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2018-01-07T21:36:00Z</dcterms:created>
  <dcterms:modified xsi:type="dcterms:W3CDTF">2018-01-07T21:36:00Z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