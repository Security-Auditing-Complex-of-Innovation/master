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r>
              <w:t>Date</w:t>
            </w:r>
            <w:r w:rsidRPr="00667F09">
              <w:br/>
            </w:r>
            <w:r w:rsidR="0035512C">
              <w:rPr>
                <w:sz w:val="22"/>
                <w:szCs w:val="22"/>
              </w:rPr>
              <w:t>Month Year</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Language of publication:</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273344"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273344"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r>
              <w:t>Degree programme</w:t>
            </w:r>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273344"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273344"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In other words, the abstract summarises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r>
              <w:t>Keywords/tags</w:t>
            </w:r>
            <w:r w:rsidRPr="00765127">
              <w:t xml:space="preserve"> (</w:t>
            </w:r>
            <w:hyperlink r:id="rId14" w:history="1">
              <w:r w:rsidRPr="00C36C9A">
                <w:rPr>
                  <w:rStyle w:val="Hyperlinkki"/>
                </w:rPr>
                <w:t>subjects</w:t>
              </w:r>
            </w:hyperlink>
            <w:hyperlink r:id="rId15"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r w:rsidRPr="00CC0D90">
        <w:lastRenderedPageBreak/>
        <w:t>Table of Contents</w:t>
      </w:r>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B53193">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B53193">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B53193">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B53193">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B53193">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B53193">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B53193">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B53193">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B53193">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B53193">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B53193">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B53193">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B53193">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B53193">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B53193">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B53193">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B53193">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B53193">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B53193">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B53193">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B53193">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B53193">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B53193">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B53193">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B53193">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B53193">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B53193">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B53193">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B53193">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B53193">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B53193">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B53193">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B53193">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B53193">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B53193">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B53193">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B53193">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B53193">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B53193">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9AD0838" w14:textId="66B271D9" w:rsidR="00E45CBD" w:rsidRPr="00E45CBD"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E212609" w14:textId="77777777" w:rsidR="00E45CBD" w:rsidRDefault="00B53193">
      <w:pPr>
        <w:pStyle w:val="Kuvaotsikkoluettelo"/>
        <w:tabs>
          <w:tab w:val="right" w:leader="dot" w:pos="8325"/>
        </w:tabs>
        <w:rPr>
          <w:rFonts w:asciiTheme="minorHAnsi" w:eastAsiaTheme="minorEastAsia" w:hAnsiTheme="minorHAnsi" w:cstheme="minorBidi"/>
          <w:noProof/>
          <w:sz w:val="22"/>
          <w:lang w:val="en-US"/>
        </w:rPr>
      </w:pPr>
      <w:hyperlink w:anchor="_Toc503079690" w:history="1">
        <w:r w:rsidR="00E45CBD" w:rsidRPr="001C3803">
          <w:rPr>
            <w:rStyle w:val="Hyperlinkki"/>
            <w:noProof/>
            <w:lang w:val="en-US"/>
          </w:rPr>
          <w:t>Table 1 Tools and versions used.</w:t>
        </w:r>
        <w:r w:rsidR="00E45CBD">
          <w:rPr>
            <w:noProof/>
            <w:webHidden/>
          </w:rPr>
          <w:tab/>
        </w:r>
        <w:r w:rsidR="00E45CBD">
          <w:rPr>
            <w:noProof/>
            <w:webHidden/>
          </w:rPr>
          <w:fldChar w:fldCharType="begin"/>
        </w:r>
        <w:r w:rsidR="00E45CBD">
          <w:rPr>
            <w:noProof/>
            <w:webHidden/>
          </w:rPr>
          <w:instrText xml:space="preserve"> PAGEREF _Toc503079690 \h </w:instrText>
        </w:r>
        <w:r w:rsidR="00E45CBD">
          <w:rPr>
            <w:noProof/>
            <w:webHidden/>
          </w:rPr>
        </w:r>
        <w:r w:rsidR="00E45CBD">
          <w:rPr>
            <w:noProof/>
            <w:webHidden/>
          </w:rPr>
          <w:fldChar w:fldCharType="separate"/>
        </w:r>
        <w:r w:rsidR="00E45CBD">
          <w:rPr>
            <w:noProof/>
            <w:webHidden/>
          </w:rPr>
          <w:t>4</w:t>
        </w:r>
        <w:r w:rsidR="00E45CBD">
          <w:rPr>
            <w:noProof/>
            <w:webHidden/>
          </w:rPr>
          <w:fldChar w:fldCharType="end"/>
        </w:r>
      </w:hyperlink>
    </w:p>
    <w:p w14:paraId="18BCF965" w14:textId="77777777" w:rsidR="00E45CBD" w:rsidRDefault="00B53193">
      <w:pPr>
        <w:pStyle w:val="Kuvaotsikkoluettelo"/>
        <w:tabs>
          <w:tab w:val="right" w:leader="dot" w:pos="8325"/>
        </w:tabs>
        <w:rPr>
          <w:rFonts w:asciiTheme="minorHAnsi" w:eastAsiaTheme="minorEastAsia" w:hAnsiTheme="minorHAnsi" w:cstheme="minorBidi"/>
          <w:noProof/>
          <w:sz w:val="22"/>
          <w:lang w:val="en-US"/>
        </w:rPr>
      </w:pPr>
      <w:hyperlink w:anchor="_Toc503079691" w:history="1">
        <w:r w:rsidR="00E45CBD" w:rsidRPr="001C3803">
          <w:rPr>
            <w:rStyle w:val="Hyperlinkki"/>
            <w:noProof/>
          </w:rPr>
          <w:t>Table 2 Executed test cases</w:t>
        </w:r>
        <w:r w:rsidR="00E45CBD">
          <w:rPr>
            <w:noProof/>
            <w:webHidden/>
          </w:rPr>
          <w:tab/>
        </w:r>
        <w:r w:rsidR="00E45CBD">
          <w:rPr>
            <w:noProof/>
            <w:webHidden/>
          </w:rPr>
          <w:fldChar w:fldCharType="begin"/>
        </w:r>
        <w:r w:rsidR="00E45CBD">
          <w:rPr>
            <w:noProof/>
            <w:webHidden/>
          </w:rPr>
          <w:instrText xml:space="preserve"> PAGEREF _Toc503079691 \h </w:instrText>
        </w:r>
        <w:r w:rsidR="00E45CBD">
          <w:rPr>
            <w:noProof/>
            <w:webHidden/>
          </w:rPr>
        </w:r>
        <w:r w:rsidR="00E45CBD">
          <w:rPr>
            <w:noProof/>
            <w:webHidden/>
          </w:rPr>
          <w:fldChar w:fldCharType="separate"/>
        </w:r>
        <w:r w:rsidR="00E45CBD">
          <w:rPr>
            <w:noProof/>
            <w:webHidden/>
          </w:rPr>
          <w:t>5</w:t>
        </w:r>
        <w:r w:rsidR="00E45CBD">
          <w:rPr>
            <w:noProof/>
            <w:webHidden/>
          </w:rPr>
          <w:fldChar w:fldCharType="end"/>
        </w:r>
      </w:hyperlink>
    </w:p>
    <w:p w14:paraId="24B84E2B" w14:textId="77777777" w:rsidR="00E45CBD" w:rsidRDefault="00B53193">
      <w:pPr>
        <w:pStyle w:val="Kuvaotsikkoluettelo"/>
        <w:tabs>
          <w:tab w:val="right" w:leader="dot" w:pos="8325"/>
        </w:tabs>
        <w:rPr>
          <w:rFonts w:asciiTheme="minorHAnsi" w:eastAsiaTheme="minorEastAsia" w:hAnsiTheme="minorHAnsi" w:cstheme="minorBidi"/>
          <w:noProof/>
          <w:sz w:val="22"/>
          <w:lang w:val="en-US"/>
        </w:rPr>
      </w:pPr>
      <w:hyperlink w:anchor="_Toc503079692" w:history="1">
        <w:r w:rsidR="00E45CBD" w:rsidRPr="001C3803">
          <w:rPr>
            <w:rStyle w:val="Hyperlinkki"/>
            <w:noProof/>
            <w:lang w:val="en-US"/>
          </w:rPr>
          <w:t>Table 3 DMZ internal vulnerabilities summary</w:t>
        </w:r>
        <w:r w:rsidR="00E45CBD">
          <w:rPr>
            <w:noProof/>
            <w:webHidden/>
          </w:rPr>
          <w:tab/>
        </w:r>
        <w:r w:rsidR="00E45CBD">
          <w:rPr>
            <w:noProof/>
            <w:webHidden/>
          </w:rPr>
          <w:fldChar w:fldCharType="begin"/>
        </w:r>
        <w:r w:rsidR="00E45CBD">
          <w:rPr>
            <w:noProof/>
            <w:webHidden/>
          </w:rPr>
          <w:instrText xml:space="preserve"> PAGEREF _Toc503079692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4D9B7D1F" w14:textId="77777777" w:rsidR="00E45CBD" w:rsidRDefault="00B53193">
      <w:pPr>
        <w:pStyle w:val="Kuvaotsikkoluettelo"/>
        <w:tabs>
          <w:tab w:val="right" w:leader="dot" w:pos="8325"/>
        </w:tabs>
        <w:rPr>
          <w:rFonts w:asciiTheme="minorHAnsi" w:eastAsiaTheme="minorEastAsia" w:hAnsiTheme="minorHAnsi" w:cstheme="minorBidi"/>
          <w:noProof/>
          <w:sz w:val="22"/>
          <w:lang w:val="en-US"/>
        </w:rPr>
      </w:pPr>
      <w:hyperlink w:anchor="_Toc503079693" w:history="1">
        <w:r w:rsidR="00E45CBD" w:rsidRPr="001C3803">
          <w:rPr>
            <w:rStyle w:val="Hyperlinkki"/>
            <w:noProof/>
            <w:lang w:val="en-US"/>
          </w:rPr>
          <w:t>Table 4 DMZ external vulnerabilities summary</w:t>
        </w:r>
        <w:r w:rsidR="00E45CBD">
          <w:rPr>
            <w:noProof/>
            <w:webHidden/>
          </w:rPr>
          <w:tab/>
        </w:r>
        <w:r w:rsidR="00E45CBD">
          <w:rPr>
            <w:noProof/>
            <w:webHidden/>
          </w:rPr>
          <w:fldChar w:fldCharType="begin"/>
        </w:r>
        <w:r w:rsidR="00E45CBD">
          <w:rPr>
            <w:noProof/>
            <w:webHidden/>
          </w:rPr>
          <w:instrText xml:space="preserve"> PAGEREF _Toc503079693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611BDC43" w14:textId="77777777" w:rsidR="00E45CBD" w:rsidRDefault="00B53193">
      <w:pPr>
        <w:pStyle w:val="Kuvaotsikkoluettelo"/>
        <w:tabs>
          <w:tab w:val="right" w:leader="dot" w:pos="8325"/>
        </w:tabs>
        <w:rPr>
          <w:rFonts w:asciiTheme="minorHAnsi" w:eastAsiaTheme="minorEastAsia" w:hAnsiTheme="minorHAnsi" w:cstheme="minorBidi"/>
          <w:noProof/>
          <w:sz w:val="22"/>
          <w:lang w:val="en-US"/>
        </w:rPr>
      </w:pPr>
      <w:hyperlink w:anchor="_Toc503079694" w:history="1">
        <w:r w:rsidR="00E45CBD" w:rsidRPr="001C3803">
          <w:rPr>
            <w:rStyle w:val="Hyperlinkki"/>
            <w:noProof/>
            <w:lang w:val="en-US"/>
          </w:rPr>
          <w:t>Table 5 Management network vulnerabilities summary</w:t>
        </w:r>
        <w:r w:rsidR="00E45CBD">
          <w:rPr>
            <w:noProof/>
            <w:webHidden/>
          </w:rPr>
          <w:tab/>
        </w:r>
        <w:r w:rsidR="00E45CBD">
          <w:rPr>
            <w:noProof/>
            <w:webHidden/>
          </w:rPr>
          <w:fldChar w:fldCharType="begin"/>
        </w:r>
        <w:r w:rsidR="00E45CBD">
          <w:rPr>
            <w:noProof/>
            <w:webHidden/>
          </w:rPr>
          <w:instrText xml:space="preserve"> PAGEREF _Toc503079694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04DDD38E" w14:textId="77777777" w:rsidR="00E45CBD" w:rsidRDefault="00B53193">
      <w:pPr>
        <w:pStyle w:val="Kuvaotsikkoluettelo"/>
        <w:tabs>
          <w:tab w:val="right" w:leader="dot" w:pos="8325"/>
        </w:tabs>
        <w:rPr>
          <w:rFonts w:asciiTheme="minorHAnsi" w:eastAsiaTheme="minorEastAsia" w:hAnsiTheme="minorHAnsi" w:cstheme="minorBidi"/>
          <w:noProof/>
          <w:sz w:val="22"/>
          <w:lang w:val="en-US"/>
        </w:rPr>
      </w:pPr>
      <w:hyperlink w:anchor="_Toc503079695" w:history="1">
        <w:r w:rsidR="00E45CBD" w:rsidRPr="001C3803">
          <w:rPr>
            <w:rStyle w:val="Hyperlinkki"/>
            <w:noProof/>
          </w:rPr>
          <w:t>Table 6 Warehouse vulnerabilities summary</w:t>
        </w:r>
        <w:r w:rsidR="00E45CBD">
          <w:rPr>
            <w:noProof/>
            <w:webHidden/>
          </w:rPr>
          <w:tab/>
        </w:r>
        <w:r w:rsidR="00E45CBD">
          <w:rPr>
            <w:noProof/>
            <w:webHidden/>
          </w:rPr>
          <w:fldChar w:fldCharType="begin"/>
        </w:r>
        <w:r w:rsidR="00E45CBD">
          <w:rPr>
            <w:noProof/>
            <w:webHidden/>
          </w:rPr>
          <w:instrText xml:space="preserve"> PAGEREF _Toc503079695 \h </w:instrText>
        </w:r>
        <w:r w:rsidR="00E45CBD">
          <w:rPr>
            <w:noProof/>
            <w:webHidden/>
          </w:rPr>
        </w:r>
        <w:r w:rsidR="00E45CBD">
          <w:rPr>
            <w:noProof/>
            <w:webHidden/>
          </w:rPr>
          <w:fldChar w:fldCharType="separate"/>
        </w:r>
        <w:r w:rsidR="00E45CBD">
          <w:rPr>
            <w:noProof/>
            <w:webHidden/>
          </w:rPr>
          <w:t>7</w:t>
        </w:r>
        <w:r w:rsidR="00E45CBD">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10" w:name="_Toc503028799"/>
      <w:bookmarkStart w:id="11" w:name="_Toc503078572"/>
      <w:r>
        <w:lastRenderedPageBreak/>
        <w:t>Audit activities</w:t>
      </w:r>
      <w:bookmarkEnd w:id="10"/>
      <w:bookmarkEnd w:id="11"/>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r>
        <w:rPr>
          <w:lang w:val="en-US"/>
        </w:rPr>
        <w:t>Vesa &amp; Pinja</w:t>
      </w:r>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Pauli, Jani, Otso &amp; Janne</w:t>
      </w:r>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Jouni, Teemu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LDIL firewall rules (Palo Alto and pfsense) were reviewed to find possible shortcomings.</w:t>
      </w:r>
    </w:p>
    <w:p w14:paraId="29EDFC3D" w14:textId="2B218145" w:rsidR="009A3BB8" w:rsidRDefault="00023F7F" w:rsidP="00223093">
      <w:pPr>
        <w:pStyle w:val="Otsikko2"/>
        <w:rPr>
          <w:lang w:val="en-US"/>
        </w:rPr>
      </w:pPr>
      <w:bookmarkStart w:id="12" w:name="_Toc503028800"/>
      <w:bookmarkStart w:id="13" w:name="_Toc503078573"/>
      <w:r>
        <w:rPr>
          <w:lang w:val="en-US"/>
        </w:rPr>
        <w:t>Publicly available networks (DMZ, etc.)</w:t>
      </w:r>
      <w:bookmarkEnd w:id="12"/>
      <w:bookmarkEnd w:id="13"/>
    </w:p>
    <w:p w14:paraId="232597F2" w14:textId="7442EA24" w:rsidR="009D226F" w:rsidRPr="009D226F" w:rsidRDefault="009D226F" w:rsidP="009D226F">
      <w:pPr>
        <w:rPr>
          <w:color w:val="FF0000"/>
          <w:lang w:val="en-US"/>
        </w:rPr>
      </w:pPr>
      <w:r>
        <w:rPr>
          <w:color w:val="FF0000"/>
          <w:lang w:val="en-US"/>
        </w:rPr>
        <w:t>Kertokaa omin sanoin mitä tehty</w:t>
      </w:r>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r>
        <w:rPr>
          <w:lang w:val="en-US"/>
        </w:rPr>
        <w:t>Perustuu saatuun excel-listaukseen</w:t>
      </w:r>
    </w:p>
    <w:p w14:paraId="698F3DBD" w14:textId="5DBFA523" w:rsidR="00E50532" w:rsidRDefault="00023F7F" w:rsidP="00A31DD1">
      <w:pPr>
        <w:pStyle w:val="Otsikko2"/>
        <w:rPr>
          <w:lang w:val="en-US"/>
        </w:rPr>
      </w:pPr>
      <w:bookmarkStart w:id="14" w:name="_Toc503028801"/>
      <w:bookmarkStart w:id="15" w:name="_Toc503078574"/>
      <w:r>
        <w:rPr>
          <w:lang w:val="en-US"/>
        </w:rPr>
        <w:t>Workstation network</w:t>
      </w:r>
      <w:r w:rsidR="009844FA">
        <w:rPr>
          <w:lang w:val="en-US"/>
        </w:rPr>
        <w:t xml:space="preserve"> and WEB testing</w:t>
      </w:r>
      <w:r>
        <w:rPr>
          <w:lang w:val="en-US"/>
        </w:rPr>
        <w:t xml:space="preserve"> (Internal and branch)</w:t>
      </w:r>
      <w:bookmarkEnd w:id="14"/>
      <w:bookmarkEnd w:id="15"/>
    </w:p>
    <w:p w14:paraId="2840B36E" w14:textId="70EB4E9B" w:rsidR="00973AA5" w:rsidRPr="005976CF" w:rsidRDefault="00973AA5" w:rsidP="00973AA5">
      <w:pPr>
        <w:keepNext/>
        <w:rPr>
          <w:color w:val="385623" w:themeColor="accent6" w:themeShade="80"/>
          <w:lang w:val="en-US"/>
        </w:rPr>
      </w:pPr>
      <w:r w:rsidRPr="005976CF">
        <w:rPr>
          <w:color w:val="385623" w:themeColor="accent6" w:themeShade="80"/>
          <w:lang w:val="en-US"/>
        </w:rPr>
        <w:t>Internal and Branch networks included the following network segments:</w:t>
      </w:r>
    </w:p>
    <w:p w14:paraId="55305B3A" w14:textId="23984C3D" w:rsidR="00973AA5" w:rsidRPr="005976CF" w:rsidRDefault="000B18DC" w:rsidP="00973AA5">
      <w:pPr>
        <w:pStyle w:val="Luettelokappale"/>
        <w:numPr>
          <w:ilvl w:val="0"/>
          <w:numId w:val="42"/>
        </w:numPr>
        <w:rPr>
          <w:color w:val="385623" w:themeColor="accent6" w:themeShade="80"/>
          <w:lang w:val="en-US"/>
        </w:rPr>
      </w:pPr>
      <w:r w:rsidRPr="005976CF">
        <w:rPr>
          <w:color w:val="385623" w:themeColor="accent6" w:themeShade="80"/>
          <w:lang w:val="en-US"/>
        </w:rPr>
        <w:t>Internal</w:t>
      </w:r>
      <w:r w:rsidR="00973AA5" w:rsidRPr="005976CF">
        <w:rPr>
          <w:color w:val="385623" w:themeColor="accent6" w:themeShade="80"/>
          <w:lang w:val="en-US"/>
        </w:rPr>
        <w:t xml:space="preserve"> 10.</w:t>
      </w:r>
      <w:r w:rsidRPr="005976CF">
        <w:rPr>
          <w:color w:val="385623" w:themeColor="accent6" w:themeShade="80"/>
          <w:lang w:val="en-US"/>
        </w:rPr>
        <w:t>0</w:t>
      </w:r>
      <w:r w:rsidR="00973AA5" w:rsidRPr="005976CF">
        <w:rPr>
          <w:color w:val="385623" w:themeColor="accent6" w:themeShade="80"/>
          <w:lang w:val="en-US"/>
        </w:rPr>
        <w:t>.</w:t>
      </w:r>
      <w:r w:rsidRPr="005976CF">
        <w:rPr>
          <w:color w:val="385623" w:themeColor="accent6" w:themeShade="80"/>
          <w:lang w:val="en-US"/>
        </w:rPr>
        <w:t>10</w:t>
      </w:r>
      <w:r w:rsidR="00973AA5" w:rsidRPr="005976CF">
        <w:rPr>
          <w:color w:val="385623" w:themeColor="accent6" w:themeShade="80"/>
          <w:lang w:val="en-US"/>
        </w:rPr>
        <w:t>0.1/24</w:t>
      </w:r>
    </w:p>
    <w:p w14:paraId="3B2898DC" w14:textId="03493CE9" w:rsidR="00973AA5" w:rsidRPr="005976CF" w:rsidRDefault="000B18DC" w:rsidP="00973AA5">
      <w:pPr>
        <w:pStyle w:val="Luettelokappale"/>
        <w:numPr>
          <w:ilvl w:val="0"/>
          <w:numId w:val="42"/>
        </w:numPr>
        <w:rPr>
          <w:color w:val="385623" w:themeColor="accent6" w:themeShade="80"/>
          <w:lang w:val="en-US"/>
        </w:rPr>
      </w:pPr>
      <w:r w:rsidRPr="005976CF">
        <w:rPr>
          <w:color w:val="385623" w:themeColor="accent6" w:themeShade="80"/>
          <w:lang w:val="en-US"/>
        </w:rPr>
        <w:t>Branch</w:t>
      </w:r>
      <w:r w:rsidR="00973AA5" w:rsidRPr="005976CF">
        <w:rPr>
          <w:color w:val="385623" w:themeColor="accent6" w:themeShade="80"/>
          <w:lang w:val="en-US"/>
        </w:rPr>
        <w:t xml:space="preserve"> </w:t>
      </w:r>
      <w:r w:rsidRPr="005976CF">
        <w:rPr>
          <w:color w:val="385623" w:themeColor="accent6" w:themeShade="80"/>
          <w:lang w:val="en-US"/>
        </w:rPr>
        <w:t>192.168.10.1</w:t>
      </w:r>
      <w:r w:rsidR="00973AA5" w:rsidRPr="005976CF">
        <w:rPr>
          <w:color w:val="385623" w:themeColor="accent6" w:themeShade="80"/>
          <w:lang w:val="en-US"/>
        </w:rPr>
        <w:t>/24</w:t>
      </w:r>
    </w:p>
    <w:p w14:paraId="1C2F1BC4" w14:textId="77777777" w:rsidR="00973AA5" w:rsidRPr="005976CF" w:rsidRDefault="00973AA5" w:rsidP="00973AA5">
      <w:pPr>
        <w:rPr>
          <w:color w:val="385623" w:themeColor="accent6" w:themeShade="80"/>
          <w:lang w:val="en-US"/>
        </w:rPr>
      </w:pPr>
    </w:p>
    <w:p w14:paraId="785ADEB8" w14:textId="77777777" w:rsidR="00973AA5" w:rsidRPr="005976CF" w:rsidRDefault="00973AA5" w:rsidP="009D226F">
      <w:pPr>
        <w:rPr>
          <w:rStyle w:val="tl8wme"/>
          <w:color w:val="385623" w:themeColor="accent6" w:themeShade="80"/>
          <w:lang w:val="en-US"/>
        </w:rPr>
      </w:pPr>
      <w:r w:rsidRPr="005976CF">
        <w:rPr>
          <w:rStyle w:val="tl8wme"/>
          <w:color w:val="385623" w:themeColor="accent6" w:themeShade="80"/>
          <w:lang w:val="en-US"/>
        </w:rPr>
        <w:t>Web testing was conducted to corresponding web-services found in internal-branch</w:t>
      </w:r>
      <w:r w:rsidRPr="005976CF">
        <w:rPr>
          <w:color w:val="385623" w:themeColor="accent6" w:themeShade="80"/>
          <w:lang w:val="en-US"/>
        </w:rPr>
        <w:br/>
      </w:r>
      <w:r w:rsidRPr="005976CF">
        <w:rPr>
          <w:rStyle w:val="tl8wme"/>
          <w:color w:val="385623" w:themeColor="accent6" w:themeShade="80"/>
          <w:lang w:val="en-US"/>
        </w:rPr>
        <w:t xml:space="preserve">- servers </w:t>
      </w:r>
      <w:r w:rsidRPr="005976CF">
        <w:rPr>
          <w:color w:val="385623" w:themeColor="accent6" w:themeShade="80"/>
          <w:lang w:val="en-US"/>
        </w:rPr>
        <w:br/>
      </w:r>
      <w:r w:rsidRPr="005976CF">
        <w:rPr>
          <w:rStyle w:val="tl8wme"/>
          <w:color w:val="385623" w:themeColor="accent6" w:themeShade="80"/>
          <w:lang w:val="en-US"/>
        </w:rPr>
        <w:lastRenderedPageBreak/>
        <w:t>The focus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5976CF">
        <w:rPr>
          <w:color w:val="385623" w:themeColor="accent6" w:themeShade="80"/>
          <w:lang w:val="en-US"/>
        </w:rPr>
        <w:br/>
      </w:r>
      <w:r w:rsidRPr="005976CF">
        <w:rPr>
          <w:color w:val="385623" w:themeColor="accent6" w:themeShade="80"/>
          <w:lang w:val="en-US"/>
        </w:rPr>
        <w:br/>
      </w:r>
      <w:r w:rsidRPr="005976CF">
        <w:rPr>
          <w:rStyle w:val="tl8wme"/>
          <w:color w:val="385623" w:themeColor="accent6" w:themeShade="80"/>
          <w:lang w:val="en-US"/>
        </w:rPr>
        <w:t xml:space="preserve">Threats regarding the application were discovered by either manually testing or automatically scanning the target machines with Owasp ZAP and Nessus. </w:t>
      </w:r>
    </w:p>
    <w:p w14:paraId="2239E3EB" w14:textId="77777777" w:rsidR="00973AA5" w:rsidRPr="005976CF" w:rsidRDefault="00973AA5" w:rsidP="009D226F">
      <w:pPr>
        <w:rPr>
          <w:rStyle w:val="tl8wme"/>
          <w:color w:val="385623" w:themeColor="accent6" w:themeShade="80"/>
          <w:lang w:val="en-US"/>
        </w:rPr>
      </w:pPr>
      <w:r w:rsidRPr="005976CF">
        <w:rPr>
          <w:rStyle w:val="tl8wme"/>
          <w:color w:val="385623" w:themeColor="accent6" w:themeShade="80"/>
          <w:lang w:val="en-US"/>
        </w:rPr>
        <w:t xml:space="preserve">We were comparing the regarding the vulnerability scanning, by evaluating both Nessus and OpenVAS - but we ended up using Nessus because of company policy, other participants in the conducted audit were also using the Nessus. </w:t>
      </w:r>
    </w:p>
    <w:p w14:paraId="7DC7A7B3" w14:textId="3223CB45" w:rsidR="009D226F" w:rsidRPr="00973AA5" w:rsidRDefault="00973AA5" w:rsidP="009D226F">
      <w:pPr>
        <w:rPr>
          <w:lang w:val="en-US"/>
        </w:rPr>
      </w:pPr>
      <w:r w:rsidRPr="005976CF">
        <w:rPr>
          <w:rStyle w:val="tl8wme"/>
          <w:color w:val="385623" w:themeColor="accent6" w:themeShade="80"/>
          <w:lang w:val="en-US"/>
        </w:rPr>
        <w:t>More detailed issue reports can be found on chapter 7. In addition to verbose http responses or error messages, there were also buffer overflows,</w:t>
      </w:r>
      <w:r w:rsidRPr="005976CF">
        <w:rPr>
          <w:color w:val="385623" w:themeColor="accent6" w:themeShade="80"/>
          <w:lang w:val="en-US"/>
        </w:rPr>
        <w:br/>
      </w:r>
      <w:r w:rsidRPr="005976CF">
        <w:rPr>
          <w:rStyle w:val="tl8wme"/>
          <w:color w:val="385623" w:themeColor="accent6" w:themeShade="80"/>
          <w:lang w:val="en-US"/>
        </w:rPr>
        <w:t>misconfigured application/server issues found.</w:t>
      </w:r>
    </w:p>
    <w:p w14:paraId="16B3697E" w14:textId="0DD2DF3C" w:rsidR="00A31DD1" w:rsidRDefault="00023F7F" w:rsidP="00A31DD1">
      <w:pPr>
        <w:pStyle w:val="Otsikko2"/>
        <w:rPr>
          <w:lang w:val="en-US"/>
        </w:rPr>
      </w:pPr>
      <w:bookmarkStart w:id="16" w:name="_Toc503028802"/>
      <w:bookmarkStart w:id="17" w:name="_Toc503078575"/>
      <w:r>
        <w:rPr>
          <w:lang w:val="en-US"/>
        </w:rPr>
        <w:t>Management networks</w:t>
      </w:r>
      <w:r w:rsidR="00EF7F38">
        <w:rPr>
          <w:lang w:val="en-US"/>
        </w:rPr>
        <w:t xml:space="preserve"> (MGMT, warehouse and staff)</w:t>
      </w:r>
      <w:bookmarkEnd w:id="16"/>
      <w:bookmarkEnd w:id="1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8" w:name="_Toc503028803"/>
      <w:bookmarkStart w:id="19" w:name="_Toc503078576"/>
      <w:r>
        <w:lastRenderedPageBreak/>
        <w:t>Main findings</w:t>
      </w:r>
      <w:bookmarkEnd w:id="18"/>
      <w:bookmarkEnd w:id="19"/>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0" w:name="_Toc503028804"/>
      <w:bookmarkStart w:id="21" w:name="_Toc503078577"/>
      <w:r>
        <w:rPr>
          <w:lang w:val="en-US"/>
        </w:rPr>
        <w:t>Publicly available networks (DMZ, etc.)</w:t>
      </w:r>
      <w:bookmarkEnd w:id="20"/>
      <w:bookmarkEnd w:id="21"/>
    </w:p>
    <w:p w14:paraId="04D1668F" w14:textId="5DD2229E" w:rsidR="00DE170A" w:rsidRDefault="00DE170A" w:rsidP="00DE170A">
      <w:pPr>
        <w:pStyle w:val="Luettelokappale"/>
        <w:numPr>
          <w:ilvl w:val="0"/>
          <w:numId w:val="36"/>
        </w:numPr>
        <w:rPr>
          <w:lang w:val="en-US"/>
        </w:rPr>
      </w:pPr>
      <w:r>
        <w:rPr>
          <w:lang w:val="en-US"/>
        </w:rPr>
        <w:t>Yleiskuvaus verkon tilasta</w:t>
      </w:r>
    </w:p>
    <w:p w14:paraId="6186E44F" w14:textId="77777777" w:rsidR="00DE170A" w:rsidRPr="00DE170A" w:rsidRDefault="00DE170A" w:rsidP="00DE170A">
      <w:pPr>
        <w:pStyle w:val="Luettelokappale"/>
        <w:numPr>
          <w:ilvl w:val="0"/>
          <w:numId w:val="36"/>
        </w:numPr>
        <w:rPr>
          <w:lang w:val="en-US"/>
        </w:rPr>
      </w:pPr>
    </w:p>
    <w:p w14:paraId="26F0E659" w14:textId="507B92F1" w:rsidR="00EF7F38" w:rsidRDefault="00EF7F38" w:rsidP="00EF7F38">
      <w:pPr>
        <w:pStyle w:val="Otsikko2"/>
        <w:rPr>
          <w:lang w:val="en-US"/>
        </w:rPr>
      </w:pPr>
      <w:bookmarkStart w:id="22" w:name="_Toc503028805"/>
      <w:bookmarkStart w:id="23" w:name="_Toc503078578"/>
      <w:r>
        <w:rPr>
          <w:lang w:val="en-US"/>
        </w:rPr>
        <w:t>Workstation network (Internal and branch)</w:t>
      </w:r>
      <w:bookmarkEnd w:id="22"/>
      <w:bookmarkEnd w:id="23"/>
    </w:p>
    <w:p w14:paraId="4F48FA0F" w14:textId="0B6B9037" w:rsidR="005976CF" w:rsidRPr="005976CF" w:rsidRDefault="005976CF" w:rsidP="005976CF">
      <w:pPr>
        <w:rPr>
          <w:color w:val="385623" w:themeColor="accent6" w:themeShade="80"/>
          <w:lang w:val="en-US"/>
        </w:rPr>
      </w:pPr>
      <w:r w:rsidRPr="005976CF">
        <w:rPr>
          <w:color w:val="385623" w:themeColor="accent6" w:themeShade="80"/>
          <w:lang w:val="en-US"/>
        </w:rPr>
        <w:t>Based on information gathered during the auditing activities most of the systems were poorly updated and therefore many security vulnerabilities were found.</w:t>
      </w:r>
    </w:p>
    <w:p w14:paraId="3888528A" w14:textId="77777777" w:rsidR="005976CF" w:rsidRPr="00F52B37" w:rsidRDefault="005976CF" w:rsidP="005976CF">
      <w:pPr>
        <w:rPr>
          <w:lang w:val="en-US"/>
        </w:rPr>
      </w:pPr>
    </w:p>
    <w:p w14:paraId="02C1AC44" w14:textId="38DEACD5" w:rsidR="00EF7F38" w:rsidRDefault="00EF7F38" w:rsidP="00EF7F38">
      <w:pPr>
        <w:pStyle w:val="Otsikko2"/>
        <w:rPr>
          <w:lang w:val="en-US"/>
        </w:rPr>
      </w:pPr>
      <w:bookmarkStart w:id="24" w:name="_Toc503028806"/>
      <w:bookmarkStart w:id="25" w:name="_Toc503078579"/>
      <w:r>
        <w:rPr>
          <w:lang w:val="en-US"/>
        </w:rPr>
        <w:t>Management networks (MGMT, warehouse and staff)</w:t>
      </w:r>
      <w:bookmarkEnd w:id="24"/>
      <w:bookmarkEnd w:id="25"/>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6" w:name="_Toc503028807"/>
      <w:bookmarkStart w:id="27" w:name="_Toc503078580"/>
      <w:r>
        <w:t>Recommendations</w:t>
      </w:r>
      <w:bookmarkEnd w:id="26"/>
      <w:bookmarkEnd w:id="27"/>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r>
        <w:rPr>
          <w:color w:val="7030A0"/>
        </w:rPr>
        <w:t>Vastuutetaan ja aikataulutetaan</w:t>
      </w:r>
    </w:p>
    <w:p w14:paraId="5936E024" w14:textId="77777777" w:rsidR="00E21A0A" w:rsidRPr="00E21A0A" w:rsidRDefault="00E21A0A" w:rsidP="00E21A0A">
      <w:pPr>
        <w:pStyle w:val="Luettelokappale"/>
        <w:ind w:left="1440"/>
        <w:rPr>
          <w:color w:val="7030A0"/>
        </w:rPr>
      </w:pPr>
    </w:p>
    <w:p w14:paraId="0AA34FBB" w14:textId="77777777"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r w:rsidR="005976CF">
        <w:rPr>
          <w:lang w:val="en-US"/>
        </w:rPr>
        <w:t xml:space="preserve"> </w:t>
      </w:r>
    </w:p>
    <w:p w14:paraId="6FC8DE77" w14:textId="64181325" w:rsidR="006766F6" w:rsidRPr="006766F6" w:rsidRDefault="005976CF" w:rsidP="006766F6">
      <w:pPr>
        <w:rPr>
          <w:lang w:val="en-US"/>
        </w:rPr>
      </w:pPr>
      <w:r>
        <w:rPr>
          <w:lang w:val="en-US"/>
        </w:rPr>
        <w:t xml:space="preserve">Disable old encryption protocols and update encryption software to newest version. </w:t>
      </w:r>
    </w:p>
    <w:p w14:paraId="5525AA36" w14:textId="2A945396" w:rsidR="00881CFE" w:rsidRDefault="00D527A1" w:rsidP="00EE5451">
      <w:pPr>
        <w:pStyle w:val="Otsikko1"/>
      </w:pPr>
      <w:bookmarkStart w:id="28" w:name="_Toc503028808"/>
      <w:bookmarkStart w:id="29" w:name="_Toc503078581"/>
      <w:r>
        <w:lastRenderedPageBreak/>
        <w:t xml:space="preserve">Detailed </w:t>
      </w:r>
      <w:r w:rsidR="00881CFE">
        <w:t>Technical Report</w:t>
      </w:r>
      <w:bookmarkEnd w:id="3"/>
      <w:bookmarkEnd w:id="28"/>
      <w:bookmarkEnd w:id="29"/>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4323DAA1" w14:textId="60297BF9" w:rsidR="0054444C" w:rsidRDefault="0054444C" w:rsidP="0054444C">
      <w:pPr>
        <w:pStyle w:val="Luettelokappale"/>
        <w:numPr>
          <w:ilvl w:val="0"/>
          <w:numId w:val="36"/>
        </w:numPr>
        <w:rPr>
          <w:color w:val="7030A0"/>
          <w:lang w:val="en-US"/>
        </w:rPr>
      </w:pPr>
      <w:r>
        <w:rPr>
          <w:color w:val="7030A0"/>
          <w:lang w:val="en-US"/>
        </w:rPr>
        <w:t>Information gathering</w:t>
      </w:r>
    </w:p>
    <w:p w14:paraId="3285DA6C" w14:textId="660CA234" w:rsidR="0054444C" w:rsidRDefault="0054444C" w:rsidP="0054444C">
      <w:pPr>
        <w:pStyle w:val="Luettelokappale"/>
        <w:numPr>
          <w:ilvl w:val="1"/>
          <w:numId w:val="36"/>
        </w:numPr>
        <w:rPr>
          <w:color w:val="7030A0"/>
          <w:lang w:val="en-US"/>
        </w:rPr>
      </w:pPr>
      <w:r>
        <w:rPr>
          <w:color w:val="7030A0"/>
          <w:lang w:val="en-US"/>
        </w:rPr>
        <w:t xml:space="preserve">Haastateltu </w:t>
      </w:r>
    </w:p>
    <w:p w14:paraId="0DB78FE4" w14:textId="4276E642" w:rsidR="0054444C" w:rsidRDefault="0054444C" w:rsidP="0054444C">
      <w:pPr>
        <w:pStyle w:val="Luettelokappale"/>
        <w:numPr>
          <w:ilvl w:val="1"/>
          <w:numId w:val="36"/>
        </w:numPr>
        <w:rPr>
          <w:color w:val="7030A0"/>
          <w:lang w:val="en-US"/>
        </w:rPr>
      </w:pPr>
      <w:r>
        <w:rPr>
          <w:color w:val="7030A0"/>
          <w:lang w:val="en-US"/>
        </w:rPr>
        <w:t>Tutustuttu dokumentaatio</w:t>
      </w:r>
    </w:p>
    <w:p w14:paraId="666C3FE7" w14:textId="15F58AF3" w:rsidR="0054444C" w:rsidRDefault="0054444C" w:rsidP="0054444C">
      <w:pPr>
        <w:pStyle w:val="Luettelokappale"/>
        <w:numPr>
          <w:ilvl w:val="1"/>
          <w:numId w:val="36"/>
        </w:numPr>
        <w:rPr>
          <w:color w:val="7030A0"/>
          <w:lang w:val="en-US"/>
        </w:rPr>
      </w:pPr>
      <w:r>
        <w:rPr>
          <w:color w:val="7030A0"/>
          <w:lang w:val="en-US"/>
        </w:rPr>
        <w:t>Service catalogin sisältö</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0" w:name="_Toc500698263"/>
    </w:p>
    <w:p w14:paraId="0F79FFD0" w14:textId="4008C48A" w:rsidR="00881CFE" w:rsidRPr="003F530C" w:rsidRDefault="00881CFE" w:rsidP="00EE5451">
      <w:pPr>
        <w:pStyle w:val="Otsikko2"/>
      </w:pPr>
      <w:bookmarkStart w:id="31" w:name="_Toc503028809"/>
      <w:bookmarkStart w:id="32" w:name="_Toc503078582"/>
      <w:r w:rsidRPr="003F530C">
        <w:t>Tool</w:t>
      </w:r>
      <w:bookmarkEnd w:id="30"/>
      <w:r w:rsidR="00B9378B" w:rsidRPr="003F530C">
        <w:t>ing</w:t>
      </w:r>
      <w:bookmarkEnd w:id="31"/>
      <w:bookmarkEnd w:id="32"/>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3" w:name="_Toc503079690"/>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3"/>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r>
              <w:t>Nmap</w:t>
            </w:r>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r>
              <w:t>Nessus</w:t>
            </w:r>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r>
              <w:t>Openvas</w:t>
            </w:r>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r>
              <w:t>Burp Suite</w:t>
            </w:r>
          </w:p>
        </w:tc>
        <w:tc>
          <w:tcPr>
            <w:tcW w:w="4163" w:type="dxa"/>
          </w:tcPr>
          <w:p w14:paraId="5EDF6710" w14:textId="071A6509"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r>
              <w:t>Owasp ZAP</w:t>
            </w:r>
          </w:p>
        </w:tc>
        <w:tc>
          <w:tcPr>
            <w:tcW w:w="4163" w:type="dxa"/>
          </w:tcPr>
          <w:p w14:paraId="14957C07" w14:textId="5606D7B5" w:rsidR="00F0024C" w:rsidRDefault="00804E96" w:rsidP="00881CFE">
            <w:pPr>
              <w:jc w:val="both"/>
            </w:pPr>
            <w:r>
              <w:t>2.7.0</w:t>
            </w:r>
          </w:p>
        </w:tc>
      </w:tr>
    </w:tbl>
    <w:p w14:paraId="2C7C7528" w14:textId="2FD9C8A2" w:rsidR="00881CFE" w:rsidRDefault="00F52B44" w:rsidP="00EE5451">
      <w:pPr>
        <w:pStyle w:val="Otsikko2"/>
      </w:pPr>
      <w:bookmarkStart w:id="34" w:name="_Toc500698264"/>
      <w:r>
        <w:t xml:space="preserve"> </w:t>
      </w:r>
      <w:bookmarkStart w:id="35" w:name="_Toc503028810"/>
      <w:bookmarkStart w:id="36" w:name="_Toc503078583"/>
      <w:r w:rsidR="00881CFE">
        <w:t>Executed Test Cases</w:t>
      </w:r>
      <w:bookmarkEnd w:id="34"/>
      <w:bookmarkEnd w:id="35"/>
      <w:bookmarkEnd w:id="36"/>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lastRenderedPageBreak/>
        <w:t>Apart from the detailed test cases, also exploratory testing was applied by using Burp suite</w:t>
      </w:r>
      <w:r w:rsidR="00AD2503">
        <w:rPr>
          <w:lang w:val="en-US"/>
        </w:rPr>
        <w:t xml:space="preserve"> and Owasp ZAP</w:t>
      </w:r>
      <w:r w:rsidRPr="00366153">
        <w:rPr>
          <w:lang w:val="en-US"/>
        </w:rPr>
        <w:t>.</w:t>
      </w:r>
    </w:p>
    <w:p w14:paraId="26E8700E" w14:textId="459CAEC7" w:rsidR="0081361B" w:rsidRDefault="0081361B" w:rsidP="00E45CBD">
      <w:pPr>
        <w:pStyle w:val="Kuvaotsikko"/>
      </w:pPr>
      <w:bookmarkStart w:id="37" w:name="_Toc503079691"/>
      <w:r>
        <w:t xml:space="preserve">Table </w:t>
      </w:r>
      <w:r w:rsidR="00B53193">
        <w:fldChar w:fldCharType="begin"/>
      </w:r>
      <w:r w:rsidR="00B53193">
        <w:instrText xml:space="preserve"> SEQ Table \* ARABIC </w:instrText>
      </w:r>
      <w:r w:rsidR="00B53193">
        <w:fldChar w:fldCharType="separate"/>
      </w:r>
      <w:r w:rsidR="006755BB">
        <w:rPr>
          <w:noProof/>
        </w:rPr>
        <w:t>2</w:t>
      </w:r>
      <w:r w:rsidR="00B53193">
        <w:rPr>
          <w:noProof/>
        </w:rPr>
        <w:fldChar w:fldCharType="end"/>
      </w:r>
      <w:r>
        <w:t xml:space="preserve"> Executed test cases</w:t>
      </w:r>
      <w:bookmarkEnd w:id="37"/>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r w:rsidRPr="000F34FB">
              <w:t>Test Cases</w:t>
            </w:r>
          </w:p>
        </w:tc>
      </w:tr>
      <w:tr w:rsidR="00F0024C" w:rsidRPr="00273344"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Nmap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r w:rsidRPr="000F34FB">
              <w:t>Vulnerability scan</w:t>
            </w:r>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Executed tests provided by OpenVas</w:t>
            </w:r>
          </w:p>
        </w:tc>
        <w:tc>
          <w:tcPr>
            <w:tcW w:w="4163" w:type="dxa"/>
          </w:tcPr>
          <w:p w14:paraId="081E8442" w14:textId="1ECC1C88" w:rsidR="00F0024C" w:rsidRDefault="00F0024C" w:rsidP="00F0024C">
            <w:pPr>
              <w:keepNext/>
              <w:keepLines/>
              <w:jc w:val="both"/>
            </w:pPr>
            <w:r w:rsidRPr="000F34FB">
              <w:t>Vulnerability scan</w:t>
            </w:r>
          </w:p>
        </w:tc>
      </w:tr>
      <w:tr w:rsidR="00F0024C" w:rsidRPr="00273344" w14:paraId="2F0C3ADC" w14:textId="77777777" w:rsidTr="00F0024C">
        <w:tc>
          <w:tcPr>
            <w:tcW w:w="4161" w:type="dxa"/>
          </w:tcPr>
          <w:p w14:paraId="31BC0094" w14:textId="262980F6" w:rsidR="00F0024C" w:rsidRDefault="00F0024C" w:rsidP="00F0024C">
            <w:pPr>
              <w:keepNext/>
              <w:keepLines/>
              <w:jc w:val="both"/>
            </w:pPr>
            <w:r w:rsidRPr="000F34FB">
              <w:t>Burp Suite / Owasp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38" w:name="_Toc500698265"/>
      <w:bookmarkStart w:id="39" w:name="_Toc503028811"/>
      <w:bookmarkStart w:id="40" w:name="_Toc503078584"/>
      <w:r>
        <w:t>Information Gathering</w:t>
      </w:r>
      <w:bookmarkEnd w:id="38"/>
      <w:bookmarkEnd w:id="39"/>
      <w:bookmarkEnd w:id="40"/>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253BB6" w:rsidRDefault="00881CFE" w:rsidP="00881CFE">
      <w:pPr>
        <w:rPr>
          <w:b/>
          <w:color w:val="FF0000"/>
          <w:lang w:val="en-US"/>
        </w:rPr>
      </w:pPr>
      <w:r w:rsidRPr="00253BB6">
        <w:rPr>
          <w:b/>
          <w:color w:val="FF0000"/>
          <w:lang w:val="en-US"/>
        </w:rPr>
        <w:t>KAPUTO OY’s public IP-address</w:t>
      </w:r>
    </w:p>
    <w:p w14:paraId="4C85D7A0" w14:textId="77777777" w:rsidR="00881CFE" w:rsidRPr="00253BB6" w:rsidRDefault="00881CFE" w:rsidP="00881CFE">
      <w:pPr>
        <w:rPr>
          <w:color w:val="FF0000"/>
          <w:lang w:val="en-US"/>
        </w:rPr>
      </w:pPr>
      <w:r w:rsidRPr="00253BB6">
        <w:rPr>
          <w:color w:val="FF0000"/>
          <w:lang w:val="en-US"/>
        </w:rPr>
        <w:t>192.168.1.2</w:t>
      </w:r>
    </w:p>
    <w:p w14:paraId="5DCD0F82" w14:textId="7C296762" w:rsidR="00881CFE" w:rsidRDefault="00881CFE" w:rsidP="008922CE">
      <w:pPr>
        <w:pStyle w:val="Otsikko2"/>
        <w:rPr>
          <w:color w:val="FF0000"/>
        </w:rPr>
      </w:pPr>
      <w:bookmarkStart w:id="41" w:name="_Toc500698267"/>
      <w:bookmarkStart w:id="42" w:name="_Toc503028812"/>
      <w:bookmarkStart w:id="43" w:name="_Toc503078585"/>
      <w:r w:rsidRPr="008922CE">
        <w:t>Vulnerability</w:t>
      </w:r>
      <w:r w:rsidRPr="00532F65">
        <w:t xml:space="preserve"> Summary</w:t>
      </w:r>
      <w:bookmarkEnd w:id="41"/>
      <w:bookmarkEnd w:id="42"/>
      <w:bookmarkEnd w:id="43"/>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Tähän otsikkoon ei liitetä yksityiskohtaisia Nessus-raportteja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Listataan jokaisessa verkkoalueesta skannauksessa havaitut hostit</w:t>
      </w:r>
    </w:p>
    <w:p w14:paraId="3A415625" w14:textId="26562494" w:rsidR="00AF1C8E" w:rsidRDefault="00AF1C8E" w:rsidP="00AF1C8E">
      <w:pPr>
        <w:pStyle w:val="Luettelokappale"/>
        <w:numPr>
          <w:ilvl w:val="1"/>
          <w:numId w:val="36"/>
        </w:numPr>
        <w:rPr>
          <w:color w:val="7030A0"/>
        </w:rPr>
      </w:pPr>
      <w:r>
        <w:rPr>
          <w:color w:val="7030A0"/>
        </w:rPr>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6C225F">
      <w:pPr>
        <w:pStyle w:val="Otsikko3"/>
      </w:pPr>
      <w:r>
        <w:t>DMZ vulnerability summary</w:t>
      </w:r>
    </w:p>
    <w:p w14:paraId="638EE98A" w14:textId="5FFC26C0" w:rsidR="006C225F" w:rsidRPr="006C225F" w:rsidRDefault="006C225F" w:rsidP="00E45CBD">
      <w:pPr>
        <w:pStyle w:val="Kuvaotsikko"/>
        <w:rPr>
          <w:lang w:val="en-US"/>
        </w:rPr>
      </w:pPr>
      <w:bookmarkStart w:id="44" w:name="_Toc503079692"/>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4"/>
    </w:p>
    <w:tbl>
      <w:tblPr>
        <w:tblStyle w:val="TaulukkoRuudukko"/>
        <w:tblW w:w="0" w:type="auto"/>
        <w:tblLook w:val="04A0" w:firstRow="1" w:lastRow="0" w:firstColumn="1" w:lastColumn="0" w:noHBand="0" w:noVBand="1"/>
      </w:tblPr>
      <w:tblGrid>
        <w:gridCol w:w="1371"/>
        <w:gridCol w:w="1115"/>
        <w:gridCol w:w="1217"/>
        <w:gridCol w:w="1137"/>
        <w:gridCol w:w="1245"/>
        <w:gridCol w:w="1122"/>
        <w:gridCol w:w="1118"/>
      </w:tblGrid>
      <w:tr w:rsidR="00DF0799" w14:paraId="36E88306" w14:textId="77777777" w:rsidTr="006C225F">
        <w:tc>
          <w:tcPr>
            <w:tcW w:w="1289" w:type="dxa"/>
          </w:tcPr>
          <w:p w14:paraId="275FF654" w14:textId="77777777" w:rsidR="00DF0799" w:rsidRPr="009630FB" w:rsidRDefault="00DF0799" w:rsidP="006C225F">
            <w:pPr>
              <w:rPr>
                <w:b/>
              </w:rPr>
            </w:pPr>
            <w:r w:rsidRPr="009630FB">
              <w:rPr>
                <w:b/>
              </w:rPr>
              <w:t>Host</w:t>
            </w:r>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r w:rsidRPr="009630FB">
              <w:rPr>
                <w:b/>
              </w:rPr>
              <w:t>High</w:t>
            </w:r>
          </w:p>
        </w:tc>
        <w:tc>
          <w:tcPr>
            <w:tcW w:w="1284" w:type="dxa"/>
          </w:tcPr>
          <w:p w14:paraId="45855679" w14:textId="39A9B5C8" w:rsidR="00DF0799" w:rsidRPr="009630FB" w:rsidRDefault="00DF0799" w:rsidP="006C225F">
            <w:pPr>
              <w:rPr>
                <w:b/>
              </w:rPr>
            </w:pPr>
            <w:r w:rsidRPr="00B044BA">
              <w:rPr>
                <w:b/>
              </w:rPr>
              <w:t>Med</w:t>
            </w:r>
          </w:p>
        </w:tc>
        <w:tc>
          <w:tcPr>
            <w:tcW w:w="1156" w:type="dxa"/>
          </w:tcPr>
          <w:p w14:paraId="275346D6" w14:textId="77777777" w:rsidR="00DF0799" w:rsidRPr="009630FB" w:rsidRDefault="00DF0799" w:rsidP="006C225F">
            <w:pPr>
              <w:rPr>
                <w:b/>
              </w:rPr>
            </w:pPr>
            <w:r w:rsidRPr="009630FB">
              <w:rPr>
                <w:b/>
              </w:rPr>
              <w:t>Low</w:t>
            </w:r>
          </w:p>
        </w:tc>
        <w:tc>
          <w:tcPr>
            <w:tcW w:w="1152" w:type="dxa"/>
          </w:tcPr>
          <w:p w14:paraId="40D14247" w14:textId="77777777" w:rsidR="00DF0799" w:rsidRPr="009630FB" w:rsidRDefault="00DF0799" w:rsidP="006C225F">
            <w:pPr>
              <w:rPr>
                <w:b/>
              </w:rPr>
            </w:pPr>
            <w:r w:rsidRPr="009630FB">
              <w:rPr>
                <w:b/>
              </w:rPr>
              <w:t>Info</w:t>
            </w:r>
          </w:p>
        </w:tc>
      </w:tr>
      <w:tr w:rsidR="00DF0799"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F0799"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6C225F">
            <w:pPr>
              <w:rPr>
                <w:lang w:val="en-US"/>
              </w:rPr>
            </w:pPr>
            <w:r>
              <w:rPr>
                <w:lang w:val="en-US"/>
              </w:rPr>
              <w:lastRenderedPageBreak/>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bl>
    <w:p w14:paraId="44E0131B" w14:textId="6349C7ED" w:rsidR="00E45CBD" w:rsidRPr="00E45CBD" w:rsidRDefault="00E45CBD" w:rsidP="00E45CBD">
      <w:pPr>
        <w:pStyle w:val="Kuvaotsikko"/>
        <w:rPr>
          <w:lang w:val="en-US"/>
        </w:rPr>
      </w:pPr>
      <w:r w:rsidRPr="00E45CBD">
        <w:rPr>
          <w:lang w:val="en-US"/>
        </w:rPr>
        <w:t>sdafas</w:t>
      </w:r>
    </w:p>
    <w:p w14:paraId="349E67B0" w14:textId="676771EF" w:rsidR="006C225F" w:rsidRPr="00E45CBD" w:rsidRDefault="006C225F" w:rsidP="00E45CBD">
      <w:pPr>
        <w:pStyle w:val="Kuvaotsikko"/>
        <w:rPr>
          <w:lang w:val="en-US"/>
        </w:rPr>
      </w:pPr>
      <w:bookmarkStart w:id="45" w:name="_Toc503079693"/>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5"/>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r w:rsidRPr="00B044BA">
              <w:rPr>
                <w:b/>
              </w:rPr>
              <w:t>Host</w:t>
            </w:r>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r w:rsidRPr="00B044BA">
              <w:rPr>
                <w:b/>
              </w:rPr>
              <w:t>High</w:t>
            </w:r>
          </w:p>
        </w:tc>
        <w:tc>
          <w:tcPr>
            <w:tcW w:w="1173" w:type="dxa"/>
          </w:tcPr>
          <w:p w14:paraId="21B5EFF2" w14:textId="77777777" w:rsidR="00DF0799" w:rsidRPr="00B044BA" w:rsidRDefault="00DF0799" w:rsidP="006C225F">
            <w:pPr>
              <w:rPr>
                <w:b/>
              </w:rPr>
            </w:pPr>
            <w:r w:rsidRPr="00B044BA">
              <w:rPr>
                <w:b/>
              </w:rPr>
              <w:t>Med</w:t>
            </w:r>
          </w:p>
        </w:tc>
        <w:tc>
          <w:tcPr>
            <w:tcW w:w="1059" w:type="dxa"/>
          </w:tcPr>
          <w:p w14:paraId="5BC2D4E1" w14:textId="77777777" w:rsidR="00DF0799" w:rsidRPr="00B044BA" w:rsidRDefault="00DF0799" w:rsidP="006C225F">
            <w:pPr>
              <w:rPr>
                <w:b/>
              </w:rPr>
            </w:pPr>
            <w:r w:rsidRPr="00B044BA">
              <w:rPr>
                <w:b/>
              </w:rPr>
              <w:t>Low</w:t>
            </w:r>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77777777" w:rsidR="00DF0799" w:rsidRPr="008922CE" w:rsidRDefault="00DF0799" w:rsidP="006C225F">
            <w:pPr>
              <w:rPr>
                <w:lang w:val="en-US"/>
              </w:rPr>
            </w:pP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7777777" w:rsidR="00DF0799" w:rsidRPr="008922CE" w:rsidRDefault="00DF0799" w:rsidP="006C225F">
            <w:pPr>
              <w:rPr>
                <w:lang w:val="en-US"/>
              </w:rPr>
            </w:pPr>
            <w:r>
              <w:rPr>
                <w:lang w:val="en-US"/>
              </w:rPr>
              <w:t>0</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30227D46" w14:textId="2087B620" w:rsidR="00DF0799" w:rsidRPr="007C274F" w:rsidRDefault="00E45CBD" w:rsidP="00E45CBD">
      <w:pPr>
        <w:pStyle w:val="Otsikko3"/>
      </w:pPr>
      <w:r>
        <w:t>Management networks vulnerabilities summary</w:t>
      </w:r>
    </w:p>
    <w:p w14:paraId="362CB16F" w14:textId="463F50C0" w:rsidR="00DF0799" w:rsidRPr="009630FB" w:rsidRDefault="00DF0799" w:rsidP="00E45CBD">
      <w:pPr>
        <w:pStyle w:val="Kuvaotsikko"/>
        <w:rPr>
          <w:lang w:val="en-US"/>
        </w:rPr>
      </w:pPr>
      <w:bookmarkStart w:id="46" w:name="_Toc503079694"/>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6"/>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r w:rsidRPr="00B044BA">
              <w:rPr>
                <w:b/>
              </w:rPr>
              <w:t>Host</w:t>
            </w:r>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r w:rsidRPr="009630FB">
              <w:rPr>
                <w:b/>
              </w:rPr>
              <w:t>High</w:t>
            </w:r>
          </w:p>
        </w:tc>
        <w:tc>
          <w:tcPr>
            <w:tcW w:w="1255" w:type="dxa"/>
          </w:tcPr>
          <w:p w14:paraId="05142B2D" w14:textId="74AC11F7" w:rsidR="00DF0799" w:rsidRPr="009630FB" w:rsidRDefault="00DF0799" w:rsidP="006C225F">
            <w:pPr>
              <w:rPr>
                <w:b/>
              </w:rPr>
            </w:pPr>
            <w:r w:rsidRPr="00B044BA">
              <w:rPr>
                <w:b/>
              </w:rPr>
              <w:t>Med</w:t>
            </w:r>
          </w:p>
        </w:tc>
        <w:tc>
          <w:tcPr>
            <w:tcW w:w="1126" w:type="dxa"/>
          </w:tcPr>
          <w:p w14:paraId="71C9117F" w14:textId="77777777" w:rsidR="00DF0799" w:rsidRPr="009630FB" w:rsidRDefault="00DF0799" w:rsidP="006C225F">
            <w:pPr>
              <w:rPr>
                <w:b/>
              </w:rPr>
            </w:pPr>
            <w:r w:rsidRPr="009630FB">
              <w:rPr>
                <w:b/>
              </w:rPr>
              <w:t>Low</w:t>
            </w:r>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r>
              <w:t>Firewall</w:t>
            </w:r>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7" w:name="_Toc503079695"/>
      <w:r>
        <w:t xml:space="preserve">Table </w:t>
      </w:r>
      <w:r w:rsidR="00B53193">
        <w:fldChar w:fldCharType="begin"/>
      </w:r>
      <w:r w:rsidR="00B53193">
        <w:instrText xml:space="preserve"> SEQ Table \* ARABIC </w:instrText>
      </w:r>
      <w:r w:rsidR="00B53193">
        <w:fldChar w:fldCharType="separate"/>
      </w:r>
      <w:r w:rsidR="006755BB">
        <w:rPr>
          <w:noProof/>
        </w:rPr>
        <w:t>6</w:t>
      </w:r>
      <w:r w:rsidR="00B53193">
        <w:rPr>
          <w:noProof/>
        </w:rPr>
        <w:fldChar w:fldCharType="end"/>
      </w:r>
      <w:r>
        <w:t xml:space="preserve"> Warehouse vulnerabilities summary</w:t>
      </w:r>
      <w:bookmarkEnd w:id="47"/>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r w:rsidRPr="00B044BA">
              <w:rPr>
                <w:b/>
              </w:rPr>
              <w:t>Host</w:t>
            </w:r>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r w:rsidRPr="00B044BA">
              <w:rPr>
                <w:b/>
              </w:rPr>
              <w:t>High</w:t>
            </w:r>
          </w:p>
        </w:tc>
        <w:tc>
          <w:tcPr>
            <w:tcW w:w="1240" w:type="dxa"/>
          </w:tcPr>
          <w:p w14:paraId="72CEE915" w14:textId="77777777" w:rsidR="00DF0799" w:rsidRPr="00B044BA" w:rsidRDefault="00DF0799" w:rsidP="00E45CBD">
            <w:pPr>
              <w:keepNext/>
              <w:keepLines/>
              <w:rPr>
                <w:b/>
              </w:rPr>
            </w:pPr>
            <w:r w:rsidRPr="00B044BA">
              <w:rPr>
                <w:b/>
              </w:rPr>
              <w:t>Med</w:t>
            </w:r>
          </w:p>
        </w:tc>
        <w:tc>
          <w:tcPr>
            <w:tcW w:w="1113" w:type="dxa"/>
          </w:tcPr>
          <w:p w14:paraId="06D0AE23" w14:textId="77777777" w:rsidR="00DF0799" w:rsidRPr="00B044BA" w:rsidRDefault="00DF0799" w:rsidP="00E45CBD">
            <w:pPr>
              <w:keepNext/>
              <w:keepLines/>
              <w:rPr>
                <w:b/>
              </w:rPr>
            </w:pPr>
            <w:r w:rsidRPr="00B044BA">
              <w:rPr>
                <w:b/>
              </w:rPr>
              <w:t>Low</w:t>
            </w:r>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4AE2A75B" w14:textId="77777777" w:rsidR="00C61A8C" w:rsidRDefault="00C61A8C" w:rsidP="00C61A8C">
      <w:pPr>
        <w:pStyle w:val="Kuvaotsikko"/>
      </w:pPr>
      <w:bookmarkStart w:id="48" w:name="_Toc500698268"/>
      <w:bookmarkStart w:id="49" w:name="_Toc503028813"/>
      <w:bookmarkStart w:id="50" w:name="_Toc503078586"/>
    </w:p>
    <w:p w14:paraId="0FC5E94C" w14:textId="77777777" w:rsidR="00C61A8C" w:rsidRPr="005976CF" w:rsidRDefault="00C61A8C" w:rsidP="00C61A8C">
      <w:pPr>
        <w:pStyle w:val="Otsikko3"/>
        <w:rPr>
          <w:color w:val="385623" w:themeColor="accent6" w:themeShade="80"/>
        </w:rPr>
      </w:pPr>
      <w:r w:rsidRPr="005976CF">
        <w:rPr>
          <w:color w:val="385623" w:themeColor="accent6" w:themeShade="80"/>
        </w:rPr>
        <w:t>Internal and Branch vulnerabilities summary</w:t>
      </w:r>
    </w:p>
    <w:p w14:paraId="6BBE9408" w14:textId="77777777" w:rsidR="00C61A8C" w:rsidRPr="005976CF" w:rsidRDefault="00C61A8C" w:rsidP="00C61A8C">
      <w:pPr>
        <w:pStyle w:val="Kuvaotsikko"/>
        <w:rPr>
          <w:color w:val="385623" w:themeColor="accent6" w:themeShade="80"/>
        </w:rPr>
      </w:pPr>
    </w:p>
    <w:p w14:paraId="5BFA8F7A" w14:textId="5708129A" w:rsidR="00C61A8C" w:rsidRPr="005976CF" w:rsidRDefault="00C61A8C" w:rsidP="00C61A8C">
      <w:pPr>
        <w:pStyle w:val="Kuvaotsikko"/>
        <w:rPr>
          <w:color w:val="385623" w:themeColor="accent6" w:themeShade="80"/>
        </w:rPr>
      </w:pPr>
      <w:r w:rsidRPr="005976CF">
        <w:rPr>
          <w:color w:val="385623" w:themeColor="accent6" w:themeShade="80"/>
        </w:rPr>
        <w:t>Table 7 Internal vulnerabilities summary</w:t>
      </w:r>
    </w:p>
    <w:tbl>
      <w:tblPr>
        <w:tblStyle w:val="TaulukkoRuudukko"/>
        <w:tblW w:w="0" w:type="auto"/>
        <w:tblLook w:val="04A0" w:firstRow="1" w:lastRow="0" w:firstColumn="1" w:lastColumn="0" w:noHBand="0" w:noVBand="1"/>
      </w:tblPr>
      <w:tblGrid>
        <w:gridCol w:w="1371"/>
        <w:gridCol w:w="1034"/>
        <w:gridCol w:w="1228"/>
        <w:gridCol w:w="1153"/>
        <w:gridCol w:w="1265"/>
        <w:gridCol w:w="1139"/>
        <w:gridCol w:w="1135"/>
      </w:tblGrid>
      <w:tr w:rsidR="00C61A8C" w:rsidRPr="005976CF" w14:paraId="3F0530F4"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365F10AA" w14:textId="77777777" w:rsidR="00C61A8C" w:rsidRPr="005976CF" w:rsidRDefault="00C61A8C" w:rsidP="00C61A8C">
            <w:pPr>
              <w:rPr>
                <w:b/>
                <w:color w:val="385623" w:themeColor="accent6" w:themeShade="80"/>
              </w:rPr>
            </w:pPr>
            <w:r w:rsidRPr="005976CF">
              <w:rPr>
                <w:b/>
                <w:color w:val="385623" w:themeColor="accent6" w:themeShade="80"/>
              </w:rPr>
              <w:t>Host</w:t>
            </w:r>
          </w:p>
        </w:tc>
        <w:tc>
          <w:tcPr>
            <w:tcW w:w="1034" w:type="dxa"/>
            <w:tcBorders>
              <w:top w:val="single" w:sz="4" w:space="0" w:color="auto"/>
              <w:left w:val="single" w:sz="4" w:space="0" w:color="auto"/>
              <w:bottom w:val="single" w:sz="4" w:space="0" w:color="auto"/>
              <w:right w:val="single" w:sz="4" w:space="0" w:color="auto"/>
            </w:tcBorders>
            <w:hideMark/>
          </w:tcPr>
          <w:p w14:paraId="780F1F53" w14:textId="77777777" w:rsidR="00C61A8C" w:rsidRPr="005976CF" w:rsidRDefault="00C61A8C" w:rsidP="00C61A8C">
            <w:pPr>
              <w:rPr>
                <w:b/>
                <w:color w:val="385623" w:themeColor="accent6" w:themeShade="80"/>
              </w:rPr>
            </w:pPr>
            <w:r w:rsidRPr="005976CF">
              <w:rPr>
                <w:b/>
                <w:color w:val="385623" w:themeColor="accent6" w:themeShade="80"/>
              </w:rPr>
              <w:t>Service</w:t>
            </w:r>
          </w:p>
        </w:tc>
        <w:tc>
          <w:tcPr>
            <w:tcW w:w="1228" w:type="dxa"/>
            <w:tcBorders>
              <w:top w:val="single" w:sz="4" w:space="0" w:color="auto"/>
              <w:left w:val="single" w:sz="4" w:space="0" w:color="auto"/>
              <w:bottom w:val="single" w:sz="4" w:space="0" w:color="auto"/>
              <w:right w:val="single" w:sz="4" w:space="0" w:color="auto"/>
            </w:tcBorders>
            <w:hideMark/>
          </w:tcPr>
          <w:p w14:paraId="77319D9F" w14:textId="77777777" w:rsidR="00C61A8C" w:rsidRPr="005976CF" w:rsidRDefault="00C61A8C" w:rsidP="00C61A8C">
            <w:pPr>
              <w:rPr>
                <w:b/>
                <w:color w:val="385623" w:themeColor="accent6" w:themeShade="80"/>
              </w:rPr>
            </w:pPr>
            <w:r w:rsidRPr="005976CF">
              <w:rPr>
                <w:b/>
                <w:color w:val="385623" w:themeColor="accent6" w:themeShade="80"/>
              </w:rPr>
              <w:t>Critical</w:t>
            </w:r>
          </w:p>
        </w:tc>
        <w:tc>
          <w:tcPr>
            <w:tcW w:w="1153" w:type="dxa"/>
            <w:tcBorders>
              <w:top w:val="single" w:sz="4" w:space="0" w:color="auto"/>
              <w:left w:val="single" w:sz="4" w:space="0" w:color="auto"/>
              <w:bottom w:val="single" w:sz="4" w:space="0" w:color="auto"/>
              <w:right w:val="single" w:sz="4" w:space="0" w:color="auto"/>
            </w:tcBorders>
            <w:hideMark/>
          </w:tcPr>
          <w:p w14:paraId="4578E14F" w14:textId="77777777" w:rsidR="00C61A8C" w:rsidRPr="005976CF" w:rsidRDefault="00C61A8C" w:rsidP="00C61A8C">
            <w:pPr>
              <w:rPr>
                <w:b/>
                <w:color w:val="385623" w:themeColor="accent6" w:themeShade="80"/>
              </w:rPr>
            </w:pPr>
            <w:r w:rsidRPr="005976CF">
              <w:rPr>
                <w:b/>
                <w:color w:val="385623" w:themeColor="accent6" w:themeShade="80"/>
              </w:rPr>
              <w:t>High</w:t>
            </w:r>
          </w:p>
        </w:tc>
        <w:tc>
          <w:tcPr>
            <w:tcW w:w="1265" w:type="dxa"/>
            <w:tcBorders>
              <w:top w:val="single" w:sz="4" w:space="0" w:color="auto"/>
              <w:left w:val="single" w:sz="4" w:space="0" w:color="auto"/>
              <w:bottom w:val="single" w:sz="4" w:space="0" w:color="auto"/>
              <w:right w:val="single" w:sz="4" w:space="0" w:color="auto"/>
            </w:tcBorders>
            <w:hideMark/>
          </w:tcPr>
          <w:p w14:paraId="496879FA" w14:textId="77777777" w:rsidR="00C61A8C" w:rsidRPr="005976CF" w:rsidRDefault="00C61A8C" w:rsidP="00C61A8C">
            <w:pPr>
              <w:rPr>
                <w:b/>
                <w:color w:val="385623" w:themeColor="accent6" w:themeShade="80"/>
              </w:rPr>
            </w:pPr>
            <w:r w:rsidRPr="005976CF">
              <w:rPr>
                <w:b/>
                <w:color w:val="385623" w:themeColor="accent6" w:themeShade="80"/>
              </w:rPr>
              <w:t>Med</w:t>
            </w:r>
          </w:p>
        </w:tc>
        <w:tc>
          <w:tcPr>
            <w:tcW w:w="1139" w:type="dxa"/>
            <w:tcBorders>
              <w:top w:val="single" w:sz="4" w:space="0" w:color="auto"/>
              <w:left w:val="single" w:sz="4" w:space="0" w:color="auto"/>
              <w:bottom w:val="single" w:sz="4" w:space="0" w:color="auto"/>
              <w:right w:val="single" w:sz="4" w:space="0" w:color="auto"/>
            </w:tcBorders>
            <w:hideMark/>
          </w:tcPr>
          <w:p w14:paraId="481C4356" w14:textId="77777777" w:rsidR="00C61A8C" w:rsidRPr="005976CF" w:rsidRDefault="00C61A8C" w:rsidP="00C61A8C">
            <w:pPr>
              <w:rPr>
                <w:b/>
                <w:color w:val="385623" w:themeColor="accent6" w:themeShade="80"/>
              </w:rPr>
            </w:pPr>
            <w:r w:rsidRPr="005976CF">
              <w:rPr>
                <w:b/>
                <w:color w:val="385623" w:themeColor="accent6" w:themeShade="80"/>
              </w:rPr>
              <w:t>Low</w:t>
            </w:r>
          </w:p>
        </w:tc>
        <w:tc>
          <w:tcPr>
            <w:tcW w:w="1135" w:type="dxa"/>
            <w:tcBorders>
              <w:top w:val="single" w:sz="4" w:space="0" w:color="auto"/>
              <w:left w:val="single" w:sz="4" w:space="0" w:color="auto"/>
              <w:bottom w:val="single" w:sz="4" w:space="0" w:color="auto"/>
              <w:right w:val="single" w:sz="4" w:space="0" w:color="auto"/>
            </w:tcBorders>
            <w:hideMark/>
          </w:tcPr>
          <w:p w14:paraId="7F501A12" w14:textId="77777777" w:rsidR="00C61A8C" w:rsidRPr="005976CF" w:rsidRDefault="00C61A8C" w:rsidP="00C61A8C">
            <w:pPr>
              <w:rPr>
                <w:b/>
                <w:color w:val="385623" w:themeColor="accent6" w:themeShade="80"/>
              </w:rPr>
            </w:pPr>
            <w:r w:rsidRPr="005976CF">
              <w:rPr>
                <w:b/>
                <w:color w:val="385623" w:themeColor="accent6" w:themeShade="80"/>
              </w:rPr>
              <w:t>Info</w:t>
            </w:r>
          </w:p>
        </w:tc>
      </w:tr>
      <w:tr w:rsidR="00C61A8C" w:rsidRPr="005976CF" w14:paraId="4F3BB22D"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4533E9C4" w14:textId="77777777" w:rsidR="00C61A8C" w:rsidRPr="005976CF" w:rsidRDefault="00C61A8C" w:rsidP="00C61A8C">
            <w:pPr>
              <w:rPr>
                <w:color w:val="385623" w:themeColor="accent6" w:themeShade="80"/>
                <w:lang w:val="en-US"/>
              </w:rPr>
            </w:pPr>
            <w:r w:rsidRPr="005976CF">
              <w:rPr>
                <w:color w:val="385623" w:themeColor="accent6" w:themeShade="80"/>
                <w:lang w:val="en-US"/>
              </w:rPr>
              <w:t>10.0.100.10</w:t>
            </w:r>
          </w:p>
        </w:tc>
        <w:tc>
          <w:tcPr>
            <w:tcW w:w="1034" w:type="dxa"/>
            <w:tcBorders>
              <w:top w:val="single" w:sz="4" w:space="0" w:color="auto"/>
              <w:left w:val="single" w:sz="4" w:space="0" w:color="auto"/>
              <w:bottom w:val="single" w:sz="4" w:space="0" w:color="auto"/>
              <w:right w:val="single" w:sz="4" w:space="0" w:color="auto"/>
            </w:tcBorders>
            <w:hideMark/>
          </w:tcPr>
          <w:p w14:paraId="739BD7F8" w14:textId="77777777" w:rsidR="00C61A8C" w:rsidRPr="005976CF" w:rsidRDefault="00C61A8C" w:rsidP="00C61A8C">
            <w:pPr>
              <w:rPr>
                <w:color w:val="385623" w:themeColor="accent6" w:themeShade="80"/>
                <w:lang w:val="en-US"/>
              </w:rPr>
            </w:pPr>
            <w:r w:rsidRPr="005976CF">
              <w:rPr>
                <w:color w:val="385623" w:themeColor="accent6" w:themeShade="80"/>
                <w:lang w:val="en-US"/>
              </w:rPr>
              <w:t>DC</w:t>
            </w:r>
          </w:p>
        </w:tc>
        <w:tc>
          <w:tcPr>
            <w:tcW w:w="1228" w:type="dxa"/>
            <w:tcBorders>
              <w:top w:val="single" w:sz="4" w:space="0" w:color="auto"/>
              <w:left w:val="single" w:sz="4" w:space="0" w:color="auto"/>
              <w:bottom w:val="single" w:sz="4" w:space="0" w:color="auto"/>
              <w:right w:val="single" w:sz="4" w:space="0" w:color="auto"/>
            </w:tcBorders>
            <w:hideMark/>
          </w:tcPr>
          <w:p w14:paraId="3CB94825" w14:textId="77777777" w:rsidR="00C61A8C" w:rsidRPr="005976CF" w:rsidRDefault="00C61A8C" w:rsidP="00C61A8C">
            <w:pPr>
              <w:rPr>
                <w:color w:val="385623" w:themeColor="accent6" w:themeShade="80"/>
                <w:lang w:val="en-US"/>
              </w:rPr>
            </w:pPr>
            <w:r w:rsidRPr="005976CF">
              <w:rPr>
                <w:color w:val="385623" w:themeColor="accent6" w:themeShade="80"/>
                <w:lang w:val="en-US"/>
              </w:rPr>
              <w:t>4</w:t>
            </w:r>
          </w:p>
        </w:tc>
        <w:tc>
          <w:tcPr>
            <w:tcW w:w="1153" w:type="dxa"/>
            <w:tcBorders>
              <w:top w:val="single" w:sz="4" w:space="0" w:color="auto"/>
              <w:left w:val="single" w:sz="4" w:space="0" w:color="auto"/>
              <w:bottom w:val="single" w:sz="4" w:space="0" w:color="auto"/>
              <w:right w:val="single" w:sz="4" w:space="0" w:color="auto"/>
            </w:tcBorders>
            <w:hideMark/>
          </w:tcPr>
          <w:p w14:paraId="2B118172"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599FA943" w14:textId="77777777" w:rsidR="00C61A8C" w:rsidRPr="005976CF" w:rsidRDefault="00C61A8C" w:rsidP="00C61A8C">
            <w:pPr>
              <w:rPr>
                <w:color w:val="385623" w:themeColor="accent6" w:themeShade="80"/>
                <w:lang w:val="en-US"/>
              </w:rPr>
            </w:pPr>
            <w:r w:rsidRPr="005976CF">
              <w:rPr>
                <w:color w:val="385623" w:themeColor="accent6" w:themeShade="80"/>
                <w:lang w:val="en-US"/>
              </w:rPr>
              <w:t>9</w:t>
            </w:r>
          </w:p>
        </w:tc>
        <w:tc>
          <w:tcPr>
            <w:tcW w:w="1139" w:type="dxa"/>
            <w:tcBorders>
              <w:top w:val="single" w:sz="4" w:space="0" w:color="auto"/>
              <w:left w:val="single" w:sz="4" w:space="0" w:color="auto"/>
              <w:bottom w:val="single" w:sz="4" w:space="0" w:color="auto"/>
              <w:right w:val="single" w:sz="4" w:space="0" w:color="auto"/>
            </w:tcBorders>
            <w:hideMark/>
          </w:tcPr>
          <w:p w14:paraId="5D2D47AE"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2D23BDF9" w14:textId="77777777" w:rsidR="00C61A8C" w:rsidRPr="005976CF" w:rsidRDefault="00C61A8C" w:rsidP="00C61A8C">
            <w:pPr>
              <w:rPr>
                <w:color w:val="385623" w:themeColor="accent6" w:themeShade="80"/>
                <w:lang w:val="en-US"/>
              </w:rPr>
            </w:pPr>
            <w:r w:rsidRPr="005976CF">
              <w:rPr>
                <w:color w:val="385623" w:themeColor="accent6" w:themeShade="80"/>
                <w:lang w:val="en-US"/>
              </w:rPr>
              <w:t>41</w:t>
            </w:r>
          </w:p>
        </w:tc>
      </w:tr>
      <w:tr w:rsidR="00C61A8C" w:rsidRPr="005976CF" w14:paraId="633BB351"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402F5572" w14:textId="77777777" w:rsidR="00C61A8C" w:rsidRPr="005976CF" w:rsidRDefault="00C61A8C" w:rsidP="00C61A8C">
            <w:pPr>
              <w:rPr>
                <w:color w:val="385623" w:themeColor="accent6" w:themeShade="80"/>
                <w:lang w:val="en-US"/>
              </w:rPr>
            </w:pPr>
            <w:r w:rsidRPr="005976CF">
              <w:rPr>
                <w:color w:val="385623" w:themeColor="accent6" w:themeShade="80"/>
                <w:lang w:val="en-US"/>
              </w:rPr>
              <w:t>10.0.100.20</w:t>
            </w:r>
          </w:p>
        </w:tc>
        <w:tc>
          <w:tcPr>
            <w:tcW w:w="1034" w:type="dxa"/>
            <w:tcBorders>
              <w:top w:val="single" w:sz="4" w:space="0" w:color="auto"/>
              <w:left w:val="single" w:sz="4" w:space="0" w:color="auto"/>
              <w:bottom w:val="single" w:sz="4" w:space="0" w:color="auto"/>
              <w:right w:val="single" w:sz="4" w:space="0" w:color="auto"/>
            </w:tcBorders>
            <w:hideMark/>
          </w:tcPr>
          <w:p w14:paraId="72EDBBDF" w14:textId="77777777" w:rsidR="00C61A8C" w:rsidRPr="005976CF" w:rsidRDefault="00C61A8C" w:rsidP="00C61A8C">
            <w:pPr>
              <w:rPr>
                <w:color w:val="385623" w:themeColor="accent6" w:themeShade="80"/>
                <w:lang w:val="en-US"/>
              </w:rPr>
            </w:pPr>
            <w:r w:rsidRPr="005976CF">
              <w:rPr>
                <w:color w:val="385623" w:themeColor="accent6" w:themeShade="80"/>
                <w:lang w:val="en-US"/>
              </w:rPr>
              <w:t>Files</w:t>
            </w:r>
          </w:p>
        </w:tc>
        <w:tc>
          <w:tcPr>
            <w:tcW w:w="1228" w:type="dxa"/>
            <w:tcBorders>
              <w:top w:val="single" w:sz="4" w:space="0" w:color="auto"/>
              <w:left w:val="single" w:sz="4" w:space="0" w:color="auto"/>
              <w:bottom w:val="single" w:sz="4" w:space="0" w:color="auto"/>
              <w:right w:val="single" w:sz="4" w:space="0" w:color="auto"/>
            </w:tcBorders>
            <w:hideMark/>
          </w:tcPr>
          <w:p w14:paraId="254D4277" w14:textId="77777777" w:rsidR="00C61A8C" w:rsidRPr="005976CF" w:rsidRDefault="00C61A8C" w:rsidP="00C61A8C">
            <w:pPr>
              <w:rPr>
                <w:color w:val="385623" w:themeColor="accent6" w:themeShade="80"/>
                <w:lang w:val="en-US"/>
              </w:rPr>
            </w:pPr>
            <w:r w:rsidRPr="005976CF">
              <w:rPr>
                <w:color w:val="385623" w:themeColor="accent6" w:themeShade="80"/>
                <w:lang w:val="en-US"/>
              </w:rPr>
              <w:t>2</w:t>
            </w:r>
          </w:p>
        </w:tc>
        <w:tc>
          <w:tcPr>
            <w:tcW w:w="1153" w:type="dxa"/>
            <w:tcBorders>
              <w:top w:val="single" w:sz="4" w:space="0" w:color="auto"/>
              <w:left w:val="single" w:sz="4" w:space="0" w:color="auto"/>
              <w:bottom w:val="single" w:sz="4" w:space="0" w:color="auto"/>
              <w:right w:val="single" w:sz="4" w:space="0" w:color="auto"/>
            </w:tcBorders>
            <w:hideMark/>
          </w:tcPr>
          <w:p w14:paraId="1FFB8ACD"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10089D76"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39" w:type="dxa"/>
            <w:tcBorders>
              <w:top w:val="single" w:sz="4" w:space="0" w:color="auto"/>
              <w:left w:val="single" w:sz="4" w:space="0" w:color="auto"/>
              <w:bottom w:val="single" w:sz="4" w:space="0" w:color="auto"/>
              <w:right w:val="single" w:sz="4" w:space="0" w:color="auto"/>
            </w:tcBorders>
            <w:hideMark/>
          </w:tcPr>
          <w:p w14:paraId="358D7A2E"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0F95070A" w14:textId="77777777" w:rsidR="00C61A8C" w:rsidRPr="005976CF" w:rsidRDefault="00C61A8C" w:rsidP="00C61A8C">
            <w:pPr>
              <w:rPr>
                <w:color w:val="385623" w:themeColor="accent6" w:themeShade="80"/>
                <w:lang w:val="en-US"/>
              </w:rPr>
            </w:pPr>
            <w:r w:rsidRPr="005976CF">
              <w:rPr>
                <w:color w:val="385623" w:themeColor="accent6" w:themeShade="80"/>
                <w:lang w:val="en-US"/>
              </w:rPr>
              <w:t>20</w:t>
            </w:r>
          </w:p>
        </w:tc>
      </w:tr>
      <w:tr w:rsidR="00C61A8C" w:rsidRPr="005976CF" w14:paraId="067FB126"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045B1C78" w14:textId="77777777" w:rsidR="00C61A8C" w:rsidRPr="005976CF" w:rsidRDefault="00C61A8C" w:rsidP="00C61A8C">
            <w:pPr>
              <w:rPr>
                <w:color w:val="385623" w:themeColor="accent6" w:themeShade="80"/>
                <w:lang w:val="en-US"/>
              </w:rPr>
            </w:pPr>
            <w:r w:rsidRPr="005976CF">
              <w:rPr>
                <w:color w:val="385623" w:themeColor="accent6" w:themeShade="80"/>
                <w:lang w:val="en-US"/>
              </w:rPr>
              <w:t>10.0.100.30</w:t>
            </w:r>
          </w:p>
        </w:tc>
        <w:tc>
          <w:tcPr>
            <w:tcW w:w="1034" w:type="dxa"/>
            <w:tcBorders>
              <w:top w:val="single" w:sz="4" w:space="0" w:color="auto"/>
              <w:left w:val="single" w:sz="4" w:space="0" w:color="auto"/>
              <w:bottom w:val="single" w:sz="4" w:space="0" w:color="auto"/>
              <w:right w:val="single" w:sz="4" w:space="0" w:color="auto"/>
            </w:tcBorders>
            <w:hideMark/>
          </w:tcPr>
          <w:p w14:paraId="365FEC9B" w14:textId="77777777" w:rsidR="00C61A8C" w:rsidRPr="005976CF" w:rsidRDefault="00C61A8C" w:rsidP="00C61A8C">
            <w:pPr>
              <w:rPr>
                <w:color w:val="385623" w:themeColor="accent6" w:themeShade="80"/>
                <w:lang w:val="en-US"/>
              </w:rPr>
            </w:pPr>
            <w:r w:rsidRPr="005976CF">
              <w:rPr>
                <w:color w:val="385623" w:themeColor="accent6" w:themeShade="80"/>
                <w:lang w:val="en-US"/>
              </w:rPr>
              <w:t>Intra</w:t>
            </w:r>
          </w:p>
        </w:tc>
        <w:tc>
          <w:tcPr>
            <w:tcW w:w="1228" w:type="dxa"/>
            <w:tcBorders>
              <w:top w:val="single" w:sz="4" w:space="0" w:color="auto"/>
              <w:left w:val="single" w:sz="4" w:space="0" w:color="auto"/>
              <w:bottom w:val="single" w:sz="4" w:space="0" w:color="auto"/>
              <w:right w:val="single" w:sz="4" w:space="0" w:color="auto"/>
            </w:tcBorders>
            <w:hideMark/>
          </w:tcPr>
          <w:p w14:paraId="1904B4F4"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649EA26B"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34C9E266" w14:textId="77777777" w:rsidR="00C61A8C" w:rsidRPr="005976CF" w:rsidRDefault="00C61A8C" w:rsidP="00C61A8C">
            <w:pPr>
              <w:rPr>
                <w:color w:val="385623" w:themeColor="accent6" w:themeShade="80"/>
                <w:lang w:val="en-US"/>
              </w:rPr>
            </w:pPr>
            <w:r w:rsidRPr="005976CF">
              <w:rPr>
                <w:color w:val="385623" w:themeColor="accent6" w:themeShade="80"/>
                <w:lang w:val="en-US"/>
              </w:rPr>
              <w:t>12</w:t>
            </w:r>
          </w:p>
        </w:tc>
        <w:tc>
          <w:tcPr>
            <w:tcW w:w="1139" w:type="dxa"/>
            <w:tcBorders>
              <w:top w:val="single" w:sz="4" w:space="0" w:color="auto"/>
              <w:left w:val="single" w:sz="4" w:space="0" w:color="auto"/>
              <w:bottom w:val="single" w:sz="4" w:space="0" w:color="auto"/>
              <w:right w:val="single" w:sz="4" w:space="0" w:color="auto"/>
            </w:tcBorders>
            <w:hideMark/>
          </w:tcPr>
          <w:p w14:paraId="3FFF42BD" w14:textId="77777777" w:rsidR="00C61A8C" w:rsidRPr="005976CF" w:rsidRDefault="00C61A8C" w:rsidP="00C61A8C">
            <w:pPr>
              <w:rPr>
                <w:color w:val="385623" w:themeColor="accent6" w:themeShade="80"/>
                <w:lang w:val="en-US"/>
              </w:rPr>
            </w:pPr>
            <w:r w:rsidRPr="005976CF">
              <w:rPr>
                <w:color w:val="385623" w:themeColor="accent6" w:themeShade="80"/>
                <w:lang w:val="en-US"/>
              </w:rPr>
              <w:t>4</w:t>
            </w:r>
          </w:p>
        </w:tc>
        <w:tc>
          <w:tcPr>
            <w:tcW w:w="1135" w:type="dxa"/>
            <w:tcBorders>
              <w:top w:val="single" w:sz="4" w:space="0" w:color="auto"/>
              <w:left w:val="single" w:sz="4" w:space="0" w:color="auto"/>
              <w:bottom w:val="single" w:sz="4" w:space="0" w:color="auto"/>
              <w:right w:val="single" w:sz="4" w:space="0" w:color="auto"/>
            </w:tcBorders>
            <w:hideMark/>
          </w:tcPr>
          <w:p w14:paraId="3EB024C7" w14:textId="77777777" w:rsidR="00C61A8C" w:rsidRPr="005976CF" w:rsidRDefault="00C61A8C" w:rsidP="00C61A8C">
            <w:pPr>
              <w:rPr>
                <w:color w:val="385623" w:themeColor="accent6" w:themeShade="80"/>
                <w:lang w:val="en-US"/>
              </w:rPr>
            </w:pPr>
            <w:r w:rsidRPr="005976CF">
              <w:rPr>
                <w:color w:val="385623" w:themeColor="accent6" w:themeShade="80"/>
                <w:lang w:val="en-US"/>
              </w:rPr>
              <w:t>33</w:t>
            </w:r>
          </w:p>
        </w:tc>
      </w:tr>
      <w:tr w:rsidR="00C61A8C" w:rsidRPr="005976CF" w14:paraId="666A6F09"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6BBBC3E3" w14:textId="77777777" w:rsidR="00C61A8C" w:rsidRPr="005976CF" w:rsidRDefault="00C61A8C" w:rsidP="00C61A8C">
            <w:pPr>
              <w:rPr>
                <w:color w:val="385623" w:themeColor="accent6" w:themeShade="80"/>
                <w:lang w:val="en-US"/>
              </w:rPr>
            </w:pPr>
            <w:r w:rsidRPr="005976CF">
              <w:rPr>
                <w:color w:val="385623" w:themeColor="accent6" w:themeShade="80"/>
                <w:lang w:val="en-US"/>
              </w:rPr>
              <w:lastRenderedPageBreak/>
              <w:t>10.0.100.50</w:t>
            </w:r>
          </w:p>
        </w:tc>
        <w:tc>
          <w:tcPr>
            <w:tcW w:w="1034" w:type="dxa"/>
            <w:tcBorders>
              <w:top w:val="single" w:sz="4" w:space="0" w:color="auto"/>
              <w:left w:val="single" w:sz="4" w:space="0" w:color="auto"/>
              <w:bottom w:val="single" w:sz="4" w:space="0" w:color="auto"/>
              <w:right w:val="single" w:sz="4" w:space="0" w:color="auto"/>
            </w:tcBorders>
            <w:hideMark/>
          </w:tcPr>
          <w:p w14:paraId="1D56C770" w14:textId="77777777" w:rsidR="00C61A8C" w:rsidRPr="005976CF" w:rsidRDefault="00C61A8C" w:rsidP="00C61A8C">
            <w:pPr>
              <w:rPr>
                <w:color w:val="385623" w:themeColor="accent6" w:themeShade="80"/>
                <w:lang w:val="en-US"/>
              </w:rPr>
            </w:pPr>
            <w:r w:rsidRPr="005976CF">
              <w:rPr>
                <w:color w:val="385623" w:themeColor="accent6" w:themeShade="80"/>
                <w:lang w:val="en-US"/>
              </w:rPr>
              <w:t>MySql</w:t>
            </w:r>
          </w:p>
        </w:tc>
        <w:tc>
          <w:tcPr>
            <w:tcW w:w="1228" w:type="dxa"/>
            <w:tcBorders>
              <w:top w:val="single" w:sz="4" w:space="0" w:color="auto"/>
              <w:left w:val="single" w:sz="4" w:space="0" w:color="auto"/>
              <w:bottom w:val="single" w:sz="4" w:space="0" w:color="auto"/>
              <w:right w:val="single" w:sz="4" w:space="0" w:color="auto"/>
            </w:tcBorders>
            <w:hideMark/>
          </w:tcPr>
          <w:p w14:paraId="252DE3CA"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6C887686"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4A37F115" w14:textId="77777777" w:rsidR="00C61A8C" w:rsidRPr="005976CF" w:rsidRDefault="00C61A8C" w:rsidP="00C61A8C">
            <w:pPr>
              <w:rPr>
                <w:color w:val="385623" w:themeColor="accent6" w:themeShade="80"/>
                <w:lang w:val="en-US"/>
              </w:rPr>
            </w:pPr>
            <w:r w:rsidRPr="005976CF">
              <w:rPr>
                <w:color w:val="385623" w:themeColor="accent6" w:themeShade="80"/>
                <w:lang w:val="en-US"/>
              </w:rPr>
              <w:t>2</w:t>
            </w:r>
          </w:p>
        </w:tc>
        <w:tc>
          <w:tcPr>
            <w:tcW w:w="1139" w:type="dxa"/>
            <w:tcBorders>
              <w:top w:val="single" w:sz="4" w:space="0" w:color="auto"/>
              <w:left w:val="single" w:sz="4" w:space="0" w:color="auto"/>
              <w:bottom w:val="single" w:sz="4" w:space="0" w:color="auto"/>
              <w:right w:val="single" w:sz="4" w:space="0" w:color="auto"/>
            </w:tcBorders>
            <w:hideMark/>
          </w:tcPr>
          <w:p w14:paraId="5F289CF3" w14:textId="77777777" w:rsidR="00C61A8C" w:rsidRPr="005976CF" w:rsidRDefault="00C61A8C" w:rsidP="00C61A8C">
            <w:pPr>
              <w:rPr>
                <w:color w:val="385623" w:themeColor="accent6" w:themeShade="80"/>
                <w:lang w:val="en-US"/>
              </w:rPr>
            </w:pPr>
            <w:r w:rsidRPr="005976CF">
              <w:rPr>
                <w:color w:val="385623" w:themeColor="accent6" w:themeShade="80"/>
                <w:lang w:val="en-US"/>
              </w:rPr>
              <w:t>2</w:t>
            </w:r>
          </w:p>
        </w:tc>
        <w:tc>
          <w:tcPr>
            <w:tcW w:w="1135" w:type="dxa"/>
            <w:tcBorders>
              <w:top w:val="single" w:sz="4" w:space="0" w:color="auto"/>
              <w:left w:val="single" w:sz="4" w:space="0" w:color="auto"/>
              <w:bottom w:val="single" w:sz="4" w:space="0" w:color="auto"/>
              <w:right w:val="single" w:sz="4" w:space="0" w:color="auto"/>
            </w:tcBorders>
            <w:hideMark/>
          </w:tcPr>
          <w:p w14:paraId="341A0CD1" w14:textId="77777777" w:rsidR="00C61A8C" w:rsidRPr="005976CF" w:rsidRDefault="00C61A8C" w:rsidP="00C61A8C">
            <w:pPr>
              <w:rPr>
                <w:color w:val="385623" w:themeColor="accent6" w:themeShade="80"/>
                <w:lang w:val="en-US"/>
              </w:rPr>
            </w:pPr>
            <w:r w:rsidRPr="005976CF">
              <w:rPr>
                <w:color w:val="385623" w:themeColor="accent6" w:themeShade="80"/>
                <w:lang w:val="en-US"/>
              </w:rPr>
              <w:t>23</w:t>
            </w:r>
          </w:p>
        </w:tc>
      </w:tr>
      <w:tr w:rsidR="00C61A8C" w:rsidRPr="005976CF" w14:paraId="40FB4D68" w14:textId="77777777" w:rsidTr="00C61A8C">
        <w:tc>
          <w:tcPr>
            <w:tcW w:w="1371" w:type="dxa"/>
            <w:tcBorders>
              <w:top w:val="single" w:sz="4" w:space="0" w:color="auto"/>
              <w:left w:val="single" w:sz="4" w:space="0" w:color="auto"/>
              <w:bottom w:val="single" w:sz="4" w:space="0" w:color="auto"/>
              <w:right w:val="single" w:sz="4" w:space="0" w:color="auto"/>
            </w:tcBorders>
            <w:hideMark/>
          </w:tcPr>
          <w:p w14:paraId="1C32A68E" w14:textId="77777777" w:rsidR="00C61A8C" w:rsidRPr="005976CF" w:rsidRDefault="00C61A8C" w:rsidP="00C61A8C">
            <w:pPr>
              <w:rPr>
                <w:color w:val="385623" w:themeColor="accent6" w:themeShade="80"/>
                <w:lang w:val="en-US"/>
              </w:rPr>
            </w:pPr>
            <w:r w:rsidRPr="005976CF">
              <w:rPr>
                <w:color w:val="385623" w:themeColor="accent6" w:themeShade="80"/>
                <w:lang w:val="en-US"/>
              </w:rPr>
              <w:t>10.0.100.91</w:t>
            </w:r>
          </w:p>
        </w:tc>
        <w:tc>
          <w:tcPr>
            <w:tcW w:w="1034" w:type="dxa"/>
            <w:tcBorders>
              <w:top w:val="single" w:sz="4" w:space="0" w:color="auto"/>
              <w:left w:val="single" w:sz="4" w:space="0" w:color="auto"/>
              <w:bottom w:val="single" w:sz="4" w:space="0" w:color="auto"/>
              <w:right w:val="single" w:sz="4" w:space="0" w:color="auto"/>
            </w:tcBorders>
          </w:tcPr>
          <w:p w14:paraId="5E2C59D8" w14:textId="77777777" w:rsidR="00C61A8C" w:rsidRPr="005976CF" w:rsidRDefault="00C61A8C" w:rsidP="00C61A8C">
            <w:pPr>
              <w:rPr>
                <w:color w:val="385623" w:themeColor="accent6" w:themeShade="80"/>
                <w:lang w:val="en-US"/>
              </w:rPr>
            </w:pPr>
            <w:r w:rsidRPr="005976CF">
              <w:rPr>
                <w:color w:val="385623" w:themeColor="accent6" w:themeShade="80"/>
                <w:lang w:val="en-US"/>
              </w:rPr>
              <w:t>CCTV</w:t>
            </w:r>
          </w:p>
        </w:tc>
        <w:tc>
          <w:tcPr>
            <w:tcW w:w="1228" w:type="dxa"/>
            <w:tcBorders>
              <w:top w:val="single" w:sz="4" w:space="0" w:color="auto"/>
              <w:left w:val="single" w:sz="4" w:space="0" w:color="auto"/>
              <w:bottom w:val="single" w:sz="4" w:space="0" w:color="auto"/>
              <w:right w:val="single" w:sz="4" w:space="0" w:color="auto"/>
            </w:tcBorders>
            <w:hideMark/>
          </w:tcPr>
          <w:p w14:paraId="667F9F83"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53" w:type="dxa"/>
            <w:tcBorders>
              <w:top w:val="single" w:sz="4" w:space="0" w:color="auto"/>
              <w:left w:val="single" w:sz="4" w:space="0" w:color="auto"/>
              <w:bottom w:val="single" w:sz="4" w:space="0" w:color="auto"/>
              <w:right w:val="single" w:sz="4" w:space="0" w:color="auto"/>
            </w:tcBorders>
            <w:hideMark/>
          </w:tcPr>
          <w:p w14:paraId="491761F2"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65" w:type="dxa"/>
            <w:tcBorders>
              <w:top w:val="single" w:sz="4" w:space="0" w:color="auto"/>
              <w:left w:val="single" w:sz="4" w:space="0" w:color="auto"/>
              <w:bottom w:val="single" w:sz="4" w:space="0" w:color="auto"/>
              <w:right w:val="single" w:sz="4" w:space="0" w:color="auto"/>
            </w:tcBorders>
            <w:hideMark/>
          </w:tcPr>
          <w:p w14:paraId="21155656" w14:textId="77777777" w:rsidR="00C61A8C" w:rsidRPr="005976CF" w:rsidRDefault="00C61A8C" w:rsidP="00C61A8C">
            <w:pPr>
              <w:rPr>
                <w:color w:val="385623" w:themeColor="accent6" w:themeShade="80"/>
                <w:lang w:val="en-US"/>
              </w:rPr>
            </w:pPr>
            <w:r w:rsidRPr="005976CF">
              <w:rPr>
                <w:color w:val="385623" w:themeColor="accent6" w:themeShade="80"/>
                <w:lang w:val="en-US"/>
              </w:rPr>
              <w:t>1</w:t>
            </w:r>
          </w:p>
        </w:tc>
        <w:tc>
          <w:tcPr>
            <w:tcW w:w="1139" w:type="dxa"/>
            <w:tcBorders>
              <w:top w:val="single" w:sz="4" w:space="0" w:color="auto"/>
              <w:left w:val="single" w:sz="4" w:space="0" w:color="auto"/>
              <w:bottom w:val="single" w:sz="4" w:space="0" w:color="auto"/>
              <w:right w:val="single" w:sz="4" w:space="0" w:color="auto"/>
            </w:tcBorders>
            <w:hideMark/>
          </w:tcPr>
          <w:p w14:paraId="4A9DD76A"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35" w:type="dxa"/>
            <w:tcBorders>
              <w:top w:val="single" w:sz="4" w:space="0" w:color="auto"/>
              <w:left w:val="single" w:sz="4" w:space="0" w:color="auto"/>
              <w:bottom w:val="single" w:sz="4" w:space="0" w:color="auto"/>
              <w:right w:val="single" w:sz="4" w:space="0" w:color="auto"/>
            </w:tcBorders>
            <w:hideMark/>
          </w:tcPr>
          <w:p w14:paraId="245DE3DD" w14:textId="77777777" w:rsidR="00C61A8C" w:rsidRPr="005976CF" w:rsidRDefault="00C61A8C" w:rsidP="00C61A8C">
            <w:pPr>
              <w:rPr>
                <w:color w:val="385623" w:themeColor="accent6" w:themeShade="80"/>
                <w:lang w:val="en-US"/>
              </w:rPr>
            </w:pPr>
            <w:r w:rsidRPr="005976CF">
              <w:rPr>
                <w:color w:val="385623" w:themeColor="accent6" w:themeShade="80"/>
                <w:lang w:val="en-US"/>
              </w:rPr>
              <w:t>17</w:t>
            </w:r>
          </w:p>
        </w:tc>
      </w:tr>
    </w:tbl>
    <w:p w14:paraId="03D56A7F" w14:textId="77777777" w:rsidR="00C61A8C" w:rsidRPr="005976CF" w:rsidRDefault="00C61A8C" w:rsidP="00C61A8C">
      <w:pPr>
        <w:jc w:val="both"/>
        <w:rPr>
          <w:color w:val="385623" w:themeColor="accent6" w:themeShade="80"/>
        </w:rPr>
      </w:pPr>
    </w:p>
    <w:p w14:paraId="2D634A34" w14:textId="4731C4F0" w:rsidR="00C61A8C" w:rsidRPr="005976CF" w:rsidRDefault="00C61A8C" w:rsidP="00C61A8C">
      <w:pPr>
        <w:pStyle w:val="Kuvaotsikko"/>
        <w:rPr>
          <w:color w:val="385623" w:themeColor="accent6" w:themeShade="80"/>
        </w:rPr>
      </w:pPr>
      <w:r w:rsidRPr="005976CF">
        <w:rPr>
          <w:color w:val="385623" w:themeColor="accent6" w:themeShade="80"/>
        </w:rPr>
        <w:t>Table 8 Branch vulnerabilities summary</w:t>
      </w:r>
    </w:p>
    <w:tbl>
      <w:tblPr>
        <w:tblStyle w:val="TaulukkoRuudukko"/>
        <w:tblW w:w="0" w:type="auto"/>
        <w:tblLook w:val="04A0" w:firstRow="1" w:lastRow="0" w:firstColumn="1" w:lastColumn="0" w:noHBand="0" w:noVBand="1"/>
      </w:tblPr>
      <w:tblGrid>
        <w:gridCol w:w="1615"/>
        <w:gridCol w:w="1032"/>
        <w:gridCol w:w="1196"/>
        <w:gridCol w:w="1105"/>
        <w:gridCol w:w="1206"/>
        <w:gridCol w:w="1088"/>
        <w:gridCol w:w="1083"/>
      </w:tblGrid>
      <w:tr w:rsidR="00C61A8C" w:rsidRPr="005976CF" w14:paraId="20FCCA33"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55226BFB" w14:textId="77777777" w:rsidR="00C61A8C" w:rsidRPr="005976CF" w:rsidRDefault="00C61A8C" w:rsidP="00C61A8C">
            <w:pPr>
              <w:rPr>
                <w:b/>
                <w:color w:val="385623" w:themeColor="accent6" w:themeShade="80"/>
              </w:rPr>
            </w:pPr>
            <w:r w:rsidRPr="005976CF">
              <w:rPr>
                <w:b/>
                <w:color w:val="385623" w:themeColor="accent6" w:themeShade="80"/>
              </w:rPr>
              <w:t>Host</w:t>
            </w:r>
          </w:p>
        </w:tc>
        <w:tc>
          <w:tcPr>
            <w:tcW w:w="1032" w:type="dxa"/>
            <w:tcBorders>
              <w:top w:val="single" w:sz="4" w:space="0" w:color="auto"/>
              <w:left w:val="single" w:sz="4" w:space="0" w:color="auto"/>
              <w:bottom w:val="single" w:sz="4" w:space="0" w:color="auto"/>
              <w:right w:val="single" w:sz="4" w:space="0" w:color="auto"/>
            </w:tcBorders>
            <w:hideMark/>
          </w:tcPr>
          <w:p w14:paraId="249553C7" w14:textId="77777777" w:rsidR="00C61A8C" w:rsidRPr="005976CF" w:rsidRDefault="00C61A8C" w:rsidP="00C61A8C">
            <w:pPr>
              <w:rPr>
                <w:b/>
                <w:color w:val="385623" w:themeColor="accent6" w:themeShade="80"/>
              </w:rPr>
            </w:pPr>
            <w:r w:rsidRPr="005976CF">
              <w:rPr>
                <w:b/>
                <w:color w:val="385623" w:themeColor="accent6" w:themeShade="80"/>
              </w:rPr>
              <w:t>Service</w:t>
            </w:r>
          </w:p>
        </w:tc>
        <w:tc>
          <w:tcPr>
            <w:tcW w:w="1196" w:type="dxa"/>
            <w:tcBorders>
              <w:top w:val="single" w:sz="4" w:space="0" w:color="auto"/>
              <w:left w:val="single" w:sz="4" w:space="0" w:color="auto"/>
              <w:bottom w:val="single" w:sz="4" w:space="0" w:color="auto"/>
              <w:right w:val="single" w:sz="4" w:space="0" w:color="auto"/>
            </w:tcBorders>
            <w:hideMark/>
          </w:tcPr>
          <w:p w14:paraId="0FBBB9BC" w14:textId="77777777" w:rsidR="00C61A8C" w:rsidRPr="005976CF" w:rsidRDefault="00C61A8C" w:rsidP="00C61A8C">
            <w:pPr>
              <w:rPr>
                <w:b/>
                <w:color w:val="385623" w:themeColor="accent6" w:themeShade="80"/>
              </w:rPr>
            </w:pPr>
            <w:r w:rsidRPr="005976CF">
              <w:rPr>
                <w:b/>
                <w:color w:val="385623" w:themeColor="accent6" w:themeShade="80"/>
              </w:rPr>
              <w:t>Critical</w:t>
            </w:r>
          </w:p>
        </w:tc>
        <w:tc>
          <w:tcPr>
            <w:tcW w:w="1105" w:type="dxa"/>
            <w:tcBorders>
              <w:top w:val="single" w:sz="4" w:space="0" w:color="auto"/>
              <w:left w:val="single" w:sz="4" w:space="0" w:color="auto"/>
              <w:bottom w:val="single" w:sz="4" w:space="0" w:color="auto"/>
              <w:right w:val="single" w:sz="4" w:space="0" w:color="auto"/>
            </w:tcBorders>
            <w:hideMark/>
          </w:tcPr>
          <w:p w14:paraId="2FD11CDE" w14:textId="77777777" w:rsidR="00C61A8C" w:rsidRPr="005976CF" w:rsidRDefault="00C61A8C" w:rsidP="00C61A8C">
            <w:pPr>
              <w:rPr>
                <w:b/>
                <w:color w:val="385623" w:themeColor="accent6" w:themeShade="80"/>
              </w:rPr>
            </w:pPr>
            <w:r w:rsidRPr="005976CF">
              <w:rPr>
                <w:b/>
                <w:color w:val="385623" w:themeColor="accent6" w:themeShade="80"/>
              </w:rPr>
              <w:t>High</w:t>
            </w:r>
          </w:p>
        </w:tc>
        <w:tc>
          <w:tcPr>
            <w:tcW w:w="1206" w:type="dxa"/>
            <w:tcBorders>
              <w:top w:val="single" w:sz="4" w:space="0" w:color="auto"/>
              <w:left w:val="single" w:sz="4" w:space="0" w:color="auto"/>
              <w:bottom w:val="single" w:sz="4" w:space="0" w:color="auto"/>
              <w:right w:val="single" w:sz="4" w:space="0" w:color="auto"/>
            </w:tcBorders>
            <w:hideMark/>
          </w:tcPr>
          <w:p w14:paraId="044D33A3" w14:textId="77777777" w:rsidR="00C61A8C" w:rsidRPr="005976CF" w:rsidRDefault="00C61A8C" w:rsidP="00C61A8C">
            <w:pPr>
              <w:rPr>
                <w:b/>
                <w:color w:val="385623" w:themeColor="accent6" w:themeShade="80"/>
              </w:rPr>
            </w:pPr>
            <w:r w:rsidRPr="005976CF">
              <w:rPr>
                <w:b/>
                <w:color w:val="385623" w:themeColor="accent6" w:themeShade="80"/>
              </w:rPr>
              <w:t>Med</w:t>
            </w:r>
          </w:p>
        </w:tc>
        <w:tc>
          <w:tcPr>
            <w:tcW w:w="1088" w:type="dxa"/>
            <w:tcBorders>
              <w:top w:val="single" w:sz="4" w:space="0" w:color="auto"/>
              <w:left w:val="single" w:sz="4" w:space="0" w:color="auto"/>
              <w:bottom w:val="single" w:sz="4" w:space="0" w:color="auto"/>
              <w:right w:val="single" w:sz="4" w:space="0" w:color="auto"/>
            </w:tcBorders>
            <w:hideMark/>
          </w:tcPr>
          <w:p w14:paraId="20C2B687" w14:textId="77777777" w:rsidR="00C61A8C" w:rsidRPr="005976CF" w:rsidRDefault="00C61A8C" w:rsidP="00C61A8C">
            <w:pPr>
              <w:rPr>
                <w:b/>
                <w:color w:val="385623" w:themeColor="accent6" w:themeShade="80"/>
              </w:rPr>
            </w:pPr>
            <w:r w:rsidRPr="005976CF">
              <w:rPr>
                <w:b/>
                <w:color w:val="385623" w:themeColor="accent6" w:themeShade="80"/>
              </w:rPr>
              <w:t>Low</w:t>
            </w:r>
          </w:p>
        </w:tc>
        <w:tc>
          <w:tcPr>
            <w:tcW w:w="1083" w:type="dxa"/>
            <w:tcBorders>
              <w:top w:val="single" w:sz="4" w:space="0" w:color="auto"/>
              <w:left w:val="single" w:sz="4" w:space="0" w:color="auto"/>
              <w:bottom w:val="single" w:sz="4" w:space="0" w:color="auto"/>
              <w:right w:val="single" w:sz="4" w:space="0" w:color="auto"/>
            </w:tcBorders>
            <w:hideMark/>
          </w:tcPr>
          <w:p w14:paraId="68E1295D" w14:textId="77777777" w:rsidR="00C61A8C" w:rsidRPr="005976CF" w:rsidRDefault="00C61A8C" w:rsidP="00C61A8C">
            <w:pPr>
              <w:rPr>
                <w:b/>
                <w:color w:val="385623" w:themeColor="accent6" w:themeShade="80"/>
              </w:rPr>
            </w:pPr>
            <w:r w:rsidRPr="005976CF">
              <w:rPr>
                <w:b/>
                <w:color w:val="385623" w:themeColor="accent6" w:themeShade="80"/>
              </w:rPr>
              <w:t>Info</w:t>
            </w:r>
          </w:p>
        </w:tc>
      </w:tr>
      <w:tr w:rsidR="00C61A8C" w:rsidRPr="005976CF" w14:paraId="7B75ECA6"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1CE5D235" w14:textId="77777777" w:rsidR="00C61A8C" w:rsidRPr="005976CF" w:rsidRDefault="00C61A8C" w:rsidP="00C61A8C">
            <w:pPr>
              <w:rPr>
                <w:color w:val="385623" w:themeColor="accent6" w:themeShade="80"/>
                <w:lang w:val="en-US"/>
              </w:rPr>
            </w:pPr>
            <w:r w:rsidRPr="005976CF">
              <w:rPr>
                <w:color w:val="385623" w:themeColor="accent6" w:themeShade="80"/>
                <w:lang w:val="en-US"/>
              </w:rPr>
              <w:t>192.168.10.10</w:t>
            </w:r>
          </w:p>
        </w:tc>
        <w:tc>
          <w:tcPr>
            <w:tcW w:w="1032" w:type="dxa"/>
            <w:tcBorders>
              <w:top w:val="single" w:sz="4" w:space="0" w:color="auto"/>
              <w:left w:val="single" w:sz="4" w:space="0" w:color="auto"/>
              <w:bottom w:val="single" w:sz="4" w:space="0" w:color="auto"/>
              <w:right w:val="single" w:sz="4" w:space="0" w:color="auto"/>
            </w:tcBorders>
            <w:hideMark/>
          </w:tcPr>
          <w:p w14:paraId="37BE0044" w14:textId="77777777" w:rsidR="00C61A8C" w:rsidRPr="005976CF" w:rsidRDefault="00C61A8C" w:rsidP="00C61A8C">
            <w:pPr>
              <w:rPr>
                <w:color w:val="385623" w:themeColor="accent6" w:themeShade="80"/>
                <w:lang w:val="en-US"/>
              </w:rPr>
            </w:pPr>
            <w:r w:rsidRPr="005976CF">
              <w:rPr>
                <w:color w:val="385623" w:themeColor="accent6" w:themeShade="80"/>
                <w:lang w:val="en-US"/>
              </w:rPr>
              <w:t>DC</w:t>
            </w:r>
          </w:p>
        </w:tc>
        <w:tc>
          <w:tcPr>
            <w:tcW w:w="1196" w:type="dxa"/>
            <w:tcBorders>
              <w:top w:val="single" w:sz="4" w:space="0" w:color="auto"/>
              <w:left w:val="single" w:sz="4" w:space="0" w:color="auto"/>
              <w:bottom w:val="single" w:sz="4" w:space="0" w:color="auto"/>
              <w:right w:val="single" w:sz="4" w:space="0" w:color="auto"/>
            </w:tcBorders>
            <w:hideMark/>
          </w:tcPr>
          <w:p w14:paraId="0F1CEF59" w14:textId="77777777" w:rsidR="00C61A8C" w:rsidRPr="005976CF" w:rsidRDefault="00C61A8C" w:rsidP="00C61A8C">
            <w:pPr>
              <w:rPr>
                <w:color w:val="385623" w:themeColor="accent6" w:themeShade="80"/>
                <w:lang w:val="en-US"/>
              </w:rPr>
            </w:pPr>
            <w:r w:rsidRPr="005976CF">
              <w:rPr>
                <w:color w:val="385623" w:themeColor="accent6" w:themeShade="80"/>
                <w:lang w:val="en-US"/>
              </w:rPr>
              <w:t>3</w:t>
            </w:r>
          </w:p>
        </w:tc>
        <w:tc>
          <w:tcPr>
            <w:tcW w:w="1105" w:type="dxa"/>
            <w:tcBorders>
              <w:top w:val="single" w:sz="4" w:space="0" w:color="auto"/>
              <w:left w:val="single" w:sz="4" w:space="0" w:color="auto"/>
              <w:bottom w:val="single" w:sz="4" w:space="0" w:color="auto"/>
              <w:right w:val="single" w:sz="4" w:space="0" w:color="auto"/>
            </w:tcBorders>
            <w:hideMark/>
          </w:tcPr>
          <w:p w14:paraId="6416D71D"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5B474CB3" w14:textId="77777777" w:rsidR="00C61A8C" w:rsidRPr="005976CF" w:rsidRDefault="00C61A8C" w:rsidP="00C61A8C">
            <w:pPr>
              <w:rPr>
                <w:color w:val="385623" w:themeColor="accent6" w:themeShade="80"/>
                <w:lang w:val="en-US"/>
              </w:rPr>
            </w:pPr>
            <w:r w:rsidRPr="005976CF">
              <w:rPr>
                <w:color w:val="385623" w:themeColor="accent6" w:themeShade="80"/>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59564EB6"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F16743B" w14:textId="77777777" w:rsidR="00C61A8C" w:rsidRPr="005976CF" w:rsidRDefault="00C61A8C" w:rsidP="00C61A8C">
            <w:pPr>
              <w:rPr>
                <w:color w:val="385623" w:themeColor="accent6" w:themeShade="80"/>
                <w:lang w:val="en-US"/>
              </w:rPr>
            </w:pPr>
            <w:r w:rsidRPr="005976CF">
              <w:rPr>
                <w:color w:val="385623" w:themeColor="accent6" w:themeShade="80"/>
                <w:lang w:val="en-US"/>
              </w:rPr>
              <w:t>30</w:t>
            </w:r>
          </w:p>
        </w:tc>
      </w:tr>
      <w:tr w:rsidR="00C61A8C" w:rsidRPr="005976CF" w14:paraId="0E36C997"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760487C0" w14:textId="77777777" w:rsidR="00C61A8C" w:rsidRPr="005976CF" w:rsidRDefault="00C61A8C" w:rsidP="00C61A8C">
            <w:pPr>
              <w:rPr>
                <w:color w:val="385623" w:themeColor="accent6" w:themeShade="80"/>
                <w:lang w:val="en-US"/>
              </w:rPr>
            </w:pPr>
            <w:r w:rsidRPr="005976CF">
              <w:rPr>
                <w:color w:val="385623" w:themeColor="accent6" w:themeShade="80"/>
                <w:lang w:val="en-US"/>
              </w:rPr>
              <w:t>192.168.10.20</w:t>
            </w:r>
          </w:p>
        </w:tc>
        <w:tc>
          <w:tcPr>
            <w:tcW w:w="1032" w:type="dxa"/>
            <w:tcBorders>
              <w:top w:val="single" w:sz="4" w:space="0" w:color="auto"/>
              <w:left w:val="single" w:sz="4" w:space="0" w:color="auto"/>
              <w:bottom w:val="single" w:sz="4" w:space="0" w:color="auto"/>
              <w:right w:val="single" w:sz="4" w:space="0" w:color="auto"/>
            </w:tcBorders>
            <w:hideMark/>
          </w:tcPr>
          <w:p w14:paraId="26D8BCE0" w14:textId="77777777" w:rsidR="00C61A8C" w:rsidRPr="005976CF" w:rsidRDefault="00C61A8C" w:rsidP="00C61A8C">
            <w:pPr>
              <w:rPr>
                <w:color w:val="385623" w:themeColor="accent6" w:themeShade="80"/>
                <w:lang w:val="en-US"/>
              </w:rPr>
            </w:pPr>
            <w:r w:rsidRPr="005976CF">
              <w:rPr>
                <w:color w:val="385623" w:themeColor="accent6" w:themeShade="80"/>
                <w:lang w:val="en-US"/>
              </w:rPr>
              <w:t>POS</w:t>
            </w:r>
          </w:p>
        </w:tc>
        <w:tc>
          <w:tcPr>
            <w:tcW w:w="1196" w:type="dxa"/>
            <w:tcBorders>
              <w:top w:val="single" w:sz="4" w:space="0" w:color="auto"/>
              <w:left w:val="single" w:sz="4" w:space="0" w:color="auto"/>
              <w:bottom w:val="single" w:sz="4" w:space="0" w:color="auto"/>
              <w:right w:val="single" w:sz="4" w:space="0" w:color="auto"/>
            </w:tcBorders>
            <w:hideMark/>
          </w:tcPr>
          <w:p w14:paraId="63D2950B"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20ACC5A1"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1F2663EB" w14:textId="77777777" w:rsidR="00C61A8C" w:rsidRPr="005976CF" w:rsidRDefault="00C61A8C" w:rsidP="00C61A8C">
            <w:pPr>
              <w:rPr>
                <w:color w:val="385623" w:themeColor="accent6" w:themeShade="80"/>
                <w:lang w:val="en-US"/>
              </w:rPr>
            </w:pPr>
            <w:r w:rsidRPr="005976CF">
              <w:rPr>
                <w:color w:val="385623" w:themeColor="accent6" w:themeShade="80"/>
                <w:lang w:val="en-US"/>
              </w:rPr>
              <w:t>3</w:t>
            </w:r>
          </w:p>
        </w:tc>
        <w:tc>
          <w:tcPr>
            <w:tcW w:w="1088" w:type="dxa"/>
            <w:tcBorders>
              <w:top w:val="single" w:sz="4" w:space="0" w:color="auto"/>
              <w:left w:val="single" w:sz="4" w:space="0" w:color="auto"/>
              <w:bottom w:val="single" w:sz="4" w:space="0" w:color="auto"/>
              <w:right w:val="single" w:sz="4" w:space="0" w:color="auto"/>
            </w:tcBorders>
            <w:hideMark/>
          </w:tcPr>
          <w:p w14:paraId="1ED3EB37" w14:textId="77777777" w:rsidR="00C61A8C" w:rsidRPr="005976CF" w:rsidRDefault="00C61A8C" w:rsidP="00C61A8C">
            <w:pPr>
              <w:rPr>
                <w:color w:val="385623" w:themeColor="accent6" w:themeShade="80"/>
                <w:lang w:val="en-US"/>
              </w:rPr>
            </w:pPr>
            <w:r w:rsidRPr="005976CF">
              <w:rPr>
                <w:color w:val="385623" w:themeColor="accent6" w:themeShade="80"/>
                <w:lang w:val="en-US"/>
              </w:rPr>
              <w:t>2</w:t>
            </w:r>
          </w:p>
        </w:tc>
        <w:tc>
          <w:tcPr>
            <w:tcW w:w="1083" w:type="dxa"/>
            <w:tcBorders>
              <w:top w:val="single" w:sz="4" w:space="0" w:color="auto"/>
              <w:left w:val="single" w:sz="4" w:space="0" w:color="auto"/>
              <w:bottom w:val="single" w:sz="4" w:space="0" w:color="auto"/>
              <w:right w:val="single" w:sz="4" w:space="0" w:color="auto"/>
            </w:tcBorders>
            <w:hideMark/>
          </w:tcPr>
          <w:p w14:paraId="42F36357" w14:textId="77777777" w:rsidR="00C61A8C" w:rsidRPr="005976CF" w:rsidRDefault="00C61A8C" w:rsidP="00C61A8C">
            <w:pPr>
              <w:rPr>
                <w:color w:val="385623" w:themeColor="accent6" w:themeShade="80"/>
                <w:lang w:val="en-US"/>
              </w:rPr>
            </w:pPr>
            <w:r w:rsidRPr="005976CF">
              <w:rPr>
                <w:color w:val="385623" w:themeColor="accent6" w:themeShade="80"/>
                <w:lang w:val="en-US"/>
              </w:rPr>
              <w:t>31</w:t>
            </w:r>
          </w:p>
        </w:tc>
      </w:tr>
      <w:tr w:rsidR="00C61A8C" w:rsidRPr="005976CF" w14:paraId="036EFE05"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66E0562F" w14:textId="77777777" w:rsidR="00C61A8C" w:rsidRPr="005976CF" w:rsidRDefault="00C61A8C" w:rsidP="00C61A8C">
            <w:pPr>
              <w:rPr>
                <w:color w:val="385623" w:themeColor="accent6" w:themeShade="80"/>
                <w:lang w:val="en-US"/>
              </w:rPr>
            </w:pPr>
            <w:r w:rsidRPr="005976CF">
              <w:rPr>
                <w:color w:val="385623" w:themeColor="accent6" w:themeShade="80"/>
                <w:lang w:val="en-US"/>
              </w:rPr>
              <w:t>192.168.10.30</w:t>
            </w:r>
          </w:p>
        </w:tc>
        <w:tc>
          <w:tcPr>
            <w:tcW w:w="1032" w:type="dxa"/>
            <w:tcBorders>
              <w:top w:val="single" w:sz="4" w:space="0" w:color="auto"/>
              <w:left w:val="single" w:sz="4" w:space="0" w:color="auto"/>
              <w:bottom w:val="single" w:sz="4" w:space="0" w:color="auto"/>
              <w:right w:val="single" w:sz="4" w:space="0" w:color="auto"/>
            </w:tcBorders>
            <w:hideMark/>
          </w:tcPr>
          <w:p w14:paraId="475728FB" w14:textId="77777777" w:rsidR="00C61A8C" w:rsidRPr="005976CF" w:rsidRDefault="00C61A8C" w:rsidP="00C61A8C">
            <w:pPr>
              <w:rPr>
                <w:color w:val="385623" w:themeColor="accent6" w:themeShade="80"/>
                <w:lang w:val="en-US"/>
              </w:rPr>
            </w:pPr>
            <w:r w:rsidRPr="005976CF">
              <w:rPr>
                <w:color w:val="385623" w:themeColor="accent6" w:themeShade="80"/>
                <w:lang w:val="en-US"/>
              </w:rPr>
              <w:t>InfoTV</w:t>
            </w:r>
          </w:p>
        </w:tc>
        <w:tc>
          <w:tcPr>
            <w:tcW w:w="1196" w:type="dxa"/>
            <w:tcBorders>
              <w:top w:val="single" w:sz="4" w:space="0" w:color="auto"/>
              <w:left w:val="single" w:sz="4" w:space="0" w:color="auto"/>
              <w:bottom w:val="single" w:sz="4" w:space="0" w:color="auto"/>
              <w:right w:val="single" w:sz="4" w:space="0" w:color="auto"/>
            </w:tcBorders>
            <w:hideMark/>
          </w:tcPr>
          <w:p w14:paraId="75CC1234"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30E339BF"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182B1ABF"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088" w:type="dxa"/>
            <w:tcBorders>
              <w:top w:val="single" w:sz="4" w:space="0" w:color="auto"/>
              <w:left w:val="single" w:sz="4" w:space="0" w:color="auto"/>
              <w:bottom w:val="single" w:sz="4" w:space="0" w:color="auto"/>
              <w:right w:val="single" w:sz="4" w:space="0" w:color="auto"/>
            </w:tcBorders>
            <w:hideMark/>
          </w:tcPr>
          <w:p w14:paraId="48ADDA5E"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09F1ED7" w14:textId="77777777" w:rsidR="00C61A8C" w:rsidRPr="005976CF" w:rsidRDefault="00C61A8C" w:rsidP="00C61A8C">
            <w:pPr>
              <w:rPr>
                <w:color w:val="385623" w:themeColor="accent6" w:themeShade="80"/>
                <w:lang w:val="en-US"/>
              </w:rPr>
            </w:pPr>
            <w:r w:rsidRPr="005976CF">
              <w:rPr>
                <w:color w:val="385623" w:themeColor="accent6" w:themeShade="80"/>
                <w:lang w:val="en-US"/>
              </w:rPr>
              <w:t>4</w:t>
            </w:r>
          </w:p>
        </w:tc>
      </w:tr>
      <w:tr w:rsidR="00C61A8C" w:rsidRPr="005976CF" w14:paraId="6E8F993E"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5413A61C" w14:textId="77777777" w:rsidR="00C61A8C" w:rsidRPr="005976CF" w:rsidRDefault="00C61A8C" w:rsidP="00C61A8C">
            <w:pPr>
              <w:rPr>
                <w:color w:val="385623" w:themeColor="accent6" w:themeShade="80"/>
                <w:lang w:val="en-US"/>
              </w:rPr>
            </w:pPr>
            <w:r w:rsidRPr="005976CF">
              <w:rPr>
                <w:color w:val="385623" w:themeColor="accent6" w:themeShade="80"/>
                <w:lang w:val="en-US"/>
              </w:rPr>
              <w:t>192.168.10.51</w:t>
            </w:r>
          </w:p>
        </w:tc>
        <w:tc>
          <w:tcPr>
            <w:tcW w:w="1032" w:type="dxa"/>
            <w:tcBorders>
              <w:top w:val="single" w:sz="4" w:space="0" w:color="auto"/>
              <w:left w:val="single" w:sz="4" w:space="0" w:color="auto"/>
              <w:bottom w:val="single" w:sz="4" w:space="0" w:color="auto"/>
              <w:right w:val="single" w:sz="4" w:space="0" w:color="auto"/>
            </w:tcBorders>
            <w:hideMark/>
          </w:tcPr>
          <w:p w14:paraId="10D86507" w14:textId="77777777" w:rsidR="00C61A8C" w:rsidRPr="005976CF" w:rsidRDefault="00C61A8C" w:rsidP="00C61A8C">
            <w:pPr>
              <w:rPr>
                <w:color w:val="385623" w:themeColor="accent6" w:themeShade="80"/>
                <w:lang w:val="en-US"/>
              </w:rPr>
            </w:pPr>
            <w:r w:rsidRPr="005976CF">
              <w:rPr>
                <w:color w:val="385623" w:themeColor="accent6" w:themeShade="80"/>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58A883C0"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53D33E28"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6A046377" w14:textId="77777777" w:rsidR="00C61A8C" w:rsidRPr="005976CF" w:rsidRDefault="00C61A8C" w:rsidP="00C61A8C">
            <w:pPr>
              <w:rPr>
                <w:color w:val="385623" w:themeColor="accent6" w:themeShade="80"/>
                <w:lang w:val="en-US"/>
              </w:rPr>
            </w:pPr>
            <w:r w:rsidRPr="005976CF">
              <w:rPr>
                <w:color w:val="385623" w:themeColor="accent6" w:themeShade="80"/>
                <w:lang w:val="en-US"/>
              </w:rPr>
              <w:t>2</w:t>
            </w:r>
          </w:p>
        </w:tc>
        <w:tc>
          <w:tcPr>
            <w:tcW w:w="1088" w:type="dxa"/>
            <w:tcBorders>
              <w:top w:val="single" w:sz="4" w:space="0" w:color="auto"/>
              <w:left w:val="single" w:sz="4" w:space="0" w:color="auto"/>
              <w:bottom w:val="single" w:sz="4" w:space="0" w:color="auto"/>
              <w:right w:val="single" w:sz="4" w:space="0" w:color="auto"/>
            </w:tcBorders>
            <w:hideMark/>
          </w:tcPr>
          <w:p w14:paraId="4568AB64"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5B83E907" w14:textId="77777777" w:rsidR="00C61A8C" w:rsidRPr="005976CF" w:rsidRDefault="00C61A8C" w:rsidP="00C61A8C">
            <w:pPr>
              <w:rPr>
                <w:color w:val="385623" w:themeColor="accent6" w:themeShade="80"/>
                <w:lang w:val="en-US"/>
              </w:rPr>
            </w:pPr>
            <w:r w:rsidRPr="005976CF">
              <w:rPr>
                <w:color w:val="385623" w:themeColor="accent6" w:themeShade="80"/>
                <w:lang w:val="en-US"/>
              </w:rPr>
              <w:t>18</w:t>
            </w:r>
          </w:p>
        </w:tc>
      </w:tr>
      <w:tr w:rsidR="00C61A8C" w:rsidRPr="005976CF" w14:paraId="00813E04" w14:textId="77777777" w:rsidTr="00C61A8C">
        <w:tc>
          <w:tcPr>
            <w:tcW w:w="1615" w:type="dxa"/>
            <w:tcBorders>
              <w:top w:val="single" w:sz="4" w:space="0" w:color="auto"/>
              <w:left w:val="single" w:sz="4" w:space="0" w:color="auto"/>
              <w:bottom w:val="single" w:sz="4" w:space="0" w:color="auto"/>
              <w:right w:val="single" w:sz="4" w:space="0" w:color="auto"/>
            </w:tcBorders>
            <w:hideMark/>
          </w:tcPr>
          <w:p w14:paraId="15F6C85A" w14:textId="77777777" w:rsidR="00C61A8C" w:rsidRPr="005976CF" w:rsidRDefault="00C61A8C" w:rsidP="00C61A8C">
            <w:pPr>
              <w:rPr>
                <w:color w:val="385623" w:themeColor="accent6" w:themeShade="80"/>
                <w:lang w:val="en-US"/>
              </w:rPr>
            </w:pPr>
            <w:r w:rsidRPr="005976CF">
              <w:rPr>
                <w:color w:val="385623" w:themeColor="accent6" w:themeShade="80"/>
                <w:lang w:val="en-US"/>
              </w:rPr>
              <w:t>192.168.10.52</w:t>
            </w:r>
          </w:p>
        </w:tc>
        <w:tc>
          <w:tcPr>
            <w:tcW w:w="1032" w:type="dxa"/>
            <w:tcBorders>
              <w:top w:val="single" w:sz="4" w:space="0" w:color="auto"/>
              <w:left w:val="single" w:sz="4" w:space="0" w:color="auto"/>
              <w:bottom w:val="single" w:sz="4" w:space="0" w:color="auto"/>
              <w:right w:val="single" w:sz="4" w:space="0" w:color="auto"/>
            </w:tcBorders>
          </w:tcPr>
          <w:p w14:paraId="3770DCAB" w14:textId="77777777" w:rsidR="00C61A8C" w:rsidRPr="005976CF" w:rsidRDefault="00C61A8C" w:rsidP="00C61A8C">
            <w:pPr>
              <w:rPr>
                <w:color w:val="385623" w:themeColor="accent6" w:themeShade="80"/>
                <w:lang w:val="en-US"/>
              </w:rPr>
            </w:pPr>
            <w:r w:rsidRPr="005976CF">
              <w:rPr>
                <w:color w:val="385623" w:themeColor="accent6" w:themeShade="80"/>
                <w:lang w:val="en-US"/>
              </w:rPr>
              <w:t>CCTV-Branch1</w:t>
            </w:r>
          </w:p>
        </w:tc>
        <w:tc>
          <w:tcPr>
            <w:tcW w:w="1196" w:type="dxa"/>
            <w:tcBorders>
              <w:top w:val="single" w:sz="4" w:space="0" w:color="auto"/>
              <w:left w:val="single" w:sz="4" w:space="0" w:color="auto"/>
              <w:bottom w:val="single" w:sz="4" w:space="0" w:color="auto"/>
              <w:right w:val="single" w:sz="4" w:space="0" w:color="auto"/>
            </w:tcBorders>
            <w:hideMark/>
          </w:tcPr>
          <w:p w14:paraId="7FCE59E5"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105" w:type="dxa"/>
            <w:tcBorders>
              <w:top w:val="single" w:sz="4" w:space="0" w:color="auto"/>
              <w:left w:val="single" w:sz="4" w:space="0" w:color="auto"/>
              <w:bottom w:val="single" w:sz="4" w:space="0" w:color="auto"/>
              <w:right w:val="single" w:sz="4" w:space="0" w:color="auto"/>
            </w:tcBorders>
            <w:hideMark/>
          </w:tcPr>
          <w:p w14:paraId="2A5B94DD"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206" w:type="dxa"/>
            <w:tcBorders>
              <w:top w:val="single" w:sz="4" w:space="0" w:color="auto"/>
              <w:left w:val="single" w:sz="4" w:space="0" w:color="auto"/>
              <w:bottom w:val="single" w:sz="4" w:space="0" w:color="auto"/>
              <w:right w:val="single" w:sz="4" w:space="0" w:color="auto"/>
            </w:tcBorders>
            <w:hideMark/>
          </w:tcPr>
          <w:p w14:paraId="166AA0B4" w14:textId="77777777" w:rsidR="00C61A8C" w:rsidRPr="005976CF" w:rsidRDefault="00C61A8C" w:rsidP="00C61A8C">
            <w:pPr>
              <w:rPr>
                <w:color w:val="385623" w:themeColor="accent6" w:themeShade="80"/>
                <w:lang w:val="en-US"/>
              </w:rPr>
            </w:pPr>
            <w:r w:rsidRPr="005976CF">
              <w:rPr>
                <w:color w:val="385623" w:themeColor="accent6" w:themeShade="80"/>
                <w:lang w:val="en-US"/>
              </w:rPr>
              <w:t>1</w:t>
            </w:r>
          </w:p>
        </w:tc>
        <w:tc>
          <w:tcPr>
            <w:tcW w:w="1088" w:type="dxa"/>
            <w:tcBorders>
              <w:top w:val="single" w:sz="4" w:space="0" w:color="auto"/>
              <w:left w:val="single" w:sz="4" w:space="0" w:color="auto"/>
              <w:bottom w:val="single" w:sz="4" w:space="0" w:color="auto"/>
              <w:right w:val="single" w:sz="4" w:space="0" w:color="auto"/>
            </w:tcBorders>
            <w:hideMark/>
          </w:tcPr>
          <w:p w14:paraId="13A3D8A2" w14:textId="77777777" w:rsidR="00C61A8C" w:rsidRPr="005976CF" w:rsidRDefault="00C61A8C" w:rsidP="00C61A8C">
            <w:pPr>
              <w:rPr>
                <w:color w:val="385623" w:themeColor="accent6" w:themeShade="80"/>
                <w:lang w:val="en-US"/>
              </w:rPr>
            </w:pPr>
            <w:r w:rsidRPr="005976CF">
              <w:rPr>
                <w:color w:val="385623" w:themeColor="accent6" w:themeShade="80"/>
                <w:lang w:val="en-US"/>
              </w:rPr>
              <w:t>0</w:t>
            </w:r>
          </w:p>
        </w:tc>
        <w:tc>
          <w:tcPr>
            <w:tcW w:w="1083" w:type="dxa"/>
            <w:tcBorders>
              <w:top w:val="single" w:sz="4" w:space="0" w:color="auto"/>
              <w:left w:val="single" w:sz="4" w:space="0" w:color="auto"/>
              <w:bottom w:val="single" w:sz="4" w:space="0" w:color="auto"/>
              <w:right w:val="single" w:sz="4" w:space="0" w:color="auto"/>
            </w:tcBorders>
            <w:hideMark/>
          </w:tcPr>
          <w:p w14:paraId="0FBA7E05" w14:textId="77777777" w:rsidR="00C61A8C" w:rsidRPr="005976CF" w:rsidRDefault="00C61A8C" w:rsidP="00C61A8C">
            <w:pPr>
              <w:rPr>
                <w:color w:val="385623" w:themeColor="accent6" w:themeShade="80"/>
                <w:lang w:val="en-US"/>
              </w:rPr>
            </w:pPr>
            <w:r w:rsidRPr="005976CF">
              <w:rPr>
                <w:color w:val="385623" w:themeColor="accent6" w:themeShade="80"/>
                <w:lang w:val="en-US"/>
              </w:rPr>
              <w:t>18</w:t>
            </w:r>
          </w:p>
        </w:tc>
      </w:tr>
    </w:tbl>
    <w:p w14:paraId="5E1ECFEF" w14:textId="77777777" w:rsidR="00C61A8C" w:rsidRPr="005976CF" w:rsidRDefault="00C61A8C" w:rsidP="00C61A8C">
      <w:pPr>
        <w:pStyle w:val="Otsikko2"/>
        <w:numPr>
          <w:ilvl w:val="0"/>
          <w:numId w:val="0"/>
        </w:numPr>
        <w:rPr>
          <w:color w:val="385623" w:themeColor="accent6" w:themeShade="80"/>
          <w:lang w:val="en-US"/>
        </w:rPr>
      </w:pPr>
    </w:p>
    <w:p w14:paraId="5AA967A2" w14:textId="2F7CB454" w:rsidR="00532F65" w:rsidRDefault="00881CFE" w:rsidP="00312374">
      <w:pPr>
        <w:pStyle w:val="Otsikko2"/>
        <w:rPr>
          <w:lang w:val="en-US"/>
        </w:rPr>
      </w:pPr>
      <w:r w:rsidRPr="003C3BC0">
        <w:rPr>
          <w:lang w:val="en-US"/>
        </w:rPr>
        <w:t>Vulnerability Details</w:t>
      </w:r>
      <w:bookmarkEnd w:id="48"/>
      <w:bookmarkEnd w:id="49"/>
      <w:bookmarkEnd w:id="50"/>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107C1172" w14:textId="77777777" w:rsidR="00273344" w:rsidRDefault="00273344" w:rsidP="00273344">
      <w:pPr>
        <w:pStyle w:val="Otsikko3"/>
      </w:pPr>
      <w:bookmarkStart w:id="51" w:name="_Toc500698271"/>
      <w:r>
        <w:t>List of vulnerabilities</w:t>
      </w:r>
    </w:p>
    <w:p w14:paraId="02B5E9E8" w14:textId="77777777" w:rsidR="00273344" w:rsidRPr="00150946" w:rsidRDefault="00273344" w:rsidP="00273344">
      <w:pPr>
        <w:rPr>
          <w:lang w:val="en-US"/>
        </w:rPr>
      </w:pPr>
    </w:p>
    <w:p w14:paraId="17DB1232" w14:textId="77777777" w:rsidR="00273344" w:rsidRDefault="00273344" w:rsidP="00273344">
      <w:pPr>
        <w:pStyle w:val="Otsikko3"/>
        <w:numPr>
          <w:ilvl w:val="0"/>
          <w:numId w:val="0"/>
        </w:numPr>
      </w:pPr>
      <w:bookmarkStart w:id="52" w:name="_Toc503028823"/>
      <w:bookmarkStart w:id="53" w:name="_Toc503078595"/>
      <w:r>
        <w:t>Vulnerability in DNS Resolution</w:t>
      </w:r>
      <w:bookmarkEnd w:id="52"/>
      <w:bookmarkEnd w:id="53"/>
    </w:p>
    <w:p w14:paraId="4A55C263" w14:textId="77777777" w:rsidR="00273344" w:rsidRDefault="00273344" w:rsidP="00273344">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570F1F9D" w14:textId="77777777" w:rsidR="00273344" w:rsidRDefault="00273344" w:rsidP="00273344">
      <w:pPr>
        <w:jc w:val="both"/>
        <w:rPr>
          <w:b/>
          <w:lang w:val="en-US"/>
        </w:rPr>
      </w:pPr>
      <w:r>
        <w:rPr>
          <w:b/>
          <w:lang w:val="en-US"/>
        </w:rPr>
        <w:lastRenderedPageBreak/>
        <w:t xml:space="preserve">Vulnerable Targets: </w:t>
      </w:r>
    </w:p>
    <w:p w14:paraId="7A3CA718" w14:textId="77777777" w:rsidR="00273344" w:rsidRDefault="00273344" w:rsidP="00273344">
      <w:pPr>
        <w:jc w:val="both"/>
        <w:rPr>
          <w:lang w:val="en-US"/>
        </w:rPr>
      </w:pPr>
      <w:hyperlink r:id="rId20" w:history="1">
        <w:r w:rsidRPr="00717836">
          <w:rPr>
            <w:rStyle w:val="Hyperlinkki"/>
            <w:lang w:val="en-US"/>
          </w:rPr>
          <w:t>files.ldil.de</w:t>
        </w:r>
      </w:hyperlink>
      <w:r>
        <w:rPr>
          <w:lang w:val="en-US"/>
        </w:rPr>
        <w:t xml:space="preserve"> / 10.0.100.20</w:t>
      </w:r>
    </w:p>
    <w:p w14:paraId="03E3347D" w14:textId="77777777" w:rsidR="00273344" w:rsidRDefault="00273344" w:rsidP="00273344">
      <w:pPr>
        <w:jc w:val="both"/>
        <w:rPr>
          <w:lang w:val="en-US"/>
        </w:rPr>
      </w:pPr>
      <w:hyperlink r:id="rId21" w:history="1">
        <w:r w:rsidRPr="00717836">
          <w:rPr>
            <w:rStyle w:val="Hyperlinkki"/>
            <w:lang w:val="en-US"/>
          </w:rPr>
          <w:t>dc.ldil.de</w:t>
        </w:r>
      </w:hyperlink>
      <w:r>
        <w:rPr>
          <w:lang w:val="en-US"/>
        </w:rPr>
        <w:t xml:space="preserve"> / 10.0.100.10</w:t>
      </w:r>
    </w:p>
    <w:p w14:paraId="3E61611F" w14:textId="77777777" w:rsidR="00273344" w:rsidRDefault="00273344" w:rsidP="00273344">
      <w:pPr>
        <w:jc w:val="both"/>
        <w:rPr>
          <w:lang w:val="en-US"/>
        </w:rPr>
      </w:pPr>
      <w:r w:rsidRPr="00150946">
        <w:rPr>
          <w:rStyle w:val="Hyperlinkki"/>
          <w:lang w:val="en-US"/>
        </w:rPr>
        <w:t>rodc.ldil.de</w:t>
      </w:r>
      <w:r>
        <w:rPr>
          <w:lang w:val="en-US"/>
        </w:rPr>
        <w:t xml:space="preserve"> / 192.168.10.10</w:t>
      </w:r>
    </w:p>
    <w:p w14:paraId="38D7C791" w14:textId="77777777" w:rsidR="00273344" w:rsidRDefault="00273344" w:rsidP="00273344">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490FCF54" w14:textId="77777777" w:rsidR="00273344" w:rsidRDefault="00273344" w:rsidP="00273344">
      <w:pPr>
        <w:jc w:val="both"/>
        <w:rPr>
          <w:lang w:val="en-US"/>
        </w:rPr>
      </w:pPr>
      <w:r>
        <w:rPr>
          <w:lang w:val="en-US"/>
        </w:rPr>
        <w:t>execute arbitrary code in the context of the NetworkService account. On Windows Vista, 2008, 7, and 2008 R2, the issue can be exploited remotely.</w:t>
      </w:r>
    </w:p>
    <w:p w14:paraId="7E91B88E" w14:textId="77777777" w:rsidR="00273344" w:rsidRDefault="00273344" w:rsidP="00273344">
      <w:pPr>
        <w:jc w:val="both"/>
        <w:rPr>
          <w:lang w:val="en-US"/>
        </w:rPr>
      </w:pPr>
      <w:r>
        <w:rPr>
          <w:b/>
          <w:lang w:val="en-US"/>
        </w:rPr>
        <w:t>Vulnerability Fix</w:t>
      </w:r>
      <w:r>
        <w:rPr>
          <w:lang w:val="en-US"/>
        </w:rPr>
        <w:t>: Install patch for Windows 2008 R2.</w:t>
      </w:r>
    </w:p>
    <w:p w14:paraId="37622722" w14:textId="77777777" w:rsidR="00273344" w:rsidRDefault="00273344" w:rsidP="00273344">
      <w:pPr>
        <w:jc w:val="both"/>
        <w:rPr>
          <w:b/>
          <w:color w:val="FF0000"/>
          <w:lang w:val="en-US"/>
        </w:rPr>
      </w:pPr>
      <w:r>
        <w:rPr>
          <w:b/>
          <w:lang w:val="en-US"/>
        </w:rPr>
        <w:t xml:space="preserve">Severity: </w:t>
      </w:r>
      <w:r>
        <w:rPr>
          <w:b/>
          <w:color w:val="FF0000"/>
          <w:lang w:val="en-US"/>
        </w:rPr>
        <w:t>CRITICAL</w:t>
      </w:r>
    </w:p>
    <w:p w14:paraId="4B840D75" w14:textId="77777777" w:rsidR="00273344" w:rsidRPr="009C4EB7" w:rsidRDefault="00273344" w:rsidP="00273344">
      <w:pPr>
        <w:jc w:val="both"/>
        <w:rPr>
          <w:b/>
          <w:color w:val="FF0000"/>
          <w:lang w:val="en-US"/>
        </w:rPr>
      </w:pPr>
    </w:p>
    <w:p w14:paraId="24050DA2" w14:textId="77777777" w:rsidR="00273344" w:rsidRDefault="00273344" w:rsidP="00273344">
      <w:pPr>
        <w:pStyle w:val="Otsikko3"/>
        <w:numPr>
          <w:ilvl w:val="0"/>
          <w:numId w:val="0"/>
        </w:numPr>
      </w:pPr>
      <w:bookmarkStart w:id="54" w:name="_Toc503028824"/>
      <w:bookmarkStart w:id="55" w:name="_Toc503078596"/>
      <w:r>
        <w:t>Microsoft Windows SMB Server</w:t>
      </w:r>
      <w:bookmarkEnd w:id="54"/>
      <w:bookmarkEnd w:id="55"/>
      <w:r>
        <w:t xml:space="preserve"> vulnerabilities</w:t>
      </w:r>
    </w:p>
    <w:p w14:paraId="70E8C84E" w14:textId="77777777" w:rsidR="00273344" w:rsidRDefault="00273344" w:rsidP="00273344">
      <w:pPr>
        <w:jc w:val="both"/>
        <w:rPr>
          <w:bCs/>
          <w:lang w:val="en-US"/>
        </w:rPr>
      </w:pPr>
      <w:r>
        <w:rPr>
          <w:b/>
          <w:bCs/>
          <w:lang w:val="en-US"/>
        </w:rPr>
        <w:t xml:space="preserve">Synopsis: </w:t>
      </w:r>
      <w:r>
        <w:rPr>
          <w:bCs/>
          <w:lang w:val="en-US"/>
        </w:rPr>
        <w:t>Multiple vulnerabilities in Microsoft Server Message Block 1.0 (SMBv1)</w:t>
      </w:r>
    </w:p>
    <w:p w14:paraId="2D594AFA" w14:textId="77777777" w:rsidR="00273344" w:rsidRDefault="00273344" w:rsidP="00273344">
      <w:pPr>
        <w:jc w:val="both"/>
        <w:rPr>
          <w:b/>
          <w:lang w:val="en-US"/>
        </w:rPr>
      </w:pPr>
      <w:r>
        <w:rPr>
          <w:b/>
          <w:lang w:val="en-US"/>
        </w:rPr>
        <w:t xml:space="preserve">Vulnerable Targets: </w:t>
      </w:r>
    </w:p>
    <w:p w14:paraId="559E2F5D" w14:textId="77777777" w:rsidR="00273344" w:rsidRDefault="00273344" w:rsidP="00273344">
      <w:pPr>
        <w:jc w:val="both"/>
        <w:rPr>
          <w:lang w:val="en-US"/>
        </w:rPr>
      </w:pPr>
      <w:hyperlink r:id="rId22" w:history="1">
        <w:r w:rsidRPr="00717836">
          <w:rPr>
            <w:rStyle w:val="Hyperlinkki"/>
            <w:lang w:val="en-US"/>
          </w:rPr>
          <w:t>dc.ldil.de</w:t>
        </w:r>
      </w:hyperlink>
      <w:r>
        <w:rPr>
          <w:lang w:val="en-US"/>
        </w:rPr>
        <w:t xml:space="preserve"> / 10.0.100.10</w:t>
      </w:r>
    </w:p>
    <w:p w14:paraId="308BD4C2" w14:textId="77777777" w:rsidR="00273344" w:rsidRDefault="00273344" w:rsidP="00273344">
      <w:pPr>
        <w:jc w:val="both"/>
        <w:rPr>
          <w:lang w:val="en-US"/>
        </w:rPr>
      </w:pPr>
      <w:hyperlink r:id="rId23" w:history="1">
        <w:r w:rsidRPr="00717836">
          <w:rPr>
            <w:rStyle w:val="Hyperlinkki"/>
            <w:lang w:val="en-US"/>
          </w:rPr>
          <w:t>files.ldil.de</w:t>
        </w:r>
      </w:hyperlink>
      <w:r>
        <w:rPr>
          <w:lang w:val="en-US"/>
        </w:rPr>
        <w:t xml:space="preserve"> / 10.0.100.20</w:t>
      </w:r>
    </w:p>
    <w:p w14:paraId="7F6DE55F" w14:textId="77777777" w:rsidR="00273344" w:rsidRDefault="00273344" w:rsidP="00273344">
      <w:pPr>
        <w:jc w:val="both"/>
        <w:rPr>
          <w:lang w:val="en-US"/>
        </w:rPr>
      </w:pPr>
      <w:r w:rsidRPr="00150946">
        <w:rPr>
          <w:rStyle w:val="Hyperlinkki"/>
          <w:lang w:val="en-US"/>
        </w:rPr>
        <w:t>rodc.ldil.de</w:t>
      </w:r>
      <w:r>
        <w:rPr>
          <w:lang w:val="en-US"/>
        </w:rPr>
        <w:t xml:space="preserve"> / 192.168.10.10</w:t>
      </w:r>
    </w:p>
    <w:p w14:paraId="360577FB" w14:textId="77777777" w:rsidR="00273344" w:rsidRDefault="00273344" w:rsidP="00273344">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0AD8A570" w14:textId="77777777" w:rsidR="00273344" w:rsidRDefault="00273344" w:rsidP="00273344">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344F7794" w14:textId="77777777" w:rsidR="00273344" w:rsidRDefault="00273344" w:rsidP="00273344">
      <w:pPr>
        <w:jc w:val="both"/>
        <w:rPr>
          <w:lang w:val="en-US"/>
        </w:rPr>
      </w:pPr>
      <w:r>
        <w:rPr>
          <w:lang w:val="en-US"/>
        </w:rPr>
        <w:lastRenderedPageBreak/>
        <w:t xml:space="preserve">In addition, SMB vulnerabilities exist that are exploited by WannaCry/WannaCrypt ransomware, EternalRocks worm and Petya ransomware. </w:t>
      </w:r>
    </w:p>
    <w:p w14:paraId="67AB43F4" w14:textId="77777777" w:rsidR="00273344" w:rsidRDefault="00273344" w:rsidP="00273344">
      <w:pPr>
        <w:jc w:val="both"/>
        <w:rPr>
          <w:lang w:val="en-US"/>
        </w:rPr>
      </w:pPr>
      <w:r>
        <w:rPr>
          <w:b/>
          <w:lang w:val="en-US"/>
        </w:rPr>
        <w:t>Vulnerability Fix</w:t>
      </w:r>
      <w:r>
        <w:rPr>
          <w:lang w:val="en-US"/>
        </w:rPr>
        <w:t>: Install patch for Windows 2008 R2.</w:t>
      </w:r>
    </w:p>
    <w:p w14:paraId="305AC3A7" w14:textId="77777777" w:rsidR="00273344" w:rsidRDefault="00273344" w:rsidP="00273344">
      <w:pPr>
        <w:jc w:val="both"/>
        <w:rPr>
          <w:b/>
          <w:color w:val="FF0000"/>
          <w:lang w:val="en-US"/>
        </w:rPr>
      </w:pPr>
      <w:r>
        <w:rPr>
          <w:b/>
          <w:lang w:val="en-US"/>
        </w:rPr>
        <w:t xml:space="preserve">Severity: </w:t>
      </w:r>
      <w:r>
        <w:rPr>
          <w:b/>
          <w:color w:val="FF0000"/>
          <w:lang w:val="en-US"/>
        </w:rPr>
        <w:t>CRITICAL</w:t>
      </w:r>
    </w:p>
    <w:p w14:paraId="2510B99B" w14:textId="77777777" w:rsidR="00273344" w:rsidRDefault="00273344" w:rsidP="00273344">
      <w:pPr>
        <w:rPr>
          <w:lang w:val="en-US"/>
        </w:rPr>
      </w:pPr>
    </w:p>
    <w:tbl>
      <w:tblPr>
        <w:tblW w:w="0" w:type="auto"/>
        <w:tblLook w:val="04A0" w:firstRow="1" w:lastRow="0" w:firstColumn="1" w:lastColumn="0" w:noHBand="0" w:noVBand="1"/>
      </w:tblPr>
      <w:tblGrid>
        <w:gridCol w:w="8335"/>
      </w:tblGrid>
      <w:tr w:rsidR="00273344" w:rsidRPr="009C4EB7" w14:paraId="1B7CB155" w14:textId="77777777" w:rsidTr="00A36C2D">
        <w:tc>
          <w:tcPr>
            <w:tcW w:w="9576" w:type="dxa"/>
            <w:shd w:val="clear" w:color="auto" w:fill="auto"/>
          </w:tcPr>
          <w:p w14:paraId="0DAD4448" w14:textId="77777777" w:rsidR="00273344" w:rsidRPr="007D05D3" w:rsidRDefault="00273344" w:rsidP="00A36C2D">
            <w:pPr>
              <w:pStyle w:val="Otsikko3"/>
              <w:numPr>
                <w:ilvl w:val="0"/>
                <w:numId w:val="0"/>
              </w:numPr>
            </w:pPr>
            <w:bookmarkStart w:id="56" w:name="_Toc503028827"/>
            <w:bookmarkStart w:id="57" w:name="_Toc503078599"/>
            <w:bookmarkStart w:id="58" w:name="_Hlk502683600"/>
            <w:r w:rsidRPr="00CF7FC0">
              <w:rPr>
                <w:rStyle w:val="Otsikko3Char"/>
              </w:rPr>
              <w:t>DNS Server Could Allow Remote Code Execution</w:t>
            </w:r>
            <w:bookmarkEnd w:id="56"/>
            <w:bookmarkEnd w:id="57"/>
          </w:p>
          <w:p w14:paraId="4B2130E2" w14:textId="77777777" w:rsidR="00273344" w:rsidRPr="00CF7FC0" w:rsidRDefault="00273344" w:rsidP="00A36C2D">
            <w:pPr>
              <w:pStyle w:val="Otsikko2"/>
              <w:numPr>
                <w:ilvl w:val="0"/>
                <w:numId w:val="0"/>
              </w:numPr>
              <w:rPr>
                <w:lang w:val="en-US"/>
              </w:rPr>
            </w:pPr>
            <w:bookmarkStart w:id="59" w:name="_Toc503028828"/>
            <w:bookmarkStart w:id="60" w:name="_Toc503078600"/>
            <w:r w:rsidRPr="00881CFE">
              <w:rPr>
                <w:b/>
                <w:bCs/>
                <w:lang w:val="en-US"/>
              </w:rPr>
              <w:t xml:space="preserve">Synopsis: </w:t>
            </w:r>
            <w:r w:rsidRPr="00CF7FC0">
              <w:rPr>
                <w:rStyle w:val="classsectionsub"/>
                <w:lang w:val="en-US"/>
              </w:rPr>
              <w:t>MS11-058: Vulnerabilities in DNS Server Could Allow Remote Code Execution</w:t>
            </w:r>
            <w:bookmarkEnd w:id="59"/>
            <w:bookmarkEnd w:id="60"/>
            <w:r w:rsidRPr="00CF7FC0">
              <w:rPr>
                <w:rStyle w:val="classsectionsub"/>
                <w:lang w:val="en-US"/>
              </w:rPr>
              <w:t xml:space="preserve"> </w:t>
            </w:r>
          </w:p>
          <w:p w14:paraId="535D26D1" w14:textId="77777777" w:rsidR="00273344" w:rsidRDefault="00273344" w:rsidP="00A36C2D">
            <w:pPr>
              <w:jc w:val="both"/>
              <w:rPr>
                <w:b/>
                <w:lang w:val="en-US"/>
              </w:rPr>
            </w:pPr>
            <w:r w:rsidRPr="00881CFE">
              <w:rPr>
                <w:b/>
                <w:lang w:val="en-US"/>
              </w:rPr>
              <w:t xml:space="preserve">Vulnerable Targets: </w:t>
            </w:r>
          </w:p>
          <w:p w14:paraId="37A6FC2A" w14:textId="77777777" w:rsidR="00273344" w:rsidRDefault="00273344" w:rsidP="00A36C2D">
            <w:pPr>
              <w:jc w:val="both"/>
              <w:rPr>
                <w:lang w:val="en-US"/>
              </w:rPr>
            </w:pPr>
            <w:hyperlink r:id="rId24" w:history="1">
              <w:r w:rsidRPr="00717836">
                <w:rPr>
                  <w:rStyle w:val="Hyperlinkki"/>
                  <w:lang w:val="en-US"/>
                </w:rPr>
                <w:t>dc.ldil.de</w:t>
              </w:r>
            </w:hyperlink>
            <w:r>
              <w:rPr>
                <w:lang w:val="en-US"/>
              </w:rPr>
              <w:t xml:space="preserve"> / 10.0.100.10</w:t>
            </w:r>
          </w:p>
          <w:p w14:paraId="1C24A1BD" w14:textId="77777777" w:rsidR="00273344" w:rsidRDefault="00273344" w:rsidP="00A36C2D">
            <w:pPr>
              <w:jc w:val="both"/>
              <w:rPr>
                <w:lang w:val="en-US"/>
              </w:rPr>
            </w:pPr>
            <w:r w:rsidRPr="00F512A5">
              <w:rPr>
                <w:rStyle w:val="Hyperlinkki"/>
                <w:lang w:val="en-US"/>
              </w:rPr>
              <w:t>rodc.ldil.de</w:t>
            </w:r>
            <w:r>
              <w:rPr>
                <w:lang w:val="en-US"/>
              </w:rPr>
              <w:t xml:space="preserve"> / 192.168.10.10</w:t>
            </w:r>
          </w:p>
          <w:p w14:paraId="445D9844" w14:textId="77777777" w:rsidR="00273344" w:rsidRPr="00881CFE" w:rsidRDefault="00273344" w:rsidP="00A36C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55A742EA" w14:textId="77777777" w:rsidR="00273344" w:rsidRPr="00524680" w:rsidRDefault="00273344" w:rsidP="00A36C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5" w:tgtFrame="_blank" w:history="1">
              <w:r w:rsidRPr="0059542E">
                <w:rPr>
                  <w:rStyle w:val="Hyperlinkki"/>
                  <w:lang w:val="en-US"/>
                </w:rPr>
                <w:t>http://technet.microsoft.com/en-us/security/bulletin/ms11-058</w:t>
              </w:r>
            </w:hyperlink>
          </w:p>
          <w:p w14:paraId="0CBEFF86" w14:textId="77777777" w:rsidR="00273344" w:rsidRPr="00881CFE" w:rsidRDefault="00273344" w:rsidP="00A36C2D">
            <w:pPr>
              <w:jc w:val="both"/>
              <w:rPr>
                <w:b/>
                <w:color w:val="FF0000"/>
                <w:lang w:val="en-US"/>
              </w:rPr>
            </w:pPr>
            <w:r w:rsidRPr="00881CFE">
              <w:rPr>
                <w:b/>
                <w:lang w:val="en-US"/>
              </w:rPr>
              <w:t xml:space="preserve">Severity: </w:t>
            </w:r>
            <w:r w:rsidRPr="00881CFE">
              <w:rPr>
                <w:b/>
                <w:color w:val="FF0000"/>
                <w:lang w:val="en-US"/>
              </w:rPr>
              <w:t>HIGH</w:t>
            </w:r>
          </w:p>
          <w:p w14:paraId="165D7C77" w14:textId="77777777" w:rsidR="00273344" w:rsidRPr="00881CFE" w:rsidRDefault="00273344" w:rsidP="00A36C2D">
            <w:pPr>
              <w:jc w:val="both"/>
              <w:rPr>
                <w:rFonts w:ascii="Courier New" w:hAnsi="Courier New" w:cs="Courier New"/>
                <w:sz w:val="20"/>
                <w:szCs w:val="20"/>
                <w:lang w:val="en-US"/>
              </w:rPr>
            </w:pPr>
          </w:p>
        </w:tc>
      </w:tr>
    </w:tbl>
    <w:p w14:paraId="19ABC407" w14:textId="77777777" w:rsidR="00273344" w:rsidRPr="00881CFE" w:rsidRDefault="00273344" w:rsidP="00273344">
      <w:pPr>
        <w:rPr>
          <w:lang w:val="en-US"/>
        </w:rPr>
      </w:pPr>
    </w:p>
    <w:p w14:paraId="6D8BF238" w14:textId="77777777" w:rsidR="00273344" w:rsidRPr="00881CFE" w:rsidRDefault="00273344" w:rsidP="00273344">
      <w:pPr>
        <w:rPr>
          <w:lang w:val="en-US"/>
        </w:rPr>
      </w:pPr>
      <w:r w:rsidRPr="00881CFE">
        <w:rPr>
          <w:lang w:val="en-US"/>
        </w:rPr>
        <w:br w:type="page"/>
      </w:r>
    </w:p>
    <w:tbl>
      <w:tblPr>
        <w:tblW w:w="0" w:type="auto"/>
        <w:tblLook w:val="04A0" w:firstRow="1" w:lastRow="0" w:firstColumn="1" w:lastColumn="0" w:noHBand="0" w:noVBand="1"/>
      </w:tblPr>
      <w:tblGrid>
        <w:gridCol w:w="8335"/>
      </w:tblGrid>
      <w:tr w:rsidR="00273344" w:rsidRPr="009C4EB7" w14:paraId="7DFFE892" w14:textId="77777777" w:rsidTr="00A36C2D">
        <w:tc>
          <w:tcPr>
            <w:tcW w:w="9576" w:type="dxa"/>
            <w:shd w:val="clear" w:color="auto" w:fill="auto"/>
          </w:tcPr>
          <w:p w14:paraId="2CD83898" w14:textId="77777777" w:rsidR="00273344" w:rsidRPr="0059542E" w:rsidRDefault="00273344" w:rsidP="00A36C2D">
            <w:pPr>
              <w:jc w:val="both"/>
              <w:rPr>
                <w:lang w:val="en-US"/>
              </w:rPr>
            </w:pPr>
          </w:p>
        </w:tc>
      </w:tr>
      <w:bookmarkEnd w:id="58"/>
    </w:tbl>
    <w:p w14:paraId="5D8A2292" w14:textId="77777777" w:rsidR="00273344" w:rsidRPr="0059542E" w:rsidRDefault="00273344" w:rsidP="00273344">
      <w:pPr>
        <w:spacing w:after="0"/>
        <w:rPr>
          <w:lang w:val="en-US"/>
        </w:rPr>
      </w:pPr>
    </w:p>
    <w:tbl>
      <w:tblPr>
        <w:tblW w:w="0" w:type="auto"/>
        <w:tblLook w:val="04A0" w:firstRow="1" w:lastRow="0" w:firstColumn="1" w:lastColumn="0" w:noHBand="0" w:noVBand="1"/>
      </w:tblPr>
      <w:tblGrid>
        <w:gridCol w:w="8335"/>
      </w:tblGrid>
      <w:tr w:rsidR="00273344" w:rsidRPr="009C4EB7" w14:paraId="4EF20631" w14:textId="77777777" w:rsidTr="00A36C2D">
        <w:tc>
          <w:tcPr>
            <w:tcW w:w="9576" w:type="dxa"/>
            <w:shd w:val="clear" w:color="auto" w:fill="auto"/>
          </w:tcPr>
          <w:p w14:paraId="175D2CDC" w14:textId="77777777" w:rsidR="00273344" w:rsidRPr="0059542E" w:rsidRDefault="00273344" w:rsidP="00A36C2D">
            <w:pPr>
              <w:pStyle w:val="Otsikko3"/>
              <w:numPr>
                <w:ilvl w:val="0"/>
                <w:numId w:val="0"/>
              </w:numPr>
              <w:rPr>
                <w:rStyle w:val="Otsikko3Char"/>
                <w:b/>
                <w:bCs/>
              </w:rPr>
            </w:pPr>
            <w:bookmarkStart w:id="61" w:name="_Toc503028832"/>
            <w:bookmarkStart w:id="62" w:name="_Toc503078604"/>
            <w:r w:rsidRPr="0059542E">
              <w:rPr>
                <w:rStyle w:val="Otsikko3Char"/>
                <w:b/>
                <w:bCs/>
              </w:rPr>
              <w:t>Vulnerability in Schannel Could Allow Remote Code Execution</w:t>
            </w:r>
            <w:bookmarkEnd w:id="61"/>
            <w:bookmarkEnd w:id="62"/>
          </w:p>
          <w:p w14:paraId="6C8EA406" w14:textId="77777777" w:rsidR="00273344" w:rsidRPr="00BD1A94" w:rsidRDefault="00273344" w:rsidP="00A36C2D">
            <w:pPr>
              <w:pStyle w:val="Otsikko2"/>
              <w:numPr>
                <w:ilvl w:val="0"/>
                <w:numId w:val="0"/>
              </w:numPr>
              <w:rPr>
                <w:lang w:val="en-US"/>
              </w:rPr>
            </w:pPr>
            <w:bookmarkStart w:id="63" w:name="_Toc503028833"/>
            <w:bookmarkStart w:id="64"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63"/>
            <w:bookmarkEnd w:id="64"/>
          </w:p>
          <w:p w14:paraId="37376B8C" w14:textId="77777777" w:rsidR="00273344" w:rsidRPr="00881CFE" w:rsidRDefault="00273344" w:rsidP="00A36C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273344" w:rsidRPr="009C4EB7" w14:paraId="1468F757" w14:textId="77777777" w:rsidTr="00A36C2D">
              <w:tc>
                <w:tcPr>
                  <w:tcW w:w="8119" w:type="dxa"/>
                  <w:shd w:val="clear" w:color="auto" w:fill="auto"/>
                </w:tcPr>
                <w:p w14:paraId="6425ACF4" w14:textId="77777777" w:rsidR="00273344" w:rsidRPr="00881CFE" w:rsidRDefault="00273344" w:rsidP="00A36C2D">
                  <w:pPr>
                    <w:jc w:val="both"/>
                    <w:rPr>
                      <w:lang w:val="en-US"/>
                    </w:rPr>
                  </w:pPr>
                  <w:hyperlink r:id="rId26" w:history="1">
                    <w:r w:rsidRPr="00717836">
                      <w:rPr>
                        <w:rStyle w:val="Hyperlinkki"/>
                        <w:lang w:val="en-US"/>
                      </w:rPr>
                      <w:t>dc.ldil.de</w:t>
                    </w:r>
                  </w:hyperlink>
                  <w:r>
                    <w:rPr>
                      <w:lang w:val="en-US"/>
                    </w:rPr>
                    <w:t xml:space="preserve"> / 10.0.100.10</w:t>
                  </w:r>
                </w:p>
              </w:tc>
            </w:tr>
          </w:tbl>
          <w:p w14:paraId="19E59142" w14:textId="77777777" w:rsidR="00273344" w:rsidRPr="00BD1A94" w:rsidRDefault="00273344" w:rsidP="00A36C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 :</w:t>
            </w:r>
          </w:p>
          <w:p w14:paraId="170263DA" w14:textId="77777777" w:rsidR="00273344" w:rsidRPr="00BD1A94" w:rsidRDefault="00273344" w:rsidP="00A36C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BD51A0" w14:textId="77777777" w:rsidR="00273344" w:rsidRDefault="00273344" w:rsidP="00A36C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6F14023" w14:textId="77777777" w:rsidR="00273344" w:rsidRDefault="00273344" w:rsidP="00A36C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503676D3" w14:textId="77777777" w:rsidR="00273344" w:rsidRPr="00881CFE" w:rsidRDefault="00273344" w:rsidP="00A36C2D">
            <w:pPr>
              <w:jc w:val="both"/>
              <w:rPr>
                <w:b/>
                <w:color w:val="FF0000"/>
                <w:lang w:val="en-US"/>
              </w:rPr>
            </w:pPr>
            <w:r w:rsidRPr="00881CFE">
              <w:rPr>
                <w:b/>
                <w:lang w:val="en-US"/>
              </w:rPr>
              <w:t xml:space="preserve">Severity: </w:t>
            </w:r>
            <w:r w:rsidRPr="00881CFE">
              <w:rPr>
                <w:b/>
                <w:color w:val="FF0000"/>
                <w:lang w:val="en-US"/>
              </w:rPr>
              <w:t>HIGH</w:t>
            </w:r>
          </w:p>
          <w:p w14:paraId="54795D02" w14:textId="77777777" w:rsidR="00273344" w:rsidRPr="00BD1A94" w:rsidRDefault="00273344" w:rsidP="00A36C2D">
            <w:pPr>
              <w:jc w:val="both"/>
              <w:rPr>
                <w:lang w:val="en-US"/>
              </w:rPr>
            </w:pPr>
          </w:p>
        </w:tc>
      </w:tr>
    </w:tbl>
    <w:p w14:paraId="35E4784B" w14:textId="77777777" w:rsidR="00273344" w:rsidRPr="00BD1A94" w:rsidRDefault="00273344" w:rsidP="00273344">
      <w:pPr>
        <w:spacing w:after="0"/>
        <w:rPr>
          <w:lang w:val="en-US"/>
        </w:rPr>
      </w:pPr>
    </w:p>
    <w:tbl>
      <w:tblPr>
        <w:tblW w:w="0" w:type="auto"/>
        <w:tblLook w:val="04A0" w:firstRow="1" w:lastRow="0" w:firstColumn="1" w:lastColumn="0" w:noHBand="0" w:noVBand="1"/>
      </w:tblPr>
      <w:tblGrid>
        <w:gridCol w:w="8335"/>
      </w:tblGrid>
      <w:tr w:rsidR="00273344" w:rsidRPr="009C4EB7" w14:paraId="2766334F" w14:textId="77777777" w:rsidTr="00A36C2D">
        <w:tc>
          <w:tcPr>
            <w:tcW w:w="9576" w:type="dxa"/>
            <w:shd w:val="clear" w:color="auto" w:fill="auto"/>
          </w:tcPr>
          <w:p w14:paraId="18E79DB4" w14:textId="77777777" w:rsidR="00273344" w:rsidRPr="0059542E" w:rsidRDefault="00273344" w:rsidP="00A36C2D">
            <w:pPr>
              <w:pStyle w:val="Otsikko3"/>
              <w:numPr>
                <w:ilvl w:val="0"/>
                <w:numId w:val="0"/>
              </w:numPr>
              <w:rPr>
                <w:rStyle w:val="Otsikko3Char"/>
                <w:b/>
                <w:bCs/>
              </w:rPr>
            </w:pPr>
            <w:bookmarkStart w:id="65" w:name="_Toc503028834"/>
            <w:bookmarkStart w:id="66" w:name="_Toc503078606"/>
            <w:r w:rsidRPr="0059542E">
              <w:rPr>
                <w:rStyle w:val="Otsikko3Char"/>
                <w:b/>
                <w:bCs/>
              </w:rPr>
              <w:lastRenderedPageBreak/>
              <w:t>Vulnerability in DNS Resolution Could Allow Remote Code Execution</w:t>
            </w:r>
            <w:bookmarkEnd w:id="65"/>
            <w:bookmarkEnd w:id="66"/>
          </w:p>
          <w:p w14:paraId="0899CEAC" w14:textId="77777777" w:rsidR="00273344" w:rsidRPr="0059542E" w:rsidRDefault="00273344" w:rsidP="00A36C2D">
            <w:pPr>
              <w:pStyle w:val="Otsikko2"/>
              <w:numPr>
                <w:ilvl w:val="0"/>
                <w:numId w:val="0"/>
              </w:numPr>
              <w:rPr>
                <w:lang w:val="en-US"/>
              </w:rPr>
            </w:pPr>
            <w:bookmarkStart w:id="67" w:name="_Toc503028835"/>
            <w:bookmarkStart w:id="68"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67"/>
            <w:bookmarkEnd w:id="68"/>
          </w:p>
          <w:p w14:paraId="0F9A4C84" w14:textId="77777777" w:rsidR="00273344" w:rsidRPr="00881CFE" w:rsidRDefault="00273344" w:rsidP="00A36C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273344" w:rsidRPr="009C4EB7" w14:paraId="28E8EC0E" w14:textId="77777777" w:rsidTr="00A36C2D">
              <w:tc>
                <w:tcPr>
                  <w:tcW w:w="8119" w:type="dxa"/>
                  <w:shd w:val="clear" w:color="auto" w:fill="auto"/>
                </w:tcPr>
                <w:p w14:paraId="2D7627FD" w14:textId="77777777" w:rsidR="00273344" w:rsidRPr="00881CFE" w:rsidRDefault="00273344" w:rsidP="00A36C2D">
                  <w:pPr>
                    <w:spacing w:line="240" w:lineRule="auto"/>
                    <w:jc w:val="both"/>
                    <w:rPr>
                      <w:lang w:val="en-US"/>
                    </w:rPr>
                  </w:pPr>
                  <w:r>
                    <w:rPr>
                      <w:lang w:val="en-US"/>
                    </w:rPr>
                    <w:t>10.0.100.10 445/tcp Microsoft Windows SMB service</w:t>
                  </w:r>
                </w:p>
              </w:tc>
            </w:tr>
          </w:tbl>
          <w:p w14:paraId="0AB49215" w14:textId="77777777" w:rsidR="00273344" w:rsidRPr="00BD1A94" w:rsidRDefault="00273344" w:rsidP="00A36C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4C54DD8F" w14:textId="77777777" w:rsidR="00273344" w:rsidRPr="00BD1A94" w:rsidRDefault="00273344" w:rsidP="00A36C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6EC49E0C" w14:textId="77777777" w:rsidR="00273344" w:rsidRDefault="00273344" w:rsidP="00A36C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7F0302B" w14:textId="77777777" w:rsidR="00273344" w:rsidRDefault="00273344" w:rsidP="00A36C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24749433" w14:textId="77777777" w:rsidR="00273344" w:rsidRPr="00C643F6" w:rsidRDefault="00273344" w:rsidP="00A36C2D">
            <w:pPr>
              <w:jc w:val="both"/>
              <w:rPr>
                <w:b/>
                <w:color w:val="FF0000"/>
                <w:lang w:val="en-US"/>
              </w:rPr>
            </w:pPr>
            <w:r w:rsidRPr="00881CFE">
              <w:rPr>
                <w:b/>
                <w:lang w:val="en-US"/>
              </w:rPr>
              <w:t xml:space="preserve">Severity: </w:t>
            </w:r>
            <w:r w:rsidRPr="00881CFE">
              <w:rPr>
                <w:b/>
                <w:color w:val="FF0000"/>
                <w:lang w:val="en-US"/>
              </w:rPr>
              <w:t>HIGH</w:t>
            </w:r>
          </w:p>
        </w:tc>
      </w:tr>
    </w:tbl>
    <w:p w14:paraId="16CB1BD1" w14:textId="77777777" w:rsidR="00273344" w:rsidRPr="00150946" w:rsidRDefault="00273344" w:rsidP="00273344">
      <w:pPr>
        <w:rPr>
          <w:lang w:val="en-US"/>
        </w:rPr>
      </w:pPr>
    </w:p>
    <w:p w14:paraId="08F6EAA9" w14:textId="77777777" w:rsidR="00273344" w:rsidRPr="006C225F" w:rsidRDefault="00273344" w:rsidP="00273344">
      <w:pPr>
        <w:pStyle w:val="Otsikko"/>
      </w:pPr>
      <w:r w:rsidRPr="006C225F">
        <w:t xml:space="preserve">Outdated </w:t>
      </w:r>
      <w:r w:rsidRPr="006C225F">
        <w:rPr>
          <w:rFonts w:cs="Calibri"/>
          <w:sz w:val="26"/>
          <w:szCs w:val="26"/>
        </w:rPr>
        <w:t>jQuery</w:t>
      </w:r>
      <w:r w:rsidRPr="006C225F">
        <w:t xml:space="preserve"> library in use</w:t>
      </w:r>
    </w:p>
    <w:p w14:paraId="0394FEAF" w14:textId="77777777" w:rsidR="00273344" w:rsidRPr="00E45CBD" w:rsidRDefault="00273344" w:rsidP="00273344">
      <w:pPr>
        <w:jc w:val="both"/>
        <w:rPr>
          <w:bCs/>
          <w:color w:val="00B0F0"/>
          <w:lang w:val="en-US"/>
        </w:rPr>
      </w:pPr>
      <w:r w:rsidRPr="00E45CBD">
        <w:rPr>
          <w:bCs/>
          <w:color w:val="00B0F0"/>
          <w:lang w:val="en-US"/>
        </w:rPr>
        <w:t>Synopsis: jQuery library is outdated and possibly vulnerable to exploits</w:t>
      </w:r>
    </w:p>
    <w:p w14:paraId="05FB3647" w14:textId="77777777" w:rsidR="00273344" w:rsidRPr="00E45CBD" w:rsidRDefault="00273344" w:rsidP="00273344">
      <w:pPr>
        <w:jc w:val="both"/>
        <w:rPr>
          <w:color w:val="00B0F0"/>
          <w:lang w:val="en-US"/>
        </w:rPr>
      </w:pPr>
      <w:r w:rsidRPr="00E45CBD">
        <w:rPr>
          <w:color w:val="00B0F0"/>
          <w:lang w:val="en-US"/>
        </w:rPr>
        <w:t xml:space="preserve">Vulnerable Targets: </w:t>
      </w:r>
      <w:hyperlink r:id="rId27" w:history="1">
        <w:r w:rsidRPr="00717836">
          <w:rPr>
            <w:rStyle w:val="Hyperlinkki"/>
            <w:lang w:val="en-US"/>
          </w:rPr>
          <w:t>http://intra.ldil.de</w:t>
        </w:r>
      </w:hyperlink>
      <w:r>
        <w:rPr>
          <w:lang w:val="en-US"/>
        </w:rPr>
        <w:t xml:space="preserve"> / 10.0.100.30</w:t>
      </w:r>
    </w:p>
    <w:p w14:paraId="115DE5D6" w14:textId="77777777" w:rsidR="00273344" w:rsidRPr="00E45CBD" w:rsidRDefault="00273344" w:rsidP="00273344">
      <w:pPr>
        <w:jc w:val="both"/>
        <w:rPr>
          <w:color w:val="00B0F0"/>
          <w:lang w:val="en-US"/>
        </w:rPr>
      </w:pPr>
      <w:r w:rsidRPr="00E45CBD">
        <w:rPr>
          <w:color w:val="00B0F0"/>
          <w:lang w:val="en-US"/>
        </w:rPr>
        <w:lastRenderedPageBreak/>
        <w:t>Vulnerability Explanation: Ability Server 2.34 is subject to a buffer overflow vulnerability in STOR field. Attackers can use this vulnerability to cause arbitrary remote code execution and take completely control over the system.</w:t>
      </w:r>
    </w:p>
    <w:p w14:paraId="5A470461" w14:textId="77777777" w:rsidR="00273344" w:rsidRPr="00E45CBD" w:rsidRDefault="00273344" w:rsidP="00273344">
      <w:pPr>
        <w:jc w:val="both"/>
        <w:rPr>
          <w:color w:val="00B0F0"/>
          <w:lang w:val="en-US"/>
        </w:rPr>
      </w:pPr>
      <w:r w:rsidRPr="00E45CBD">
        <w:rPr>
          <w:color w:val="00B0F0"/>
          <w:lang w:val="en-US"/>
        </w:rPr>
        <w:t>Vulnerability Fix: Update jQuery as well as the dependent libraries to the latest version.</w:t>
      </w:r>
    </w:p>
    <w:p w14:paraId="717FDB92" w14:textId="77777777" w:rsidR="00273344" w:rsidRDefault="00273344" w:rsidP="00273344">
      <w:pPr>
        <w:jc w:val="both"/>
        <w:rPr>
          <w:color w:val="00B0F0"/>
          <w:lang w:val="en-US"/>
        </w:rPr>
      </w:pPr>
      <w:r w:rsidRPr="00E45CBD">
        <w:rPr>
          <w:color w:val="00B0F0"/>
          <w:lang w:val="en-US"/>
        </w:rPr>
        <w:t>Severity: MEDIUM</w:t>
      </w:r>
    </w:p>
    <w:p w14:paraId="5117642D" w14:textId="77777777" w:rsidR="00273344" w:rsidRPr="00E45CBD" w:rsidRDefault="00273344" w:rsidP="00273344">
      <w:pPr>
        <w:jc w:val="both"/>
        <w:rPr>
          <w:color w:val="00B0F0"/>
          <w:lang w:val="en-US"/>
        </w:rPr>
      </w:pPr>
    </w:p>
    <w:p w14:paraId="096B012C" w14:textId="77777777" w:rsidR="00273344" w:rsidRPr="00693437" w:rsidRDefault="00273344" w:rsidP="00273344">
      <w:pPr>
        <w:pStyle w:val="Otsikko"/>
      </w:pPr>
      <w:bookmarkStart w:id="69" w:name="_Toc503028815"/>
      <w:bookmarkStart w:id="70" w:name="_Toc503078587"/>
      <w:r w:rsidRPr="00693437">
        <w:t>Outdated PHP version in use</w:t>
      </w:r>
      <w:bookmarkEnd w:id="69"/>
      <w:bookmarkEnd w:id="70"/>
    </w:p>
    <w:p w14:paraId="69189AE5" w14:textId="77777777" w:rsidR="00273344" w:rsidRPr="00881CFE" w:rsidRDefault="00273344" w:rsidP="00273344">
      <w:pPr>
        <w:jc w:val="both"/>
        <w:rPr>
          <w:b/>
          <w:bCs/>
          <w:lang w:val="en-US"/>
        </w:rPr>
      </w:pPr>
      <w:r w:rsidRPr="00881CFE">
        <w:rPr>
          <w:b/>
          <w:bCs/>
          <w:lang w:val="en-US"/>
        </w:rPr>
        <w:t xml:space="preserve">Synopsis: </w:t>
      </w:r>
      <w:r>
        <w:rPr>
          <w:bCs/>
          <w:lang w:val="en-US"/>
        </w:rPr>
        <w:t>PHP framework is outdated and possibly vulnerable to exploits</w:t>
      </w:r>
    </w:p>
    <w:p w14:paraId="6FFB3FF2" w14:textId="77777777" w:rsidR="00273344" w:rsidRPr="00881CFE" w:rsidRDefault="00273344" w:rsidP="00273344">
      <w:pPr>
        <w:jc w:val="both"/>
        <w:rPr>
          <w:b/>
          <w:lang w:val="en-US"/>
        </w:rPr>
      </w:pPr>
      <w:r w:rsidRPr="00881CFE">
        <w:rPr>
          <w:b/>
          <w:lang w:val="en-US"/>
        </w:rPr>
        <w:t xml:space="preserve">Vulnerable Targets: </w:t>
      </w:r>
      <w:hyperlink r:id="rId28" w:history="1">
        <w:r w:rsidRPr="00717836">
          <w:rPr>
            <w:rStyle w:val="Hyperlinkki"/>
            <w:lang w:val="en-US"/>
          </w:rPr>
          <w:t>http://intra.ldil.de</w:t>
        </w:r>
      </w:hyperlink>
      <w:r>
        <w:rPr>
          <w:lang w:val="en-US"/>
        </w:rPr>
        <w:t xml:space="preserve"> / 10.0.100.30</w:t>
      </w:r>
    </w:p>
    <w:p w14:paraId="14D11151" w14:textId="77777777" w:rsidR="00273344" w:rsidRPr="00881CFE" w:rsidRDefault="00273344" w:rsidP="00273344">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3920135" w14:textId="77777777" w:rsidR="00273344" w:rsidRPr="00881CFE" w:rsidRDefault="00273344" w:rsidP="00273344">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03450B40" w14:textId="77777777" w:rsidR="00273344" w:rsidRDefault="00273344" w:rsidP="00273344">
      <w:pPr>
        <w:jc w:val="both"/>
        <w:rPr>
          <w:b/>
          <w:color w:val="FFC000"/>
          <w:lang w:val="en-US"/>
        </w:rPr>
      </w:pPr>
      <w:r w:rsidRPr="00881CFE">
        <w:rPr>
          <w:b/>
          <w:lang w:val="en-US"/>
        </w:rPr>
        <w:t xml:space="preserve">Severity: </w:t>
      </w:r>
      <w:r w:rsidRPr="00E71971">
        <w:rPr>
          <w:b/>
          <w:color w:val="FFC000"/>
          <w:lang w:val="en-US"/>
        </w:rPr>
        <w:t>MEDIUM</w:t>
      </w:r>
    </w:p>
    <w:p w14:paraId="0ACD442F" w14:textId="77777777" w:rsidR="00273344" w:rsidRPr="00881CFE" w:rsidRDefault="00273344" w:rsidP="00273344">
      <w:pPr>
        <w:jc w:val="both"/>
        <w:rPr>
          <w:b/>
          <w:color w:val="FF0000"/>
          <w:lang w:val="en-US"/>
        </w:rPr>
      </w:pPr>
    </w:p>
    <w:p w14:paraId="7FBD7FD0" w14:textId="77777777" w:rsidR="00273344" w:rsidRDefault="00273344" w:rsidP="00273344">
      <w:pPr>
        <w:pStyle w:val="Otsikko3"/>
        <w:numPr>
          <w:ilvl w:val="0"/>
          <w:numId w:val="0"/>
        </w:numPr>
        <w:rPr>
          <w:rFonts w:eastAsia="Times New Roman"/>
        </w:rPr>
      </w:pPr>
      <w:bookmarkStart w:id="71" w:name="_Toc503028816"/>
      <w:bookmarkStart w:id="72" w:name="_Toc503078588"/>
      <w:r w:rsidRPr="0023049F">
        <w:rPr>
          <w:rFonts w:eastAsia="Times New Roman"/>
        </w:rPr>
        <w:t>Verbose information about system version available in http response</w:t>
      </w:r>
      <w:bookmarkEnd w:id="71"/>
      <w:bookmarkEnd w:id="72"/>
    </w:p>
    <w:p w14:paraId="23DD3D00" w14:textId="77777777" w:rsidR="00273344" w:rsidRPr="00881CFE" w:rsidRDefault="00273344" w:rsidP="00273344">
      <w:pPr>
        <w:jc w:val="both"/>
        <w:rPr>
          <w:b/>
          <w:bCs/>
          <w:lang w:val="en-US"/>
        </w:rPr>
      </w:pPr>
      <w:r w:rsidRPr="00881CFE">
        <w:rPr>
          <w:b/>
          <w:bCs/>
          <w:lang w:val="en-US"/>
        </w:rPr>
        <w:t xml:space="preserve">Synopsis: </w:t>
      </w:r>
      <w:r>
        <w:rPr>
          <w:bCs/>
          <w:lang w:val="en-US"/>
        </w:rPr>
        <w:t>HTTP response includes information the operating system.</w:t>
      </w:r>
    </w:p>
    <w:p w14:paraId="7979E9A9" w14:textId="77777777" w:rsidR="00273344" w:rsidRPr="00B87DC0" w:rsidRDefault="00273344" w:rsidP="00273344">
      <w:pPr>
        <w:jc w:val="both"/>
        <w:rPr>
          <w:lang w:val="en-US"/>
        </w:rPr>
      </w:pPr>
      <w:r w:rsidRPr="00881CFE">
        <w:rPr>
          <w:b/>
          <w:lang w:val="en-US"/>
        </w:rPr>
        <w:t xml:space="preserve">Vulnerable Targets: </w:t>
      </w:r>
      <w:hyperlink r:id="rId29" w:history="1">
        <w:r w:rsidRPr="00717836">
          <w:rPr>
            <w:rStyle w:val="Hyperlinkki"/>
            <w:lang w:val="en-US"/>
          </w:rPr>
          <w:t>http://intra.ldil.de</w:t>
        </w:r>
      </w:hyperlink>
      <w:r>
        <w:rPr>
          <w:lang w:val="en-US"/>
        </w:rPr>
        <w:t xml:space="preserve"> / 10.0.100.30</w:t>
      </w:r>
    </w:p>
    <w:p w14:paraId="5505EF3B" w14:textId="77777777" w:rsidR="00273344" w:rsidRPr="00881CFE" w:rsidRDefault="00273344" w:rsidP="00273344">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5FB78791" w14:textId="77777777" w:rsidR="00273344" w:rsidRPr="00881CFE" w:rsidRDefault="00273344" w:rsidP="00273344">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1ED8BD6A" w14:textId="77777777" w:rsidR="00273344" w:rsidRDefault="00273344" w:rsidP="00273344">
      <w:pPr>
        <w:jc w:val="both"/>
        <w:rPr>
          <w:b/>
          <w:color w:val="FFC000"/>
          <w:lang w:val="en-US"/>
        </w:rPr>
      </w:pPr>
      <w:r w:rsidRPr="00881CFE">
        <w:rPr>
          <w:b/>
          <w:lang w:val="en-US"/>
        </w:rPr>
        <w:t xml:space="preserve">Severity: </w:t>
      </w:r>
      <w:r w:rsidRPr="00E71971">
        <w:rPr>
          <w:b/>
          <w:color w:val="FFC000"/>
          <w:lang w:val="en-US"/>
        </w:rPr>
        <w:t>MEDIUM</w:t>
      </w:r>
    </w:p>
    <w:p w14:paraId="7BE74905" w14:textId="77777777" w:rsidR="00273344" w:rsidRPr="00881CFE" w:rsidRDefault="00273344" w:rsidP="00273344">
      <w:pPr>
        <w:jc w:val="both"/>
        <w:rPr>
          <w:b/>
          <w:color w:val="FF0000"/>
          <w:lang w:val="en-US"/>
        </w:rPr>
      </w:pPr>
    </w:p>
    <w:p w14:paraId="72E949E3" w14:textId="77777777" w:rsidR="00273344" w:rsidRDefault="00273344" w:rsidP="00273344">
      <w:pPr>
        <w:pStyle w:val="Otsikko3"/>
        <w:numPr>
          <w:ilvl w:val="0"/>
          <w:numId w:val="0"/>
        </w:numPr>
      </w:pPr>
      <w:bookmarkStart w:id="73" w:name="_Toc503028817"/>
      <w:bookmarkStart w:id="74" w:name="_Toc503078589"/>
      <w:r>
        <w:lastRenderedPageBreak/>
        <w:t>Verbose information about PHP and Apache version available in http response</w:t>
      </w:r>
      <w:bookmarkEnd w:id="73"/>
      <w:bookmarkEnd w:id="74"/>
    </w:p>
    <w:p w14:paraId="7AC47A14" w14:textId="77777777" w:rsidR="00273344" w:rsidRPr="00F3381C" w:rsidRDefault="00273344" w:rsidP="00273344">
      <w:pPr>
        <w:jc w:val="both"/>
        <w:rPr>
          <w:bCs/>
          <w:lang w:val="en-US"/>
        </w:rPr>
      </w:pPr>
      <w:r w:rsidRPr="00881CFE">
        <w:rPr>
          <w:b/>
          <w:bCs/>
          <w:lang w:val="en-US"/>
        </w:rPr>
        <w:t xml:space="preserve">Synopsis: </w:t>
      </w:r>
      <w:r>
        <w:rPr>
          <w:bCs/>
          <w:lang w:val="en-US"/>
        </w:rPr>
        <w:t>Verbose information about the PHP and Apache versions present in http response.</w:t>
      </w:r>
    </w:p>
    <w:p w14:paraId="5E8C51C4" w14:textId="77777777" w:rsidR="00273344" w:rsidRPr="00881CFE" w:rsidRDefault="00273344" w:rsidP="00273344">
      <w:pPr>
        <w:jc w:val="both"/>
        <w:rPr>
          <w:b/>
          <w:lang w:val="en-US"/>
        </w:rPr>
      </w:pPr>
      <w:r w:rsidRPr="00881CFE">
        <w:rPr>
          <w:b/>
          <w:lang w:val="en-US"/>
        </w:rPr>
        <w:t xml:space="preserve">Vulnerable Targets: </w:t>
      </w:r>
      <w:hyperlink r:id="rId30" w:history="1">
        <w:r w:rsidRPr="00717836">
          <w:rPr>
            <w:rStyle w:val="Hyperlinkki"/>
            <w:lang w:val="en-US"/>
          </w:rPr>
          <w:t>http://intra.ldil.de</w:t>
        </w:r>
      </w:hyperlink>
      <w:r>
        <w:rPr>
          <w:lang w:val="en-US"/>
        </w:rPr>
        <w:t xml:space="preserve"> / 10.0.100.30</w:t>
      </w:r>
    </w:p>
    <w:p w14:paraId="4829B9D3" w14:textId="77777777" w:rsidR="00273344" w:rsidRPr="00881CFE" w:rsidRDefault="00273344" w:rsidP="00273344">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version..”).</w:t>
      </w:r>
    </w:p>
    <w:p w14:paraId="03CAA388" w14:textId="77777777" w:rsidR="00273344" w:rsidRPr="00881CFE" w:rsidRDefault="00273344" w:rsidP="00273344">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0FF03DA6" w14:textId="77777777" w:rsidR="00273344" w:rsidRPr="00881CFE" w:rsidRDefault="00273344" w:rsidP="00273344">
      <w:pPr>
        <w:jc w:val="both"/>
        <w:rPr>
          <w:b/>
          <w:color w:val="FF0000"/>
          <w:lang w:val="en-US"/>
        </w:rPr>
      </w:pPr>
      <w:r w:rsidRPr="00881CFE">
        <w:rPr>
          <w:b/>
          <w:lang w:val="en-US"/>
        </w:rPr>
        <w:t xml:space="preserve">Severity: </w:t>
      </w:r>
      <w:r w:rsidRPr="00E71971">
        <w:rPr>
          <w:b/>
          <w:color w:val="FFC000"/>
          <w:lang w:val="en-US"/>
        </w:rPr>
        <w:t>MEDIUM</w:t>
      </w:r>
    </w:p>
    <w:p w14:paraId="0E79C759" w14:textId="77777777" w:rsidR="00273344" w:rsidRPr="00B30B4E" w:rsidRDefault="00273344" w:rsidP="00273344">
      <w:pPr>
        <w:rPr>
          <w:lang w:val="en-US"/>
        </w:rPr>
      </w:pPr>
    </w:p>
    <w:p w14:paraId="70E16417" w14:textId="77777777" w:rsidR="00273344" w:rsidRDefault="00273344" w:rsidP="00273344">
      <w:pPr>
        <w:pStyle w:val="Otsikko3"/>
        <w:numPr>
          <w:ilvl w:val="0"/>
          <w:numId w:val="0"/>
        </w:numPr>
      </w:pPr>
      <w:bookmarkStart w:id="75" w:name="_Toc503028819"/>
      <w:bookmarkStart w:id="76" w:name="_Toc503078591"/>
      <w:r>
        <w:t>Buffer overflow detected</w:t>
      </w:r>
      <w:bookmarkEnd w:id="75"/>
      <w:bookmarkEnd w:id="76"/>
    </w:p>
    <w:p w14:paraId="11C9C07E" w14:textId="77777777" w:rsidR="00273344" w:rsidRPr="005A3E78" w:rsidRDefault="00273344" w:rsidP="00273344">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03EA5840" w14:textId="77777777" w:rsidR="00273344" w:rsidRPr="00837386" w:rsidRDefault="00273344" w:rsidP="00273344">
      <w:pPr>
        <w:jc w:val="both"/>
        <w:rPr>
          <w:lang w:val="en-US"/>
        </w:rPr>
      </w:pPr>
      <w:r w:rsidRPr="00881CFE">
        <w:rPr>
          <w:b/>
          <w:lang w:val="en-US"/>
        </w:rPr>
        <w:t xml:space="preserve">Vulnerable Targets: </w:t>
      </w:r>
      <w:hyperlink r:id="rId31" w:history="1">
        <w:r w:rsidRPr="00717836">
          <w:rPr>
            <w:rStyle w:val="Hyperlinkki"/>
            <w:lang w:val="en-US"/>
          </w:rPr>
          <w:t>http://intra.ldil.de</w:t>
        </w:r>
      </w:hyperlink>
      <w:r>
        <w:rPr>
          <w:lang w:val="en-US"/>
        </w:rPr>
        <w:t xml:space="preserve"> / 10.0.100.30</w:t>
      </w:r>
    </w:p>
    <w:p w14:paraId="504844C0" w14:textId="77777777" w:rsidR="00273344" w:rsidRPr="00881CFE" w:rsidRDefault="00273344" w:rsidP="00273344">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7F8247BF" w14:textId="77777777" w:rsidR="00273344" w:rsidRPr="00881CFE" w:rsidRDefault="00273344" w:rsidP="00273344">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44076DF6" w14:textId="77777777" w:rsidR="00273344" w:rsidRPr="00881CFE" w:rsidRDefault="00273344" w:rsidP="00273344">
      <w:pPr>
        <w:jc w:val="both"/>
        <w:rPr>
          <w:b/>
          <w:color w:val="FF0000"/>
          <w:lang w:val="en-US"/>
        </w:rPr>
      </w:pPr>
      <w:r w:rsidRPr="00881CFE">
        <w:rPr>
          <w:b/>
          <w:lang w:val="en-US"/>
        </w:rPr>
        <w:t xml:space="preserve">Severity: </w:t>
      </w:r>
      <w:r w:rsidRPr="00C643F6">
        <w:rPr>
          <w:b/>
          <w:color w:val="FFC000"/>
          <w:lang w:val="en-US"/>
        </w:rPr>
        <w:t>MEDIUM</w:t>
      </w:r>
    </w:p>
    <w:p w14:paraId="6C124EB5" w14:textId="77777777" w:rsidR="00273344" w:rsidRDefault="00273344" w:rsidP="00273344">
      <w:pPr>
        <w:jc w:val="both"/>
        <w:rPr>
          <w:lang w:val="en-US"/>
        </w:rPr>
      </w:pPr>
      <w:r w:rsidRPr="00881CFE">
        <w:rPr>
          <w:b/>
          <w:lang w:val="en-US"/>
        </w:rPr>
        <w:t>Proof of Concept Code Here:</w:t>
      </w:r>
      <w:r w:rsidRPr="00881CFE">
        <w:rPr>
          <w:lang w:val="en-US"/>
        </w:rPr>
        <w:t xml:space="preserve"> </w:t>
      </w:r>
    </w:p>
    <w:p w14:paraId="15625584" w14:textId="77777777" w:rsidR="00273344" w:rsidRDefault="00273344" w:rsidP="00273344">
      <w:pPr>
        <w:jc w:val="both"/>
        <w:rPr>
          <w:lang w:val="en-US"/>
        </w:rPr>
      </w:pPr>
      <w:r>
        <w:rPr>
          <w:lang w:val="en-US"/>
        </w:rPr>
        <w:t>GET</w:t>
      </w:r>
    </w:p>
    <w:p w14:paraId="787761D2" w14:textId="77777777" w:rsidR="00273344" w:rsidRPr="00150946" w:rsidRDefault="00273344" w:rsidP="00273344">
      <w:pPr>
        <w:jc w:val="both"/>
        <w:rPr>
          <w:sz w:val="20"/>
          <w:lang w:val="en-US"/>
        </w:rPr>
      </w:pPr>
      <w:hyperlink r:id="rId32" w:history="1">
        <w:r w:rsidRPr="00DB0611">
          <w:rPr>
            <w:rStyle w:val="Hyperlinkki"/>
            <w:lang w:val="en-US"/>
          </w:rPr>
          <w:t>https://intra.ldil.de/wp-content/themes/twentysixteen?query=xlScCqlemqpPtXbFamPILdDaLkKPaUyLMWHUlAa</w:t>
        </w:r>
      </w:hyperlink>
      <w:r>
        <w:rPr>
          <w:lang w:val="en-US"/>
        </w:rPr>
        <w:t>...... Basically any long enough query</w:t>
      </w:r>
      <w:r w:rsidRPr="00881CFE">
        <w:rPr>
          <w:lang w:val="en-US"/>
        </w:rPr>
        <w:br/>
      </w:r>
    </w:p>
    <w:p w14:paraId="16F0B053" w14:textId="77777777" w:rsidR="00273344" w:rsidRPr="00B30B4E" w:rsidRDefault="00273344" w:rsidP="00273344">
      <w:pPr>
        <w:pStyle w:val="Otsikko3"/>
        <w:numPr>
          <w:ilvl w:val="0"/>
          <w:numId w:val="0"/>
        </w:numPr>
      </w:pPr>
      <w:bookmarkStart w:id="77" w:name="_Toc503028820"/>
      <w:bookmarkStart w:id="78" w:name="_Toc503078592"/>
      <w:r>
        <w:lastRenderedPageBreak/>
        <w:t>Directory browsing is enabled</w:t>
      </w:r>
      <w:bookmarkEnd w:id="77"/>
      <w:bookmarkEnd w:id="78"/>
    </w:p>
    <w:p w14:paraId="2AA91D85" w14:textId="77777777" w:rsidR="00273344" w:rsidRPr="00454EEE" w:rsidRDefault="00273344" w:rsidP="00273344">
      <w:pPr>
        <w:jc w:val="both"/>
        <w:rPr>
          <w:bCs/>
          <w:lang w:val="en-US"/>
        </w:rPr>
      </w:pPr>
      <w:r w:rsidRPr="00881CFE">
        <w:rPr>
          <w:b/>
          <w:bCs/>
          <w:lang w:val="en-US"/>
        </w:rPr>
        <w:t xml:space="preserve">Synopsis: </w:t>
      </w:r>
      <w:r>
        <w:rPr>
          <w:bCs/>
          <w:lang w:val="en-US"/>
        </w:rPr>
        <w:t>Directory browsing is enabled and it is possible to view the directory listing</w:t>
      </w:r>
    </w:p>
    <w:p w14:paraId="34DE4817" w14:textId="77777777" w:rsidR="00273344" w:rsidRPr="00454EEE" w:rsidRDefault="00273344" w:rsidP="00273344">
      <w:pPr>
        <w:jc w:val="both"/>
        <w:rPr>
          <w:lang w:val="en-US"/>
        </w:rPr>
      </w:pPr>
      <w:r w:rsidRPr="00881CFE">
        <w:rPr>
          <w:b/>
          <w:lang w:val="en-US"/>
        </w:rPr>
        <w:t xml:space="preserve">Vulnerable Targets: </w:t>
      </w:r>
      <w:hyperlink r:id="rId33" w:history="1">
        <w:r w:rsidRPr="00717836">
          <w:rPr>
            <w:rStyle w:val="Hyperlinkki"/>
            <w:lang w:val="en-US"/>
          </w:rPr>
          <w:t>https://intra.ldil.de/wp-admin /</w:t>
        </w:r>
      </w:hyperlink>
      <w:r>
        <w:rPr>
          <w:lang w:val="en-US"/>
        </w:rPr>
        <w:t xml:space="preserve"> 10.0.100.30</w:t>
      </w:r>
    </w:p>
    <w:p w14:paraId="4E806CDA" w14:textId="77777777" w:rsidR="00273344" w:rsidRPr="00881CFE" w:rsidRDefault="00273344" w:rsidP="00273344">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2FDCC083" w14:textId="77777777" w:rsidR="00273344" w:rsidRPr="00881CFE" w:rsidRDefault="00273344" w:rsidP="0027334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42D228D9" w14:textId="77777777" w:rsidR="00273344" w:rsidRPr="00881CFE" w:rsidRDefault="00273344" w:rsidP="00273344">
      <w:pPr>
        <w:jc w:val="both"/>
        <w:rPr>
          <w:b/>
          <w:color w:val="FF0000"/>
          <w:lang w:val="en-US"/>
        </w:rPr>
      </w:pPr>
      <w:r w:rsidRPr="00881CFE">
        <w:rPr>
          <w:b/>
          <w:lang w:val="en-US"/>
        </w:rPr>
        <w:t xml:space="preserve">Severity: </w:t>
      </w:r>
      <w:r w:rsidRPr="00E71971">
        <w:rPr>
          <w:b/>
          <w:color w:val="FFC000"/>
          <w:lang w:val="en-US"/>
        </w:rPr>
        <w:t>MEDIUM</w:t>
      </w:r>
    </w:p>
    <w:p w14:paraId="1375DCB5" w14:textId="77777777" w:rsidR="00273344" w:rsidRPr="00A76F1E" w:rsidRDefault="00273344" w:rsidP="00273344">
      <w:pPr>
        <w:jc w:val="both"/>
        <w:rPr>
          <w:sz w:val="20"/>
          <w:lang w:val="en-US"/>
        </w:rPr>
      </w:pPr>
    </w:p>
    <w:p w14:paraId="2BA0D75C" w14:textId="77777777" w:rsidR="00273344" w:rsidRDefault="00273344" w:rsidP="00273344">
      <w:pPr>
        <w:pStyle w:val="Otsikko3"/>
        <w:numPr>
          <w:ilvl w:val="0"/>
          <w:numId w:val="0"/>
        </w:numPr>
      </w:pPr>
      <w:bookmarkStart w:id="79" w:name="_Toc503028821"/>
      <w:bookmarkStart w:id="80" w:name="_Toc503078593"/>
      <w:r>
        <w:t>Format string error</w:t>
      </w:r>
      <w:bookmarkEnd w:id="79"/>
      <w:bookmarkEnd w:id="80"/>
    </w:p>
    <w:p w14:paraId="5472A276" w14:textId="77777777" w:rsidR="00273344" w:rsidRPr="009E0DDA" w:rsidRDefault="00273344" w:rsidP="00273344">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4CCF71FE" w14:textId="77777777" w:rsidR="00273344" w:rsidRPr="009E0DDA" w:rsidRDefault="00273344" w:rsidP="00273344">
      <w:pPr>
        <w:jc w:val="both"/>
        <w:rPr>
          <w:lang w:val="en-US"/>
        </w:rPr>
      </w:pPr>
      <w:r w:rsidRPr="00881CFE">
        <w:rPr>
          <w:b/>
          <w:lang w:val="en-US"/>
        </w:rPr>
        <w:t xml:space="preserve">Vulnerable Targets: </w:t>
      </w:r>
      <w:hyperlink r:id="rId34" w:history="1">
        <w:r w:rsidRPr="00717836">
          <w:rPr>
            <w:rStyle w:val="Hyperlinkki"/>
            <w:lang w:val="en-US"/>
          </w:rPr>
          <w:t>http://intra.ldil.de</w:t>
        </w:r>
      </w:hyperlink>
      <w:r>
        <w:rPr>
          <w:lang w:val="en-US"/>
        </w:rPr>
        <w:t xml:space="preserve"> / 10.0.100.30</w:t>
      </w:r>
    </w:p>
    <w:p w14:paraId="4D54F10B" w14:textId="77777777" w:rsidR="00273344" w:rsidRPr="00881CFE" w:rsidRDefault="00273344" w:rsidP="00273344">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4EB00FAF" w14:textId="77777777" w:rsidR="00273344" w:rsidRPr="00881CFE" w:rsidRDefault="00273344" w:rsidP="00273344">
      <w:pPr>
        <w:jc w:val="both"/>
        <w:rPr>
          <w:lang w:val="en-US"/>
        </w:rPr>
      </w:pPr>
      <w:r w:rsidRPr="00881CFE">
        <w:rPr>
          <w:b/>
          <w:lang w:val="en-US"/>
        </w:rPr>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53567A80" w14:textId="77777777" w:rsidR="00273344" w:rsidRDefault="00273344" w:rsidP="00273344">
      <w:pPr>
        <w:jc w:val="both"/>
        <w:rPr>
          <w:b/>
          <w:color w:val="FF0000"/>
          <w:lang w:val="en-US"/>
        </w:rPr>
      </w:pPr>
      <w:r w:rsidRPr="00881CFE">
        <w:rPr>
          <w:b/>
          <w:lang w:val="en-US"/>
        </w:rPr>
        <w:t xml:space="preserve">Severity: </w:t>
      </w:r>
      <w:r w:rsidRPr="00C643F6">
        <w:rPr>
          <w:b/>
          <w:color w:val="FFC000"/>
          <w:lang w:val="en-US"/>
        </w:rPr>
        <w:t>MEDIUM</w:t>
      </w:r>
    </w:p>
    <w:p w14:paraId="37A656BE" w14:textId="77777777" w:rsidR="00273344" w:rsidRPr="00881CFE" w:rsidRDefault="00273344" w:rsidP="00273344">
      <w:pPr>
        <w:jc w:val="both"/>
        <w:rPr>
          <w:b/>
          <w:color w:val="FF0000"/>
          <w:lang w:val="en-US"/>
        </w:rPr>
      </w:pPr>
    </w:p>
    <w:p w14:paraId="035A937D" w14:textId="77777777" w:rsidR="00273344" w:rsidRDefault="00273344" w:rsidP="00273344">
      <w:pPr>
        <w:pStyle w:val="Otsikko3"/>
        <w:numPr>
          <w:ilvl w:val="0"/>
          <w:numId w:val="0"/>
        </w:numPr>
      </w:pPr>
      <w:bookmarkStart w:id="81" w:name="_Toc503028822"/>
      <w:bookmarkStart w:id="82" w:name="_Toc503078594"/>
      <w:r>
        <w:t>X-frame-options header not set</w:t>
      </w:r>
      <w:bookmarkEnd w:id="81"/>
      <w:bookmarkEnd w:id="82"/>
    </w:p>
    <w:p w14:paraId="44D8DB6E" w14:textId="77777777" w:rsidR="00273344" w:rsidRPr="0081792B" w:rsidRDefault="00273344" w:rsidP="00273344">
      <w:pPr>
        <w:jc w:val="both"/>
        <w:rPr>
          <w:bCs/>
          <w:lang w:val="en-US"/>
        </w:rPr>
      </w:pPr>
      <w:r w:rsidRPr="00881CFE">
        <w:rPr>
          <w:b/>
          <w:bCs/>
          <w:lang w:val="en-US"/>
        </w:rPr>
        <w:t xml:space="preserve">Synopsis: </w:t>
      </w:r>
      <w:r>
        <w:rPr>
          <w:bCs/>
          <w:lang w:val="en-US"/>
        </w:rPr>
        <w:t>X-Frame-Options header is not included in the HTTP response</w:t>
      </w:r>
    </w:p>
    <w:p w14:paraId="4E66ED91" w14:textId="77777777" w:rsidR="00273344" w:rsidRDefault="00273344" w:rsidP="00273344">
      <w:pPr>
        <w:jc w:val="both"/>
        <w:rPr>
          <w:b/>
          <w:lang w:val="en-US"/>
        </w:rPr>
      </w:pPr>
      <w:r w:rsidRPr="00881CFE">
        <w:rPr>
          <w:b/>
          <w:lang w:val="en-US"/>
        </w:rPr>
        <w:t xml:space="preserve">Vulnerable Targets: </w:t>
      </w:r>
    </w:p>
    <w:p w14:paraId="5DB4AF03" w14:textId="77777777" w:rsidR="00273344" w:rsidRDefault="00273344" w:rsidP="00273344">
      <w:pPr>
        <w:jc w:val="both"/>
        <w:rPr>
          <w:lang w:val="en-US"/>
        </w:rPr>
      </w:pPr>
      <w:hyperlink r:id="rId35" w:history="1">
        <w:r w:rsidRPr="00717836">
          <w:rPr>
            <w:rStyle w:val="Hyperlinkki"/>
            <w:lang w:val="en-US"/>
          </w:rPr>
          <w:t>http://intra.ldil.de</w:t>
        </w:r>
      </w:hyperlink>
      <w:r>
        <w:rPr>
          <w:lang w:val="en-US"/>
        </w:rPr>
        <w:t xml:space="preserve"> / 10.0.100.30</w:t>
      </w:r>
    </w:p>
    <w:p w14:paraId="77AAF009" w14:textId="77777777" w:rsidR="00273344" w:rsidRPr="0081792B" w:rsidRDefault="00273344" w:rsidP="00273344">
      <w:pPr>
        <w:jc w:val="both"/>
        <w:rPr>
          <w:lang w:val="en-US"/>
        </w:rPr>
      </w:pPr>
      <w:hyperlink r:id="rId36" w:history="1">
        <w:r w:rsidRPr="00717836">
          <w:rPr>
            <w:rStyle w:val="Hyperlinkki"/>
            <w:lang w:val="en-US"/>
          </w:rPr>
          <w:t>http://helpdesk.ldil.de</w:t>
        </w:r>
      </w:hyperlink>
      <w:r>
        <w:rPr>
          <w:lang w:val="en-US"/>
        </w:rPr>
        <w:t xml:space="preserve"> / 10.10.10.40</w:t>
      </w:r>
    </w:p>
    <w:p w14:paraId="73C78353" w14:textId="77777777" w:rsidR="00273344" w:rsidRPr="00881CFE" w:rsidRDefault="00273344" w:rsidP="00273344">
      <w:pPr>
        <w:jc w:val="both"/>
        <w:rPr>
          <w:lang w:val="en-US"/>
        </w:rPr>
      </w:pPr>
      <w:r w:rsidRPr="00881CFE">
        <w:rPr>
          <w:b/>
          <w:lang w:val="en-US"/>
        </w:rPr>
        <w:lastRenderedPageBreak/>
        <w:t>Vulnerability Explanation</w:t>
      </w:r>
      <w:r w:rsidRPr="00881CFE">
        <w:rPr>
          <w:lang w:val="en-US"/>
        </w:rPr>
        <w:t>:</w:t>
      </w:r>
      <w:r>
        <w:rPr>
          <w:lang w:val="en-US"/>
        </w:rPr>
        <w:t xml:space="preserve"> X-Frame-Options header should be included in the HTTP response to protect against ClickJacking attacks.</w:t>
      </w:r>
    </w:p>
    <w:p w14:paraId="4806034F" w14:textId="77777777" w:rsidR="00273344" w:rsidRPr="00881CFE" w:rsidRDefault="00273344" w:rsidP="00273344">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29B9C6CA" w14:textId="77777777" w:rsidR="00273344" w:rsidRPr="00150946" w:rsidRDefault="00273344" w:rsidP="00273344">
      <w:pPr>
        <w:jc w:val="both"/>
        <w:rPr>
          <w:b/>
          <w:color w:val="FFC000"/>
          <w:lang w:val="en-US"/>
        </w:rPr>
      </w:pPr>
      <w:r w:rsidRPr="00881CFE">
        <w:rPr>
          <w:b/>
          <w:lang w:val="en-US"/>
        </w:rPr>
        <w:t xml:space="preserve">Severity: </w:t>
      </w:r>
      <w:r w:rsidRPr="00E71971">
        <w:rPr>
          <w:b/>
          <w:color w:val="FFC000"/>
          <w:lang w:val="en-US"/>
        </w:rPr>
        <w:t>MEDIUM</w:t>
      </w:r>
    </w:p>
    <w:p w14:paraId="570C0C19" w14:textId="77777777" w:rsidR="00273344" w:rsidRDefault="00273344" w:rsidP="00273344">
      <w:pPr>
        <w:jc w:val="both"/>
        <w:rPr>
          <w:sz w:val="20"/>
          <w:lang w:val="en-US"/>
        </w:rPr>
      </w:pPr>
    </w:p>
    <w:p w14:paraId="0438F753" w14:textId="77777777" w:rsidR="00273344" w:rsidRDefault="00273344" w:rsidP="00273344">
      <w:pPr>
        <w:pStyle w:val="Otsikko3"/>
        <w:numPr>
          <w:ilvl w:val="0"/>
          <w:numId w:val="0"/>
        </w:numPr>
      </w:pPr>
      <w:bookmarkStart w:id="83" w:name="_Toc503028825"/>
      <w:bookmarkStart w:id="84" w:name="_Toc503078597"/>
      <w:r w:rsidRPr="00AD3660">
        <w:t>SSH Weak Algorithms Supported</w:t>
      </w:r>
      <w:bookmarkEnd w:id="83"/>
      <w:bookmarkEnd w:id="84"/>
    </w:p>
    <w:p w14:paraId="1874CF45" w14:textId="77777777" w:rsidR="00273344" w:rsidRDefault="00273344" w:rsidP="00273344">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544052AC" w14:textId="77777777" w:rsidR="00273344" w:rsidRDefault="00273344" w:rsidP="00273344">
      <w:pPr>
        <w:jc w:val="both"/>
        <w:rPr>
          <w:lang w:val="en-US"/>
        </w:rPr>
      </w:pPr>
      <w:r>
        <w:rPr>
          <w:b/>
          <w:lang w:val="en-US"/>
        </w:rPr>
        <w:t xml:space="preserve">Vulnerable Targets: </w:t>
      </w:r>
      <w:r>
        <w:rPr>
          <w:lang w:val="en-US"/>
        </w:rPr>
        <w:t>pos.ldil.de / 192.168.10.20</w:t>
      </w:r>
    </w:p>
    <w:p w14:paraId="42B06AB3" w14:textId="77777777" w:rsidR="00273344" w:rsidRDefault="00273344" w:rsidP="00273344">
      <w:pPr>
        <w:jc w:val="both"/>
        <w:rPr>
          <w:lang w:val="en-US"/>
        </w:rPr>
      </w:pPr>
      <w:r>
        <w:rPr>
          <w:b/>
          <w:lang w:val="en-US"/>
        </w:rPr>
        <w:t>Vulnerability Explanation</w:t>
      </w:r>
      <w:r>
        <w:rPr>
          <w:lang w:val="en-US"/>
        </w:rPr>
        <w:t>: R</w:t>
      </w:r>
      <w:r w:rsidRPr="00AD3660">
        <w:rPr>
          <w:lang w:val="en-US"/>
        </w:rPr>
        <w:t>emote SSH server is configured to use the Arcfour stream cipher or no cipher at all. RFC 4253 advises against using Arcfour due to an issue with weak keys.</w:t>
      </w:r>
    </w:p>
    <w:p w14:paraId="04FA232E" w14:textId="77777777" w:rsidR="00273344" w:rsidRDefault="00273344" w:rsidP="00273344">
      <w:pPr>
        <w:jc w:val="both"/>
        <w:rPr>
          <w:lang w:val="en-US"/>
        </w:rPr>
      </w:pPr>
      <w:r>
        <w:rPr>
          <w:b/>
          <w:lang w:val="en-US"/>
        </w:rPr>
        <w:t>Vulnerability Fix</w:t>
      </w:r>
      <w:r>
        <w:rPr>
          <w:lang w:val="en-US"/>
        </w:rPr>
        <w:t xml:space="preserve">: Update and configure SSH server to disable weak algorithm. </w:t>
      </w:r>
    </w:p>
    <w:p w14:paraId="0B246080" w14:textId="77777777" w:rsidR="00273344" w:rsidRDefault="00273344" w:rsidP="00273344">
      <w:pPr>
        <w:jc w:val="both"/>
        <w:rPr>
          <w:b/>
          <w:color w:val="FF0000"/>
          <w:lang w:val="en-US"/>
        </w:rPr>
      </w:pPr>
      <w:r>
        <w:rPr>
          <w:b/>
          <w:lang w:val="en-US"/>
        </w:rPr>
        <w:t xml:space="preserve">Severity: </w:t>
      </w:r>
      <w:r w:rsidRPr="00E71971">
        <w:rPr>
          <w:b/>
          <w:color w:val="FFC000"/>
          <w:lang w:val="en-US"/>
        </w:rPr>
        <w:t>MEDIUM</w:t>
      </w:r>
    </w:p>
    <w:p w14:paraId="0D96B83D" w14:textId="77777777" w:rsidR="00273344" w:rsidRDefault="00273344" w:rsidP="00273344">
      <w:pPr>
        <w:jc w:val="both"/>
        <w:rPr>
          <w:sz w:val="20"/>
          <w:lang w:val="en-US"/>
        </w:rPr>
      </w:pPr>
    </w:p>
    <w:p w14:paraId="6A26B64D" w14:textId="77777777" w:rsidR="00273344" w:rsidRDefault="00273344" w:rsidP="00273344">
      <w:pPr>
        <w:pStyle w:val="Otsikko3"/>
        <w:numPr>
          <w:ilvl w:val="0"/>
          <w:numId w:val="0"/>
        </w:numPr>
      </w:pPr>
      <w:bookmarkStart w:id="85" w:name="_Toc503028826"/>
      <w:bookmarkStart w:id="86" w:name="_Toc503078598"/>
      <w:r w:rsidRPr="00AD3660">
        <w:t>HTTP TRACE / TRACK Methods Allowed</w:t>
      </w:r>
      <w:bookmarkEnd w:id="85"/>
      <w:bookmarkEnd w:id="86"/>
    </w:p>
    <w:p w14:paraId="6A2CA660" w14:textId="77777777" w:rsidR="00273344" w:rsidRPr="00AD3660" w:rsidRDefault="00273344" w:rsidP="00273344">
      <w:pPr>
        <w:jc w:val="both"/>
        <w:rPr>
          <w:bCs/>
          <w:lang w:val="en-US"/>
        </w:rPr>
      </w:pPr>
      <w:r>
        <w:rPr>
          <w:b/>
          <w:bCs/>
          <w:lang w:val="en-US"/>
        </w:rPr>
        <w:t xml:space="preserve">Synopsis: </w:t>
      </w:r>
      <w:r w:rsidRPr="00AD3660">
        <w:rPr>
          <w:bCs/>
          <w:lang w:val="en-US"/>
        </w:rPr>
        <w:t>Debugging functions are enabled on the remote web server.</w:t>
      </w:r>
    </w:p>
    <w:p w14:paraId="4DF79B1F" w14:textId="77777777" w:rsidR="00273344" w:rsidRDefault="00273344" w:rsidP="00273344">
      <w:pPr>
        <w:jc w:val="both"/>
        <w:rPr>
          <w:lang w:val="en-US"/>
        </w:rPr>
      </w:pPr>
      <w:r>
        <w:rPr>
          <w:b/>
          <w:lang w:val="en-US"/>
        </w:rPr>
        <w:t xml:space="preserve">Vulnerable Targets: </w:t>
      </w:r>
      <w:hyperlink r:id="rId37" w:history="1">
        <w:r w:rsidRPr="00717836">
          <w:rPr>
            <w:rStyle w:val="Hyperlinkki"/>
            <w:lang w:val="en-US"/>
          </w:rPr>
          <w:t>http://pos.ldil.de</w:t>
        </w:r>
      </w:hyperlink>
      <w:r>
        <w:rPr>
          <w:lang w:val="en-US"/>
        </w:rPr>
        <w:t xml:space="preserve"> / 192.168.10.20</w:t>
      </w:r>
    </w:p>
    <w:p w14:paraId="2F06E3D5" w14:textId="77777777" w:rsidR="00273344" w:rsidRPr="00AD3660" w:rsidRDefault="00273344" w:rsidP="00273344">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365F279D" w14:textId="77777777" w:rsidR="00273344" w:rsidRDefault="00273344" w:rsidP="00273344">
      <w:pPr>
        <w:jc w:val="both"/>
        <w:rPr>
          <w:lang w:val="en-US"/>
        </w:rPr>
      </w:pPr>
      <w:r>
        <w:rPr>
          <w:b/>
          <w:lang w:val="en-US"/>
        </w:rPr>
        <w:t>Vulnerability Fix</w:t>
      </w:r>
      <w:r>
        <w:rPr>
          <w:lang w:val="en-US"/>
        </w:rPr>
        <w:t xml:space="preserve">: Refer to Apache web server documentation on how to disable these methods. </w:t>
      </w:r>
    </w:p>
    <w:p w14:paraId="7B7F8594" w14:textId="77777777" w:rsidR="00273344" w:rsidRDefault="00273344" w:rsidP="00273344">
      <w:pPr>
        <w:jc w:val="both"/>
        <w:rPr>
          <w:b/>
          <w:color w:val="FFC000"/>
          <w:lang w:val="en-US"/>
        </w:rPr>
      </w:pPr>
      <w:r>
        <w:rPr>
          <w:b/>
          <w:lang w:val="en-US"/>
        </w:rPr>
        <w:t xml:space="preserve">Severity: </w:t>
      </w:r>
      <w:r w:rsidRPr="00E71971">
        <w:rPr>
          <w:b/>
          <w:color w:val="FFC000"/>
          <w:lang w:val="en-US"/>
        </w:rPr>
        <w:t>MEDIUM</w:t>
      </w:r>
    </w:p>
    <w:p w14:paraId="66346CE9" w14:textId="77777777" w:rsidR="00273344" w:rsidRDefault="00273344" w:rsidP="00273344">
      <w:pPr>
        <w:jc w:val="both"/>
        <w:rPr>
          <w:b/>
          <w:color w:val="FF0000"/>
          <w:lang w:val="en-US"/>
        </w:rPr>
      </w:pPr>
    </w:p>
    <w:p w14:paraId="04430116" w14:textId="77777777" w:rsidR="00273344" w:rsidRDefault="00273344" w:rsidP="00273344">
      <w:pPr>
        <w:pStyle w:val="Otsikko3"/>
        <w:numPr>
          <w:ilvl w:val="0"/>
          <w:numId w:val="0"/>
        </w:numPr>
      </w:pPr>
      <w:bookmarkStart w:id="87" w:name="_Toc503028818"/>
      <w:bookmarkStart w:id="88" w:name="_Toc503078590"/>
      <w:r>
        <w:lastRenderedPageBreak/>
        <w:t>XSS-protection is not enabled</w:t>
      </w:r>
      <w:bookmarkEnd w:id="87"/>
      <w:bookmarkEnd w:id="88"/>
    </w:p>
    <w:p w14:paraId="198D65B0" w14:textId="77777777" w:rsidR="00273344" w:rsidRPr="003C0ACB" w:rsidRDefault="00273344" w:rsidP="00273344">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6082C95B" w14:textId="77777777" w:rsidR="00273344" w:rsidRPr="00881CFE" w:rsidRDefault="00273344" w:rsidP="00273344">
      <w:pPr>
        <w:jc w:val="both"/>
        <w:rPr>
          <w:b/>
          <w:lang w:val="en-US"/>
        </w:rPr>
      </w:pPr>
      <w:r w:rsidRPr="00881CFE">
        <w:rPr>
          <w:b/>
          <w:lang w:val="en-US"/>
        </w:rPr>
        <w:t xml:space="preserve">Vulnerable Targets: </w:t>
      </w:r>
      <w:hyperlink r:id="rId38" w:history="1">
        <w:r w:rsidRPr="00717836">
          <w:rPr>
            <w:rStyle w:val="Hyperlinkki"/>
            <w:lang w:val="en-US"/>
          </w:rPr>
          <w:t>http://intra.ldil.de</w:t>
        </w:r>
      </w:hyperlink>
      <w:r>
        <w:rPr>
          <w:lang w:val="en-US"/>
        </w:rPr>
        <w:t xml:space="preserve"> / 10.0.100.30</w:t>
      </w:r>
    </w:p>
    <w:p w14:paraId="14739FA6" w14:textId="77777777" w:rsidR="00273344" w:rsidRDefault="00273344" w:rsidP="00273344">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32C052E3" w14:textId="77777777" w:rsidR="00273344" w:rsidRPr="00881CFE" w:rsidRDefault="00273344" w:rsidP="00273344">
      <w:pPr>
        <w:jc w:val="both"/>
        <w:rPr>
          <w:lang w:val="en-US"/>
        </w:rPr>
      </w:pPr>
      <w:r>
        <w:rPr>
          <w:lang w:val="en-US"/>
        </w:rPr>
        <w:t>The X-XSS-Protection HTTP response header is currently supported on IE, Chrome and Safari.</w:t>
      </w:r>
    </w:p>
    <w:p w14:paraId="17388F0E" w14:textId="77777777" w:rsidR="00273344" w:rsidRPr="00881CFE" w:rsidRDefault="00273344" w:rsidP="00273344">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6FD4D597" w14:textId="77777777" w:rsidR="00273344" w:rsidRPr="00881CFE" w:rsidRDefault="00273344" w:rsidP="00273344">
      <w:pPr>
        <w:jc w:val="both"/>
        <w:rPr>
          <w:b/>
          <w:color w:val="FF0000"/>
          <w:lang w:val="en-US"/>
        </w:rPr>
      </w:pPr>
      <w:r w:rsidRPr="00881CFE">
        <w:rPr>
          <w:b/>
          <w:lang w:val="en-US"/>
        </w:rPr>
        <w:t xml:space="preserve">Severity: </w:t>
      </w:r>
      <w:r w:rsidRPr="00E71971">
        <w:rPr>
          <w:b/>
          <w:color w:val="92D050"/>
          <w:lang w:val="en-US"/>
        </w:rPr>
        <w:t>MINOR</w:t>
      </w:r>
    </w:p>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89" w:name="_Toc503028836"/>
      <w:bookmarkStart w:id="90" w:name="_Toc503078608"/>
      <w:r>
        <w:t xml:space="preserve">Sample Report </w:t>
      </w:r>
      <w:r w:rsidR="0054444C">
        <w:t>–</w:t>
      </w:r>
      <w:r>
        <w:t xml:space="preserve"> Attachments</w:t>
      </w:r>
      <w:bookmarkEnd w:id="51"/>
      <w:bookmarkEnd w:id="89"/>
      <w:bookmarkEnd w:id="90"/>
    </w:p>
    <w:p w14:paraId="0CFEE270" w14:textId="0FB0E356" w:rsidR="0054444C" w:rsidRDefault="0054444C" w:rsidP="0054444C">
      <w:pPr>
        <w:rPr>
          <w:color w:val="7030A0"/>
          <w:lang w:val="en-US"/>
        </w:rPr>
      </w:pPr>
      <w:r>
        <w:rPr>
          <w:color w:val="7030A0"/>
          <w:lang w:val="en-US"/>
        </w:rPr>
        <w:t>Tiedostoina!!!</w:t>
      </w:r>
    </w:p>
    <w:p w14:paraId="100E0FF8" w14:textId="2C77F573" w:rsidR="0054444C" w:rsidRDefault="0054444C" w:rsidP="0054444C">
      <w:pPr>
        <w:rPr>
          <w:color w:val="7030A0"/>
          <w:lang w:val="en-US"/>
        </w:rPr>
      </w:pPr>
      <w:r>
        <w:rPr>
          <w:color w:val="7030A0"/>
          <w:lang w:val="en-US"/>
        </w:rPr>
        <w:t>Nimeäminen:</w:t>
      </w:r>
    </w:p>
    <w:p w14:paraId="06237170" w14:textId="0B30353B" w:rsidR="0054444C" w:rsidRDefault="0054444C" w:rsidP="0054444C">
      <w:pPr>
        <w:pStyle w:val="Luettelokappale"/>
        <w:numPr>
          <w:ilvl w:val="0"/>
          <w:numId w:val="36"/>
        </w:numPr>
        <w:rPr>
          <w:color w:val="7030A0"/>
          <w:lang w:val="en-US"/>
        </w:rPr>
      </w:pPr>
      <w:r>
        <w:rPr>
          <w:color w:val="7030A0"/>
          <w:lang w:val="en-US"/>
        </w:rPr>
        <w:t>Segmentti_Numero_Työkalu_Tarkenne</w:t>
      </w:r>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r>
        <w:rPr>
          <w:color w:val="7030A0"/>
          <w:lang w:val="en-US"/>
        </w:rPr>
        <w:t>Sisältö:</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Nessus-raportit</w:t>
      </w:r>
    </w:p>
    <w:p w14:paraId="5B79C276" w14:textId="2819A818" w:rsidR="0054444C" w:rsidRDefault="0054444C" w:rsidP="0054444C">
      <w:pPr>
        <w:pStyle w:val="Luettelokappale"/>
        <w:numPr>
          <w:ilvl w:val="0"/>
          <w:numId w:val="36"/>
        </w:numPr>
        <w:rPr>
          <w:color w:val="7030A0"/>
          <w:lang w:val="en-US"/>
        </w:rPr>
      </w:pPr>
      <w:r>
        <w:rPr>
          <w:color w:val="7030A0"/>
          <w:lang w:val="en-US"/>
        </w:rPr>
        <w:t>Openwas-raportit</w:t>
      </w:r>
    </w:p>
    <w:p w14:paraId="7B52649A" w14:textId="587E97C1" w:rsidR="0054444C" w:rsidRDefault="0054444C" w:rsidP="0054444C">
      <w:pPr>
        <w:pStyle w:val="Luettelokappale"/>
        <w:numPr>
          <w:ilvl w:val="0"/>
          <w:numId w:val="36"/>
        </w:numPr>
        <w:rPr>
          <w:color w:val="7030A0"/>
          <w:lang w:val="en-US"/>
        </w:rPr>
      </w:pPr>
      <w:r>
        <w:rPr>
          <w:color w:val="7030A0"/>
          <w:lang w:val="en-US"/>
        </w:rPr>
        <w:t>NMAP-raportit</w:t>
      </w:r>
    </w:p>
    <w:p w14:paraId="0B90AF0B" w14:textId="25FAB8E3" w:rsidR="0054444C" w:rsidRDefault="0054444C" w:rsidP="0054444C">
      <w:pPr>
        <w:pStyle w:val="Luettelokappale"/>
        <w:numPr>
          <w:ilvl w:val="0"/>
          <w:numId w:val="36"/>
        </w:numPr>
        <w:rPr>
          <w:color w:val="7030A0"/>
          <w:lang w:val="en-US"/>
        </w:rPr>
      </w:pPr>
      <w:r>
        <w:rPr>
          <w:color w:val="7030A0"/>
          <w:lang w:val="en-US"/>
        </w:rPr>
        <w:t>Zap-raportit</w:t>
      </w:r>
    </w:p>
    <w:p w14:paraId="1E93A406" w14:textId="22FF5D8E" w:rsidR="0054444C" w:rsidRDefault="0054444C" w:rsidP="0054444C">
      <w:pPr>
        <w:pStyle w:val="Luettelokappale"/>
        <w:numPr>
          <w:ilvl w:val="0"/>
          <w:numId w:val="36"/>
        </w:numPr>
        <w:rPr>
          <w:color w:val="7030A0"/>
          <w:lang w:val="en-US"/>
        </w:rPr>
      </w:pPr>
      <w:r>
        <w:rPr>
          <w:color w:val="7030A0"/>
          <w:lang w:val="en-US"/>
        </w:rPr>
        <w:t>OWASP-raportit</w:t>
      </w:r>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r>
        <w:rPr>
          <w:color w:val="7030A0"/>
          <w:lang w:val="en-US"/>
        </w:rPr>
        <w:t>Esittäminen:</w:t>
      </w:r>
    </w:p>
    <w:p w14:paraId="5D244D8D" w14:textId="38A5D568" w:rsidR="00450EBB" w:rsidRDefault="00450EBB" w:rsidP="00450EBB">
      <w:pPr>
        <w:pStyle w:val="Luettelokappale"/>
        <w:numPr>
          <w:ilvl w:val="0"/>
          <w:numId w:val="36"/>
        </w:numPr>
        <w:rPr>
          <w:color w:val="7030A0"/>
          <w:lang w:val="en-US"/>
        </w:rPr>
      </w:pPr>
      <w:r>
        <w:rPr>
          <w:color w:val="7030A0"/>
          <w:lang w:val="en-US"/>
        </w:rPr>
        <w:t>Taulukko</w:t>
      </w:r>
    </w:p>
    <w:p w14:paraId="4CF8C78E" w14:textId="4C660F4C" w:rsidR="00450EBB" w:rsidRDefault="00450EBB" w:rsidP="00450EBB">
      <w:pPr>
        <w:pStyle w:val="Luettelokappale"/>
        <w:numPr>
          <w:ilvl w:val="1"/>
          <w:numId w:val="36"/>
        </w:numPr>
        <w:rPr>
          <w:color w:val="7030A0"/>
          <w:lang w:val="en-US"/>
        </w:rPr>
      </w:pPr>
      <w:r>
        <w:rPr>
          <w:color w:val="7030A0"/>
          <w:lang w:val="en-US"/>
        </w:rPr>
        <w:t>Liitteen nimi</w:t>
      </w:r>
    </w:p>
    <w:p w14:paraId="0265A43D" w14:textId="40EBA1F8" w:rsidR="00450EBB" w:rsidRDefault="00450EBB" w:rsidP="00450EBB">
      <w:pPr>
        <w:pStyle w:val="Luettelokappale"/>
        <w:numPr>
          <w:ilvl w:val="1"/>
          <w:numId w:val="36"/>
        </w:numPr>
        <w:rPr>
          <w:color w:val="7030A0"/>
          <w:lang w:val="en-US"/>
        </w:rPr>
      </w:pPr>
      <w:r>
        <w:rPr>
          <w:color w:val="7030A0"/>
          <w:lang w:val="en-US"/>
        </w:rPr>
        <w:t>Sisältö</w:t>
      </w:r>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r>
        <w:t xml:space="preserve">Table </w:t>
      </w:r>
      <w:r w:rsidR="00B53193">
        <w:fldChar w:fldCharType="begin"/>
      </w:r>
      <w:r w:rsidR="00B53193">
        <w:instrText xml:space="preserve"> SEQ Table \* ARABIC </w:instrText>
      </w:r>
      <w:r w:rsidR="00B53193">
        <w:fldChar w:fldCharType="separate"/>
      </w:r>
      <w:r>
        <w:rPr>
          <w:noProof/>
        </w:rPr>
        <w:t>7</w:t>
      </w:r>
      <w:r w:rsidR="00B53193">
        <w:rPr>
          <w:noProof/>
        </w:rPr>
        <w:fldChar w:fldCharType="end"/>
      </w:r>
      <w:r>
        <w:t xml:space="preserve"> </w:t>
      </w:r>
      <w:r w:rsidRPr="006755BB">
        <w:rPr>
          <w:lang w:val="en-US"/>
        </w:rPr>
        <w:t>Attachment</w:t>
      </w:r>
      <w:r>
        <w:t xml:space="preserve"> files </w:t>
      </w:r>
    </w:p>
    <w:tbl>
      <w:tblPr>
        <w:tblStyle w:val="TaulukkoRuudukko"/>
        <w:tblW w:w="0" w:type="auto"/>
        <w:tblLook w:val="04A0" w:firstRow="1" w:lastRow="0" w:firstColumn="1" w:lastColumn="0" w:noHBand="0" w:noVBand="1"/>
      </w:tblPr>
      <w:tblGrid>
        <w:gridCol w:w="3943"/>
        <w:gridCol w:w="4382"/>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273344" w:rsidRPr="00273344" w14:paraId="2964FBD8" w14:textId="77777777" w:rsidTr="006755BB">
        <w:tc>
          <w:tcPr>
            <w:tcW w:w="2830" w:type="dxa"/>
          </w:tcPr>
          <w:p w14:paraId="0832CFB0" w14:textId="5601F52C" w:rsidR="00273344" w:rsidRDefault="00273344" w:rsidP="00273344">
            <w:pPr>
              <w:rPr>
                <w:lang w:val="en-US"/>
              </w:rPr>
            </w:pPr>
            <w:r>
              <w:rPr>
                <w:rStyle w:val="hzbzlf"/>
              </w:rPr>
              <w:t>StoreBranch_01_N</w:t>
            </w:r>
            <w:bookmarkStart w:id="91" w:name="_GoBack"/>
            <w:bookmarkEnd w:id="91"/>
            <w:r>
              <w:rPr>
                <w:rStyle w:val="hzbzlf"/>
              </w:rPr>
              <w:t>essus_portscan.pdf</w:t>
            </w:r>
          </w:p>
        </w:tc>
        <w:tc>
          <w:tcPr>
            <w:tcW w:w="5495" w:type="dxa"/>
          </w:tcPr>
          <w:p w14:paraId="20564A16" w14:textId="18F11461" w:rsidR="00273344" w:rsidRDefault="00273344" w:rsidP="00273344">
            <w:pPr>
              <w:rPr>
                <w:lang w:val="en-US"/>
              </w:rPr>
            </w:pPr>
            <w:r>
              <w:rPr>
                <w:lang w:val="en-US"/>
              </w:rPr>
              <w:t>Nessus port scan of store branch network segment</w:t>
            </w:r>
          </w:p>
        </w:tc>
      </w:tr>
      <w:tr w:rsidR="00273344" w:rsidRPr="00273344" w14:paraId="7421AA51" w14:textId="77777777" w:rsidTr="006755BB">
        <w:tc>
          <w:tcPr>
            <w:tcW w:w="2830" w:type="dxa"/>
          </w:tcPr>
          <w:p w14:paraId="221E5CBF" w14:textId="7C46BB0C" w:rsidR="00273344" w:rsidRDefault="00273344" w:rsidP="00273344">
            <w:pPr>
              <w:rPr>
                <w:lang w:val="en-US"/>
              </w:rPr>
            </w:pPr>
            <w:r>
              <w:rPr>
                <w:rStyle w:val="hzbzlf"/>
              </w:rPr>
              <w:t>Internal_02_Nessus_portscan.pdf</w:t>
            </w:r>
          </w:p>
        </w:tc>
        <w:tc>
          <w:tcPr>
            <w:tcW w:w="5495" w:type="dxa"/>
          </w:tcPr>
          <w:p w14:paraId="01D8C59C" w14:textId="6F03FBDB" w:rsidR="00273344" w:rsidRDefault="00273344" w:rsidP="00273344">
            <w:pPr>
              <w:rPr>
                <w:lang w:val="en-US"/>
              </w:rPr>
            </w:pPr>
            <w:r>
              <w:rPr>
                <w:lang w:val="en-US"/>
              </w:rPr>
              <w:t>Nessus port scan of internal network segment</w:t>
            </w:r>
          </w:p>
        </w:tc>
      </w:tr>
      <w:tr w:rsidR="006755BB" w:rsidRPr="00273344"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273344"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273344"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273344"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273344"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E26DE" w14:textId="77777777" w:rsidR="00B53193" w:rsidRDefault="00B53193" w:rsidP="00520772">
      <w:pPr>
        <w:spacing w:after="0" w:line="240" w:lineRule="auto"/>
      </w:pPr>
      <w:r>
        <w:separator/>
      </w:r>
    </w:p>
  </w:endnote>
  <w:endnote w:type="continuationSeparator" w:id="0">
    <w:p w14:paraId="1D0AFD63" w14:textId="77777777" w:rsidR="00B53193" w:rsidRDefault="00B53193" w:rsidP="00520772">
      <w:pPr>
        <w:spacing w:after="0" w:line="240" w:lineRule="auto"/>
      </w:pPr>
      <w:r>
        <w:continuationSeparator/>
      </w:r>
    </w:p>
  </w:endnote>
  <w:endnote w:type="continuationNotice" w:id="1">
    <w:p w14:paraId="3CC65235" w14:textId="77777777" w:rsidR="00B53193" w:rsidRDefault="00B531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C61A8C" w:rsidRDefault="00C61A8C">
    <w:pPr>
      <w:pStyle w:val="Alatunniste"/>
      <w:rPr>
        <w:noProof/>
      </w:rPr>
    </w:pPr>
  </w:p>
  <w:p w14:paraId="76303E37" w14:textId="77777777" w:rsidR="00C61A8C" w:rsidRDefault="00C61A8C">
    <w:pPr>
      <w:pStyle w:val="Alatunniste"/>
      <w:rPr>
        <w:noProof/>
      </w:rPr>
    </w:pPr>
  </w:p>
  <w:p w14:paraId="33CFCA07" w14:textId="77777777" w:rsidR="00C61A8C" w:rsidRDefault="00C61A8C">
    <w:pPr>
      <w:pStyle w:val="Alatunniste"/>
      <w:rPr>
        <w:noProof/>
      </w:rPr>
    </w:pPr>
  </w:p>
  <w:p w14:paraId="458646BC" w14:textId="77777777" w:rsidR="00C61A8C" w:rsidRDefault="00C61A8C">
    <w:pPr>
      <w:pStyle w:val="Alatunniste"/>
      <w:rPr>
        <w:noProof/>
      </w:rPr>
    </w:pPr>
  </w:p>
  <w:p w14:paraId="6884AE4E" w14:textId="45983B4A" w:rsidR="00C61A8C" w:rsidRDefault="00C61A8C">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C61A8C" w:rsidRPr="00701321" w:rsidRDefault="00C61A8C"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9160D" w14:textId="77777777" w:rsidR="00B53193" w:rsidRDefault="00B53193" w:rsidP="00520772">
      <w:pPr>
        <w:spacing w:after="0" w:line="240" w:lineRule="auto"/>
      </w:pPr>
      <w:r>
        <w:separator/>
      </w:r>
    </w:p>
  </w:footnote>
  <w:footnote w:type="continuationSeparator" w:id="0">
    <w:p w14:paraId="125729AC" w14:textId="77777777" w:rsidR="00B53193" w:rsidRDefault="00B53193" w:rsidP="00520772">
      <w:pPr>
        <w:spacing w:after="0" w:line="240" w:lineRule="auto"/>
      </w:pPr>
      <w:r>
        <w:continuationSeparator/>
      </w:r>
    </w:p>
  </w:footnote>
  <w:footnote w:type="continuationNotice" w:id="1">
    <w:p w14:paraId="0784D622" w14:textId="77777777" w:rsidR="00B53193" w:rsidRDefault="00B531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C61A8C" w:rsidRDefault="00C61A8C"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2A5D6A6C" w:rsidR="00C61A8C" w:rsidRDefault="00C61A8C">
        <w:pPr>
          <w:pStyle w:val="Yltunniste"/>
          <w:jc w:val="right"/>
        </w:pPr>
        <w:r>
          <w:fldChar w:fldCharType="begin"/>
        </w:r>
        <w:r>
          <w:instrText>PAGE   \* MERGEFORMAT</w:instrText>
        </w:r>
        <w:r>
          <w:fldChar w:fldCharType="separate"/>
        </w:r>
        <w:r w:rsidR="00273344">
          <w:rPr>
            <w:noProof/>
          </w:rPr>
          <w:t>18</w:t>
        </w:r>
        <w:r>
          <w:fldChar w:fldCharType="end"/>
        </w:r>
      </w:p>
    </w:sdtContent>
  </w:sdt>
  <w:p w14:paraId="4EA160FF" w14:textId="07A76E15" w:rsidR="00C61A8C" w:rsidRDefault="00C61A8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EndPr/>
    <w:sdtContent>
      <w:p w14:paraId="14521F89" w14:textId="390B7695" w:rsidR="00C61A8C" w:rsidRDefault="00C61A8C">
        <w:pPr>
          <w:pStyle w:val="Yltunniste"/>
          <w:jc w:val="right"/>
        </w:pPr>
        <w:r>
          <w:fldChar w:fldCharType="begin"/>
        </w:r>
        <w:r>
          <w:instrText>PAGE   \* MERGEFORMAT</w:instrText>
        </w:r>
        <w:r>
          <w:fldChar w:fldCharType="separate"/>
        </w:r>
        <w:r w:rsidR="00273344">
          <w:rPr>
            <w:noProof/>
          </w:rPr>
          <w:t>1</w:t>
        </w:r>
        <w:r>
          <w:fldChar w:fldCharType="end"/>
        </w:r>
      </w:p>
    </w:sdtContent>
  </w:sdt>
  <w:p w14:paraId="5596D67B" w14:textId="28565D9D" w:rsidR="00C61A8C" w:rsidRDefault="00C61A8C">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9"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8"/>
  </w:num>
  <w:num w:numId="21">
    <w:abstractNumId w:val="31"/>
  </w:num>
  <w:num w:numId="22">
    <w:abstractNumId w:val="21"/>
  </w:num>
  <w:num w:numId="23">
    <w:abstractNumId w:val="6"/>
  </w:num>
  <w:num w:numId="24">
    <w:abstractNumId w:val="11"/>
  </w:num>
  <w:num w:numId="25">
    <w:abstractNumId w:val="39"/>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B18D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53BB6"/>
    <w:rsid w:val="00262A9E"/>
    <w:rsid w:val="00272BDE"/>
    <w:rsid w:val="00273344"/>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76CF"/>
    <w:rsid w:val="005A3E78"/>
    <w:rsid w:val="005A63F7"/>
    <w:rsid w:val="005B3185"/>
    <w:rsid w:val="005B35B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26C9"/>
    <w:rsid w:val="00663E00"/>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20E2"/>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4A7B"/>
    <w:rsid w:val="007F2C91"/>
    <w:rsid w:val="007F2FE9"/>
    <w:rsid w:val="00802C53"/>
    <w:rsid w:val="00804E96"/>
    <w:rsid w:val="0080572A"/>
    <w:rsid w:val="008072DE"/>
    <w:rsid w:val="008073FA"/>
    <w:rsid w:val="008128E8"/>
    <w:rsid w:val="0081361B"/>
    <w:rsid w:val="0081792B"/>
    <w:rsid w:val="00823BF9"/>
    <w:rsid w:val="00824A23"/>
    <w:rsid w:val="00827001"/>
    <w:rsid w:val="00834209"/>
    <w:rsid w:val="00836A84"/>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21A6D"/>
    <w:rsid w:val="00923111"/>
    <w:rsid w:val="0093021D"/>
    <w:rsid w:val="00936B5E"/>
    <w:rsid w:val="00952028"/>
    <w:rsid w:val="009630FB"/>
    <w:rsid w:val="0097057B"/>
    <w:rsid w:val="00973AA5"/>
    <w:rsid w:val="00975B3F"/>
    <w:rsid w:val="009844FA"/>
    <w:rsid w:val="00995016"/>
    <w:rsid w:val="009A1DF1"/>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193"/>
    <w:rsid w:val="00B53AF4"/>
    <w:rsid w:val="00B7408C"/>
    <w:rsid w:val="00B837CF"/>
    <w:rsid w:val="00B87DC0"/>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22180"/>
    <w:rsid w:val="00C27172"/>
    <w:rsid w:val="00C34369"/>
    <w:rsid w:val="00C5411A"/>
    <w:rsid w:val="00C54290"/>
    <w:rsid w:val="00C54351"/>
    <w:rsid w:val="00C61A8C"/>
    <w:rsid w:val="00C66D46"/>
    <w:rsid w:val="00C77F76"/>
    <w:rsid w:val="00C96CF9"/>
    <w:rsid w:val="00CA01AF"/>
    <w:rsid w:val="00CA7515"/>
    <w:rsid w:val="00CB084A"/>
    <w:rsid w:val="00CD2D68"/>
    <w:rsid w:val="00CD4F68"/>
    <w:rsid w:val="00CE148A"/>
    <w:rsid w:val="00CE666C"/>
    <w:rsid w:val="00D017E7"/>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A2F6E"/>
    <w:rsid w:val="00DB5251"/>
    <w:rsid w:val="00DC3609"/>
    <w:rsid w:val="00DC3F34"/>
    <w:rsid w:val="00DC4F04"/>
    <w:rsid w:val="00DC746A"/>
    <w:rsid w:val="00DE170A"/>
    <w:rsid w:val="00DE594D"/>
    <w:rsid w:val="00DE6469"/>
    <w:rsid w:val="00DF0799"/>
    <w:rsid w:val="00E00197"/>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 w:type="character" w:customStyle="1" w:styleId="tl8wme">
    <w:name w:val="tl8wme"/>
    <w:basedOn w:val="Kappaleenoletusfontti"/>
    <w:rsid w:val="00973AA5"/>
  </w:style>
  <w:style w:type="character" w:customStyle="1" w:styleId="hzbzlf">
    <w:name w:val="hzbzlf"/>
    <w:basedOn w:val="Kappaleenoletusfontti"/>
    <w:rsid w:val="00273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dc.ldil.de"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dc.ldil.de" TargetMode="External"/><Relationship Id="rId34" Type="http://schemas.openxmlformats.org/officeDocument/2006/relationships/hyperlink" Target="http://intra.ldil.d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hyperlink" Target="http://technet.microsoft.com/en-us/security/bulletin/ms11-058" TargetMode="External"/><Relationship Id="rId33" Type="http://schemas.openxmlformats.org/officeDocument/2006/relationships/hyperlink" Target="https://intra.ldil.de/wp-admin%20/" TargetMode="External"/><Relationship Id="rId38" Type="http://schemas.openxmlformats.org/officeDocument/2006/relationships/hyperlink" Target="http://intra.ldil.de" TargetMode="Externa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files.ldil.de" TargetMode="External"/><Relationship Id="rId29" Type="http://schemas.openxmlformats.org/officeDocument/2006/relationships/hyperlink" Target="http://intra.ldil.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dc.ldil.de" TargetMode="External"/><Relationship Id="rId32" Type="http://schemas.openxmlformats.org/officeDocument/2006/relationships/hyperlink" Target="https://intra.ldil.de/wp-content/themes/twentysixteen?query=xlScCqlemqpPtXbFamPILdDaLkKPaUyLMWHUlAa" TargetMode="External"/><Relationship Id="rId37" Type="http://schemas.openxmlformats.org/officeDocument/2006/relationships/hyperlink" Target="http://pos.ldil.de" TargetMode="Externa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hyperlink" Target="http://files.ldil.de" TargetMode="External"/><Relationship Id="rId28" Type="http://schemas.openxmlformats.org/officeDocument/2006/relationships/hyperlink" Target="http://intra.ldil.de" TargetMode="External"/><Relationship Id="rId36" Type="http://schemas.openxmlformats.org/officeDocument/2006/relationships/hyperlink" Target="http://helpdesk.ldil.de" TargetMode="External"/><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hyperlink" Target="http://intra.ldil.d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hyperlink" Target="http://dc.ldil.de" TargetMode="External"/><Relationship Id="rId27" Type="http://schemas.openxmlformats.org/officeDocument/2006/relationships/hyperlink" Target="http://intra.ldil.de" TargetMode="External"/><Relationship Id="rId30" Type="http://schemas.openxmlformats.org/officeDocument/2006/relationships/hyperlink" Target="http://intra.ldil.de" TargetMode="External"/><Relationship Id="rId35" Type="http://schemas.openxmlformats.org/officeDocument/2006/relationships/hyperlink" Target="http://intra.ldil.d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3233B1DE-5502-4019-84A7-A48F0146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3297</Words>
  <Characters>26714</Characters>
  <Application>Microsoft Office Word</Application>
  <DocSecurity>0</DocSecurity>
  <Lines>222</Lines>
  <Paragraphs>59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2018-01-07T12:17:00Z</dcterms:created>
  <dcterms:modified xsi:type="dcterms:W3CDTF">2018-01-07T13:03:00Z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