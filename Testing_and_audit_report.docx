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01A1A" w14:textId="6150DF39" w:rsidR="003617CD" w:rsidRPr="003C2E13" w:rsidRDefault="003617CD" w:rsidP="007A73F8">
      <w:pPr>
        <w:rPr>
          <w:lang w:val="en-GB"/>
        </w:rPr>
      </w:pPr>
    </w:p>
    <w:p w14:paraId="7690764E" w14:textId="77777777" w:rsidR="0064474D" w:rsidRPr="003C2E13" w:rsidRDefault="0064474D" w:rsidP="007A73F8">
      <w:pPr>
        <w:rPr>
          <w:lang w:val="en-GB"/>
        </w:rPr>
      </w:pPr>
    </w:p>
    <w:p w14:paraId="4AD647A6" w14:textId="77777777" w:rsidR="005E3550" w:rsidRPr="003C2E13" w:rsidRDefault="005E3550">
      <w:pPr>
        <w:rPr>
          <w:lang w:val="en-GB"/>
        </w:rPr>
      </w:pPr>
    </w:p>
    <w:p w14:paraId="689E0BD0" w14:textId="77777777" w:rsidR="00616A56" w:rsidRPr="003C2E13" w:rsidRDefault="00616A56" w:rsidP="00616A56">
      <w:pPr>
        <w:pStyle w:val="Calibri26"/>
        <w:spacing w:line="276" w:lineRule="auto"/>
        <w:ind w:left="1276"/>
        <w:rPr>
          <w:b/>
          <w:lang w:val="en-GB"/>
        </w:rPr>
      </w:pPr>
    </w:p>
    <w:p w14:paraId="0DDC2940" w14:textId="77777777" w:rsidR="00616A56" w:rsidRPr="003C2E13" w:rsidRDefault="00616A56" w:rsidP="00616A56">
      <w:pPr>
        <w:pStyle w:val="Calibri26"/>
        <w:spacing w:line="276" w:lineRule="auto"/>
        <w:ind w:left="1276"/>
        <w:rPr>
          <w:b/>
          <w:lang w:val="en-GB"/>
        </w:rPr>
      </w:pPr>
    </w:p>
    <w:p w14:paraId="4BF951BD" w14:textId="77777777" w:rsidR="00EF75D2" w:rsidRPr="003C2E13" w:rsidRDefault="00EF75D2" w:rsidP="00616A56">
      <w:pPr>
        <w:pStyle w:val="Calibri26"/>
        <w:spacing w:line="276" w:lineRule="auto"/>
        <w:ind w:left="1276"/>
        <w:rPr>
          <w:b/>
          <w:lang w:val="en-GB"/>
        </w:rPr>
      </w:pPr>
    </w:p>
    <w:p w14:paraId="2D9D0EBE" w14:textId="6B023CA0" w:rsidR="00616A56" w:rsidRPr="003C2E13" w:rsidRDefault="00870705" w:rsidP="00A32803">
      <w:pPr>
        <w:pStyle w:val="Calibri26"/>
        <w:spacing w:line="276" w:lineRule="auto"/>
        <w:ind w:left="1276"/>
        <w:rPr>
          <w:lang w:val="en-GB"/>
        </w:rPr>
      </w:pPr>
      <w:r w:rsidRPr="003C2E13">
        <w:rPr>
          <w:b/>
          <w:lang w:val="en-GB"/>
        </w:rPr>
        <w:t xml:space="preserve">Information </w:t>
      </w:r>
      <w:r w:rsidR="00625F6A" w:rsidRPr="003C2E13">
        <w:rPr>
          <w:b/>
          <w:lang w:val="en-GB"/>
        </w:rPr>
        <w:t>S</w:t>
      </w:r>
      <w:r w:rsidRPr="003C2E13">
        <w:rPr>
          <w:b/>
          <w:lang w:val="en-GB"/>
        </w:rPr>
        <w:t xml:space="preserve">ecurity </w:t>
      </w:r>
      <w:r w:rsidR="00625F6A" w:rsidRPr="003C2E13">
        <w:rPr>
          <w:b/>
          <w:lang w:val="en-GB"/>
        </w:rPr>
        <w:t>A</w:t>
      </w:r>
      <w:r w:rsidR="002C6A46" w:rsidRPr="003C2E13">
        <w:rPr>
          <w:b/>
          <w:lang w:val="en-GB"/>
        </w:rPr>
        <w:t xml:space="preserve">udit </w:t>
      </w:r>
      <w:r w:rsidR="00625F6A" w:rsidRPr="003C2E13">
        <w:rPr>
          <w:b/>
          <w:lang w:val="en-GB"/>
        </w:rPr>
        <w:t>R</w:t>
      </w:r>
      <w:r w:rsidR="002C6A46" w:rsidRPr="003C2E13">
        <w:rPr>
          <w:b/>
          <w:lang w:val="en-GB"/>
        </w:rPr>
        <w:t>eport</w:t>
      </w:r>
      <w:r w:rsidRPr="003C2E13">
        <w:rPr>
          <w:b/>
          <w:lang w:val="en-GB"/>
        </w:rPr>
        <w:t xml:space="preserve"> LDIL</w:t>
      </w:r>
      <w:r w:rsidR="00625F6A" w:rsidRPr="003C2E13">
        <w:rPr>
          <w:b/>
          <w:lang w:val="en-GB"/>
        </w:rPr>
        <w:t>.DE</w:t>
      </w:r>
    </w:p>
    <w:p w14:paraId="22785CD2" w14:textId="77777777" w:rsidR="00616A56" w:rsidRPr="003C2E13" w:rsidRDefault="00616A56" w:rsidP="00616A56">
      <w:pPr>
        <w:pStyle w:val="KansiLehti"/>
        <w:ind w:left="1276"/>
        <w:jc w:val="left"/>
        <w:rPr>
          <w:lang w:val="en-GB"/>
        </w:rPr>
      </w:pPr>
    </w:p>
    <w:p w14:paraId="7D4B5DFF" w14:textId="77777777" w:rsidR="00616A56" w:rsidRPr="003C2E13" w:rsidRDefault="00616A56" w:rsidP="00616A56">
      <w:pPr>
        <w:pStyle w:val="KansiLehti"/>
        <w:tabs>
          <w:tab w:val="left" w:pos="1134"/>
        </w:tabs>
        <w:ind w:left="1276"/>
        <w:jc w:val="left"/>
        <w:rPr>
          <w:lang w:val="en-GB"/>
        </w:rPr>
      </w:pPr>
    </w:p>
    <w:p w14:paraId="2EE3BF96" w14:textId="7153CDB4" w:rsidR="007F2FE9" w:rsidRPr="003C2E13" w:rsidRDefault="00870705" w:rsidP="007F2FE9">
      <w:pPr>
        <w:pStyle w:val="Calibri18"/>
        <w:ind w:left="1276"/>
        <w:rPr>
          <w:sz w:val="28"/>
          <w:szCs w:val="28"/>
          <w:lang w:val="en-GB"/>
        </w:rPr>
      </w:pPr>
      <w:r w:rsidRPr="003C2E13">
        <w:rPr>
          <w:sz w:val="28"/>
          <w:szCs w:val="28"/>
          <w:lang w:val="en-GB"/>
        </w:rPr>
        <w:t>Group A</w:t>
      </w:r>
    </w:p>
    <w:p w14:paraId="7A761152" w14:textId="77777777" w:rsidR="00616A56" w:rsidRPr="003C2E13" w:rsidRDefault="00616A56" w:rsidP="00616A56">
      <w:pPr>
        <w:pStyle w:val="KansiLehti"/>
        <w:ind w:left="1276"/>
        <w:jc w:val="left"/>
        <w:rPr>
          <w:lang w:val="en-GB"/>
        </w:rPr>
      </w:pPr>
    </w:p>
    <w:p w14:paraId="1E836263" w14:textId="77777777" w:rsidR="00616A56" w:rsidRPr="003C2E13" w:rsidRDefault="00616A56" w:rsidP="00616A56">
      <w:pPr>
        <w:pStyle w:val="KansiLehti"/>
        <w:ind w:left="1276"/>
        <w:jc w:val="left"/>
        <w:rPr>
          <w:lang w:val="en-GB"/>
        </w:rPr>
      </w:pPr>
    </w:p>
    <w:p w14:paraId="31624383" w14:textId="77777777" w:rsidR="00616A56" w:rsidRPr="003C2E13" w:rsidRDefault="00616A56" w:rsidP="00616A56">
      <w:pPr>
        <w:pStyle w:val="KansiLehti"/>
        <w:ind w:left="1276"/>
        <w:jc w:val="left"/>
        <w:rPr>
          <w:lang w:val="en-GB"/>
        </w:rPr>
      </w:pPr>
    </w:p>
    <w:p w14:paraId="21C4C060" w14:textId="77777777" w:rsidR="00616A56" w:rsidRPr="003C2E13" w:rsidRDefault="00616A56" w:rsidP="00616A56">
      <w:pPr>
        <w:pStyle w:val="KansiLehti"/>
        <w:ind w:left="1276"/>
        <w:jc w:val="left"/>
        <w:rPr>
          <w:lang w:val="en-GB"/>
        </w:rPr>
      </w:pPr>
    </w:p>
    <w:p w14:paraId="1414D6CE" w14:textId="77777777" w:rsidR="00616A56" w:rsidRPr="003C2E13" w:rsidRDefault="00616A56" w:rsidP="00616A56">
      <w:pPr>
        <w:pStyle w:val="KansiLehti"/>
        <w:ind w:left="1276"/>
        <w:jc w:val="left"/>
        <w:rPr>
          <w:lang w:val="en-GB"/>
        </w:rPr>
      </w:pPr>
    </w:p>
    <w:p w14:paraId="7E814B96" w14:textId="77777777" w:rsidR="00616A56" w:rsidRPr="003C2E13" w:rsidRDefault="00616A56" w:rsidP="00616A56">
      <w:pPr>
        <w:pStyle w:val="KansiLehti"/>
        <w:ind w:left="1276"/>
        <w:jc w:val="left"/>
        <w:rPr>
          <w:lang w:val="en-GB"/>
        </w:rPr>
      </w:pPr>
    </w:p>
    <w:p w14:paraId="413DC6E2" w14:textId="77777777" w:rsidR="00616A56" w:rsidRPr="003C2E13" w:rsidRDefault="00616A56" w:rsidP="00616A56">
      <w:pPr>
        <w:pStyle w:val="KansiLehti"/>
        <w:ind w:left="1276"/>
        <w:jc w:val="left"/>
        <w:rPr>
          <w:lang w:val="en-GB"/>
        </w:rPr>
      </w:pPr>
    </w:p>
    <w:p w14:paraId="536F0D97" w14:textId="05DF553C" w:rsidR="00870705" w:rsidRPr="003C2E13" w:rsidRDefault="000B70F8" w:rsidP="00870705">
      <w:pPr>
        <w:pStyle w:val="Calibri16"/>
        <w:ind w:left="1276"/>
        <w:rPr>
          <w:sz w:val="28"/>
          <w:szCs w:val="28"/>
          <w:lang w:val="en-GB"/>
        </w:rPr>
      </w:pPr>
      <w:r w:rsidRPr="003C2E13">
        <w:rPr>
          <w:sz w:val="28"/>
          <w:szCs w:val="28"/>
          <w:lang w:val="en-GB"/>
        </w:rPr>
        <w:t>Group Assignment</w:t>
      </w:r>
    </w:p>
    <w:p w14:paraId="66694DC4" w14:textId="77777777" w:rsidR="00870705" w:rsidRPr="003C2E13" w:rsidRDefault="00870705" w:rsidP="00870705">
      <w:pPr>
        <w:pStyle w:val="Calibri16"/>
        <w:ind w:left="1276"/>
        <w:rPr>
          <w:sz w:val="28"/>
          <w:szCs w:val="28"/>
          <w:lang w:val="en-GB"/>
        </w:rPr>
      </w:pPr>
      <w:r w:rsidRPr="003C2E13">
        <w:rPr>
          <w:sz w:val="28"/>
          <w:szCs w:val="28"/>
          <w:lang w:val="en-GB"/>
        </w:rPr>
        <w:t>January 2018</w:t>
      </w:r>
    </w:p>
    <w:p w14:paraId="70D95854" w14:textId="77777777" w:rsidR="00870705" w:rsidRPr="003C2E13" w:rsidRDefault="00870705" w:rsidP="00870705">
      <w:pPr>
        <w:pStyle w:val="Calibri14"/>
        <w:ind w:left="1276"/>
        <w:rPr>
          <w:lang w:val="en-GB"/>
        </w:rPr>
      </w:pPr>
      <w:r w:rsidRPr="003C2E13">
        <w:rPr>
          <w:lang w:val="en-GB"/>
        </w:rPr>
        <w:t>Technology, communication and transport</w:t>
      </w:r>
    </w:p>
    <w:p w14:paraId="5D1E7F95" w14:textId="77777777" w:rsidR="00870705" w:rsidRPr="003C2E13" w:rsidRDefault="00870705" w:rsidP="00870705">
      <w:pPr>
        <w:pStyle w:val="Calibri14"/>
        <w:ind w:left="1276"/>
        <w:rPr>
          <w:lang w:val="en-GB"/>
        </w:rPr>
      </w:pPr>
      <w:r w:rsidRPr="003C2E13">
        <w:rPr>
          <w:lang w:val="en-GB"/>
        </w:rPr>
        <w:t>Cyber Security</w:t>
      </w:r>
    </w:p>
    <w:p w14:paraId="2B77A4E9" w14:textId="07A0ADBF" w:rsidR="00180EDE" w:rsidRPr="003C2E13" w:rsidRDefault="00180EDE" w:rsidP="00180EDE">
      <w:pPr>
        <w:pStyle w:val="Calibri14"/>
        <w:ind w:left="1276"/>
        <w:rPr>
          <w:lang w:val="en-GB"/>
        </w:rPr>
      </w:pPr>
    </w:p>
    <w:p w14:paraId="5EC112E2" w14:textId="634CD328" w:rsidR="00616A56" w:rsidRPr="003C2E13" w:rsidRDefault="00616A56" w:rsidP="00616A56">
      <w:pPr>
        <w:pStyle w:val="Calibri14"/>
        <w:ind w:left="1276"/>
        <w:rPr>
          <w:lang w:val="en-GB"/>
        </w:rPr>
      </w:pPr>
    </w:p>
    <w:p w14:paraId="7467595C" w14:textId="77777777" w:rsidR="00843065" w:rsidRPr="003C2E13" w:rsidRDefault="00843065" w:rsidP="00616A56">
      <w:pPr>
        <w:pStyle w:val="Calibri14"/>
        <w:ind w:left="1276"/>
        <w:rPr>
          <w:lang w:val="en-GB"/>
        </w:rPr>
      </w:pPr>
    </w:p>
    <w:p w14:paraId="1987988E" w14:textId="77777777" w:rsidR="005E3550" w:rsidRPr="003C2E13" w:rsidRDefault="005E3550">
      <w:pPr>
        <w:rPr>
          <w:lang w:val="en-GB"/>
        </w:rPr>
        <w:sectPr w:rsidR="005E3550" w:rsidRPr="003C2E13"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68"/>
        <w:gridCol w:w="2549"/>
        <w:gridCol w:w="2265"/>
        <w:gridCol w:w="10"/>
      </w:tblGrid>
      <w:tr w:rsidR="003E0724" w:rsidRPr="003C2E13" w14:paraId="4B713246" w14:textId="77777777" w:rsidTr="001F0DBF">
        <w:trPr>
          <w:gridAfter w:val="1"/>
          <w:wAfter w:w="10" w:type="dxa"/>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3C2E13" w:rsidRDefault="003E0724" w:rsidP="003274A5">
            <w:pPr>
              <w:pStyle w:val="JAMKOpinnytekuvailulehti"/>
              <w:rPr>
                <w:lang w:val="en-GB"/>
              </w:rPr>
            </w:pPr>
            <w:r w:rsidRPr="003C2E13">
              <w:rPr>
                <w:noProof/>
                <w:lang w:val="en-US" w:eastAsia="en-US"/>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3C2E13" w:rsidRDefault="003E0724" w:rsidP="003274A5">
            <w:pPr>
              <w:pStyle w:val="JAMKOpinnytekuvailulehti"/>
              <w:rPr>
                <w:lang w:val="en-GB"/>
              </w:rPr>
            </w:pPr>
          </w:p>
          <w:p w14:paraId="1F4287E2" w14:textId="77777777" w:rsidR="003E0724" w:rsidRPr="003C2E13" w:rsidRDefault="003E0724" w:rsidP="003274A5">
            <w:pPr>
              <w:pStyle w:val="JAMKOpinnytekuvailulehti"/>
              <w:rPr>
                <w:lang w:val="en-GB"/>
              </w:rPr>
            </w:pPr>
          </w:p>
        </w:tc>
        <w:tc>
          <w:tcPr>
            <w:tcW w:w="2268" w:type="dxa"/>
            <w:tcBorders>
              <w:top w:val="nil"/>
              <w:left w:val="nil"/>
              <w:bottom w:val="single" w:sz="4" w:space="0" w:color="auto"/>
              <w:right w:val="nil"/>
            </w:tcBorders>
            <w:vAlign w:val="center"/>
          </w:tcPr>
          <w:p w14:paraId="5663BDB2" w14:textId="77777777" w:rsidR="003E0724" w:rsidRPr="003C2E13" w:rsidRDefault="003E0724" w:rsidP="003274A5">
            <w:pPr>
              <w:pStyle w:val="JAMKOpinnytekuvailulehti"/>
              <w:rPr>
                <w:b/>
                <w:sz w:val="24"/>
                <w:szCs w:val="24"/>
                <w:lang w:val="en-GB"/>
              </w:rPr>
            </w:pPr>
            <w:r w:rsidRPr="003C2E13">
              <w:rPr>
                <w:b/>
                <w:sz w:val="24"/>
                <w:szCs w:val="24"/>
                <w:lang w:val="en-GB"/>
              </w:rPr>
              <w:t>Description</w:t>
            </w:r>
          </w:p>
        </w:tc>
      </w:tr>
      <w:tr w:rsidR="003E0724" w:rsidRPr="003C2E13" w14:paraId="447E41A2" w14:textId="77777777" w:rsidTr="001F0DBF">
        <w:trPr>
          <w:gridAfter w:val="1"/>
          <w:wAfter w:w="10" w:type="dxa"/>
          <w:cantSplit/>
          <w:trHeight w:hRule="exact" w:val="576"/>
        </w:trPr>
        <w:tc>
          <w:tcPr>
            <w:tcW w:w="3472" w:type="dxa"/>
            <w:vMerge w:val="restart"/>
            <w:tcBorders>
              <w:top w:val="single" w:sz="4" w:space="0" w:color="auto"/>
            </w:tcBorders>
          </w:tcPr>
          <w:p w14:paraId="50A294C0" w14:textId="6D2B3B81" w:rsidR="003E0724" w:rsidRPr="00F46E44" w:rsidRDefault="003E0724" w:rsidP="003274A5">
            <w:pPr>
              <w:pStyle w:val="JAMKOpinnytekuvailulehti"/>
              <w:rPr>
                <w:rPrChange w:id="0" w:author="Author">
                  <w:rPr>
                    <w:lang w:val="en-GB"/>
                  </w:rPr>
                </w:rPrChange>
              </w:rPr>
            </w:pPr>
            <w:r w:rsidRPr="00F46E44">
              <w:rPr>
                <w:rPrChange w:id="1" w:author="Author">
                  <w:rPr>
                    <w:lang w:val="en-GB"/>
                  </w:rPr>
                </w:rPrChange>
              </w:rPr>
              <w:t>Author(s)</w:t>
            </w:r>
          </w:p>
          <w:p w14:paraId="7316B3AE" w14:textId="77777777" w:rsidR="000B70F8" w:rsidRPr="00F46E44" w:rsidRDefault="000B70F8" w:rsidP="000B70F8">
            <w:pPr>
              <w:pStyle w:val="JAMKOpinnytekuvailulehti"/>
              <w:rPr>
                <w:sz w:val="22"/>
                <w:rPrChange w:id="2" w:author="Author">
                  <w:rPr>
                    <w:sz w:val="22"/>
                    <w:lang w:val="en-GB"/>
                  </w:rPr>
                </w:rPrChange>
              </w:rPr>
            </w:pPr>
            <w:r w:rsidRPr="00F46E44">
              <w:rPr>
                <w:sz w:val="22"/>
                <w:rPrChange w:id="3" w:author="Author">
                  <w:rPr>
                    <w:sz w:val="22"/>
                    <w:lang w:val="en-GB"/>
                  </w:rPr>
                </w:rPrChange>
              </w:rPr>
              <w:t>Jani Lindholm</w:t>
            </w:r>
          </w:p>
          <w:p w14:paraId="48F8158B" w14:textId="77777777" w:rsidR="000B70F8" w:rsidRPr="00F46E44" w:rsidRDefault="000B70F8" w:rsidP="000B70F8">
            <w:pPr>
              <w:pStyle w:val="JAMKOpinnytekuvailulehti"/>
              <w:rPr>
                <w:sz w:val="22"/>
                <w:rPrChange w:id="4" w:author="Author">
                  <w:rPr>
                    <w:sz w:val="22"/>
                    <w:lang w:val="en-GB"/>
                  </w:rPr>
                </w:rPrChange>
              </w:rPr>
            </w:pPr>
            <w:r w:rsidRPr="00F46E44">
              <w:rPr>
                <w:sz w:val="22"/>
                <w:rPrChange w:id="5" w:author="Author">
                  <w:rPr>
                    <w:sz w:val="22"/>
                    <w:lang w:val="en-GB"/>
                  </w:rPr>
                </w:rPrChange>
              </w:rPr>
              <w:t>Otso Korpelainen</w:t>
            </w:r>
          </w:p>
          <w:p w14:paraId="45B2B2A2" w14:textId="77777777" w:rsidR="00646509" w:rsidRPr="00F46E44" w:rsidRDefault="00646509" w:rsidP="00646509">
            <w:pPr>
              <w:pStyle w:val="JAMKOpinnytekuvailulehti"/>
              <w:rPr>
                <w:sz w:val="22"/>
                <w:szCs w:val="22"/>
                <w:rPrChange w:id="6" w:author="Author">
                  <w:rPr>
                    <w:sz w:val="22"/>
                    <w:szCs w:val="22"/>
                    <w:lang w:val="en-GB"/>
                  </w:rPr>
                </w:rPrChange>
              </w:rPr>
            </w:pPr>
            <w:r w:rsidRPr="00F46E44">
              <w:rPr>
                <w:sz w:val="22"/>
                <w:szCs w:val="22"/>
                <w:rPrChange w:id="7" w:author="Author">
                  <w:rPr>
                    <w:sz w:val="22"/>
                    <w:szCs w:val="22"/>
                    <w:lang w:val="en-GB"/>
                  </w:rPr>
                </w:rPrChange>
              </w:rPr>
              <w:t>Vesa Simola</w:t>
            </w:r>
          </w:p>
          <w:p w14:paraId="737BBFAC" w14:textId="77777777" w:rsidR="00646509" w:rsidRPr="00F46E44" w:rsidRDefault="00646509" w:rsidP="00646509">
            <w:pPr>
              <w:pStyle w:val="JAMKOpinnytekuvailulehti"/>
              <w:rPr>
                <w:sz w:val="22"/>
                <w:szCs w:val="22"/>
                <w:rPrChange w:id="8" w:author="Author">
                  <w:rPr>
                    <w:sz w:val="22"/>
                    <w:szCs w:val="22"/>
                    <w:lang w:val="en-GB"/>
                  </w:rPr>
                </w:rPrChange>
              </w:rPr>
            </w:pPr>
            <w:r w:rsidRPr="00F46E44">
              <w:rPr>
                <w:sz w:val="22"/>
                <w:szCs w:val="22"/>
                <w:rPrChange w:id="9" w:author="Author">
                  <w:rPr>
                    <w:sz w:val="22"/>
                    <w:szCs w:val="22"/>
                    <w:lang w:val="en-GB"/>
                  </w:rPr>
                </w:rPrChange>
              </w:rPr>
              <w:t>Pauli Paatsola</w:t>
            </w:r>
          </w:p>
          <w:p w14:paraId="6D752CFB" w14:textId="77777777" w:rsidR="00646509" w:rsidRPr="00F46E44" w:rsidRDefault="00646509" w:rsidP="00646509">
            <w:pPr>
              <w:pStyle w:val="JAMKOpinnytekuvailulehti"/>
              <w:rPr>
                <w:sz w:val="22"/>
                <w:szCs w:val="22"/>
                <w:rPrChange w:id="10" w:author="Author">
                  <w:rPr>
                    <w:sz w:val="22"/>
                    <w:szCs w:val="22"/>
                    <w:lang w:val="en-GB"/>
                  </w:rPr>
                </w:rPrChange>
              </w:rPr>
            </w:pPr>
            <w:r w:rsidRPr="00F46E44">
              <w:rPr>
                <w:sz w:val="22"/>
                <w:szCs w:val="22"/>
                <w:rPrChange w:id="11" w:author="Author">
                  <w:rPr>
                    <w:sz w:val="22"/>
                    <w:szCs w:val="22"/>
                    <w:lang w:val="en-GB"/>
                  </w:rPr>
                </w:rPrChange>
              </w:rPr>
              <w:t>Pinja Koskinen</w:t>
            </w:r>
          </w:p>
          <w:p w14:paraId="434B90FE" w14:textId="77777777" w:rsidR="00646509" w:rsidRPr="00F46E44" w:rsidRDefault="00646509" w:rsidP="00646509">
            <w:pPr>
              <w:pStyle w:val="JAMKOpinnytekuvailulehti"/>
              <w:rPr>
                <w:sz w:val="22"/>
                <w:szCs w:val="22"/>
                <w:rPrChange w:id="12" w:author="Author">
                  <w:rPr>
                    <w:sz w:val="22"/>
                    <w:szCs w:val="22"/>
                    <w:lang w:val="en-GB"/>
                  </w:rPr>
                </w:rPrChange>
              </w:rPr>
            </w:pPr>
            <w:r w:rsidRPr="00F46E44">
              <w:rPr>
                <w:sz w:val="22"/>
                <w:szCs w:val="22"/>
                <w:rPrChange w:id="13" w:author="Author">
                  <w:rPr>
                    <w:sz w:val="22"/>
                    <w:szCs w:val="22"/>
                    <w:lang w:val="en-GB"/>
                  </w:rPr>
                </w:rPrChange>
              </w:rPr>
              <w:t>Petri Toropainen</w:t>
            </w:r>
          </w:p>
          <w:p w14:paraId="45064B32" w14:textId="77777777" w:rsidR="00646509" w:rsidRPr="00F46E44" w:rsidRDefault="00646509" w:rsidP="00646509">
            <w:pPr>
              <w:pStyle w:val="JAMKOpinnytekuvailulehti"/>
              <w:rPr>
                <w:sz w:val="22"/>
                <w:szCs w:val="22"/>
                <w:rPrChange w:id="14" w:author="Author">
                  <w:rPr>
                    <w:sz w:val="22"/>
                    <w:szCs w:val="22"/>
                    <w:lang w:val="en-GB"/>
                  </w:rPr>
                </w:rPrChange>
              </w:rPr>
            </w:pPr>
            <w:r w:rsidRPr="00F46E44">
              <w:rPr>
                <w:sz w:val="22"/>
                <w:szCs w:val="22"/>
                <w:rPrChange w:id="15" w:author="Author">
                  <w:rPr>
                    <w:sz w:val="22"/>
                    <w:szCs w:val="22"/>
                    <w:lang w:val="en-GB"/>
                  </w:rPr>
                </w:rPrChange>
              </w:rPr>
              <w:t>Teemu Hokkanen</w:t>
            </w:r>
          </w:p>
          <w:p w14:paraId="43F8E5B7" w14:textId="77777777" w:rsidR="00646509" w:rsidRPr="00F46E44" w:rsidRDefault="00646509" w:rsidP="00646509">
            <w:pPr>
              <w:pStyle w:val="JAMKOpinnytekuvailulehti"/>
              <w:rPr>
                <w:sz w:val="22"/>
                <w:szCs w:val="22"/>
                <w:rPrChange w:id="16" w:author="Author">
                  <w:rPr>
                    <w:sz w:val="22"/>
                    <w:szCs w:val="22"/>
                    <w:lang w:val="en-GB"/>
                  </w:rPr>
                </w:rPrChange>
              </w:rPr>
            </w:pPr>
            <w:r w:rsidRPr="00F46E44">
              <w:rPr>
                <w:sz w:val="22"/>
                <w:szCs w:val="22"/>
                <w:rPrChange w:id="17" w:author="Author">
                  <w:rPr>
                    <w:sz w:val="22"/>
                    <w:szCs w:val="22"/>
                    <w:lang w:val="en-GB"/>
                  </w:rPr>
                </w:rPrChange>
              </w:rPr>
              <w:t>Jouni Ihanus</w:t>
            </w:r>
          </w:p>
          <w:p w14:paraId="3E917466" w14:textId="77777777" w:rsidR="00646509" w:rsidRPr="00F46E44" w:rsidRDefault="00646509" w:rsidP="00646509">
            <w:pPr>
              <w:pStyle w:val="JAMKOpinnytekuvailulehti"/>
              <w:rPr>
                <w:sz w:val="22"/>
                <w:szCs w:val="22"/>
                <w:rPrChange w:id="18" w:author="Author">
                  <w:rPr>
                    <w:sz w:val="22"/>
                    <w:szCs w:val="22"/>
                    <w:lang w:val="en-GB"/>
                  </w:rPr>
                </w:rPrChange>
              </w:rPr>
            </w:pPr>
            <w:r w:rsidRPr="00F46E44">
              <w:rPr>
                <w:sz w:val="22"/>
                <w:szCs w:val="22"/>
                <w:rPrChange w:id="19" w:author="Author">
                  <w:rPr>
                    <w:sz w:val="22"/>
                    <w:szCs w:val="22"/>
                    <w:lang w:val="en-GB"/>
                  </w:rPr>
                </w:rPrChange>
              </w:rPr>
              <w:t>Janne Ahokas</w:t>
            </w:r>
          </w:p>
          <w:p w14:paraId="64326871" w14:textId="77777777" w:rsidR="00646509" w:rsidRPr="00F46E44" w:rsidRDefault="00646509" w:rsidP="00646509">
            <w:pPr>
              <w:pStyle w:val="JAMKOpinnytekuvailulehti"/>
              <w:rPr>
                <w:sz w:val="22"/>
                <w:szCs w:val="22"/>
                <w:rPrChange w:id="20" w:author="Author">
                  <w:rPr>
                    <w:sz w:val="22"/>
                    <w:szCs w:val="22"/>
                    <w:lang w:val="en-GB"/>
                  </w:rPr>
                </w:rPrChange>
              </w:rPr>
            </w:pPr>
            <w:r w:rsidRPr="00F46E44">
              <w:rPr>
                <w:sz w:val="22"/>
                <w:szCs w:val="22"/>
                <w:rPrChange w:id="21" w:author="Author">
                  <w:rPr>
                    <w:sz w:val="22"/>
                    <w:szCs w:val="22"/>
                    <w:lang w:val="en-GB"/>
                  </w:rPr>
                </w:rPrChange>
              </w:rPr>
              <w:t>Otso Korpela</w:t>
            </w:r>
          </w:p>
          <w:p w14:paraId="0831641E" w14:textId="5E5C4659" w:rsidR="00646509" w:rsidRPr="00F46E44" w:rsidRDefault="00646509" w:rsidP="00646509">
            <w:pPr>
              <w:pStyle w:val="JAMKOpinnytekuvailulehti"/>
              <w:rPr>
                <w:sz w:val="22"/>
                <w:szCs w:val="22"/>
                <w:rPrChange w:id="22" w:author="Author">
                  <w:rPr>
                    <w:sz w:val="22"/>
                    <w:szCs w:val="22"/>
                    <w:lang w:val="en-GB"/>
                  </w:rPr>
                </w:rPrChange>
              </w:rPr>
            </w:pPr>
            <w:r w:rsidRPr="00F46E44">
              <w:rPr>
                <w:sz w:val="22"/>
                <w:szCs w:val="22"/>
                <w:rPrChange w:id="23" w:author="Author">
                  <w:rPr>
                    <w:sz w:val="22"/>
                    <w:szCs w:val="22"/>
                    <w:lang w:val="en-GB"/>
                  </w:rPr>
                </w:rPrChange>
              </w:rPr>
              <w:t>Jani Lindholm</w:t>
            </w:r>
          </w:p>
        </w:tc>
        <w:tc>
          <w:tcPr>
            <w:tcW w:w="2552" w:type="dxa"/>
            <w:vMerge w:val="restart"/>
            <w:tcBorders>
              <w:top w:val="single" w:sz="4" w:space="0" w:color="auto"/>
            </w:tcBorders>
          </w:tcPr>
          <w:p w14:paraId="69DA889F" w14:textId="77777777" w:rsidR="003E0724" w:rsidRPr="003C2E13" w:rsidRDefault="003E0724" w:rsidP="003274A5">
            <w:pPr>
              <w:pStyle w:val="JAMKOpinnytekuvailulehti"/>
              <w:rPr>
                <w:lang w:val="en-GB"/>
              </w:rPr>
            </w:pPr>
            <w:r w:rsidRPr="003C2E13">
              <w:rPr>
                <w:lang w:val="en-GB"/>
              </w:rPr>
              <w:t xml:space="preserve">Type of publication </w:t>
            </w:r>
          </w:p>
          <w:p w14:paraId="7FB81EAA" w14:textId="4AFF7820" w:rsidR="003E0724" w:rsidRPr="003C2E13" w:rsidRDefault="006B3930" w:rsidP="004D5EFC">
            <w:pPr>
              <w:pStyle w:val="JAMKOpinnytekuvailulehti"/>
              <w:rPr>
                <w:sz w:val="22"/>
                <w:szCs w:val="22"/>
                <w:lang w:val="en-GB"/>
              </w:rPr>
            </w:pPr>
            <w:r w:rsidRPr="003C2E13">
              <w:rPr>
                <w:sz w:val="22"/>
                <w:szCs w:val="22"/>
                <w:lang w:val="en-GB"/>
              </w:rPr>
              <w:t>Group Assignment</w:t>
            </w:r>
          </w:p>
        </w:tc>
        <w:tc>
          <w:tcPr>
            <w:tcW w:w="2268" w:type="dxa"/>
            <w:tcBorders>
              <w:top w:val="single" w:sz="4" w:space="0" w:color="auto"/>
            </w:tcBorders>
          </w:tcPr>
          <w:p w14:paraId="557D56F8" w14:textId="5CEE3838" w:rsidR="003E0724" w:rsidRPr="003C2E13" w:rsidRDefault="003E0724" w:rsidP="0035512C">
            <w:pPr>
              <w:pStyle w:val="JAMKOpinnytekuvailulehti"/>
              <w:rPr>
                <w:lang w:val="en-GB"/>
              </w:rPr>
            </w:pPr>
            <w:r w:rsidRPr="003C2E13">
              <w:rPr>
                <w:lang w:val="en-GB"/>
              </w:rPr>
              <w:t>Date</w:t>
            </w:r>
            <w:r w:rsidRPr="003C2E13">
              <w:rPr>
                <w:lang w:val="en-GB"/>
              </w:rPr>
              <w:br/>
            </w:r>
            <w:r w:rsidR="000B70F8" w:rsidRPr="003C2E13">
              <w:rPr>
                <w:sz w:val="22"/>
                <w:szCs w:val="22"/>
                <w:lang w:val="en-GB"/>
              </w:rPr>
              <w:t>January 2018</w:t>
            </w:r>
          </w:p>
        </w:tc>
      </w:tr>
      <w:tr w:rsidR="003E0724" w:rsidRPr="003C2E13" w14:paraId="5C8377A4" w14:textId="77777777" w:rsidTr="001F0DBF">
        <w:trPr>
          <w:gridAfter w:val="1"/>
          <w:wAfter w:w="10" w:type="dxa"/>
          <w:cantSplit/>
          <w:trHeight w:hRule="exact" w:val="567"/>
        </w:trPr>
        <w:tc>
          <w:tcPr>
            <w:tcW w:w="3472" w:type="dxa"/>
            <w:vMerge/>
          </w:tcPr>
          <w:p w14:paraId="3AA8C004" w14:textId="77777777" w:rsidR="003E0724" w:rsidRPr="003C2E13" w:rsidRDefault="003E0724" w:rsidP="003274A5">
            <w:pPr>
              <w:pStyle w:val="JAMKOpinnytekuvailulehti"/>
              <w:rPr>
                <w:lang w:val="en-GB"/>
              </w:rPr>
            </w:pPr>
          </w:p>
        </w:tc>
        <w:tc>
          <w:tcPr>
            <w:tcW w:w="2552" w:type="dxa"/>
            <w:vMerge/>
          </w:tcPr>
          <w:p w14:paraId="76DB1CF6" w14:textId="77777777" w:rsidR="003E0724" w:rsidRPr="003C2E13" w:rsidRDefault="003E0724" w:rsidP="003274A5">
            <w:pPr>
              <w:pStyle w:val="JAMKOpinnytekuvailulehti"/>
              <w:rPr>
                <w:sz w:val="24"/>
                <w:szCs w:val="24"/>
                <w:lang w:val="en-GB"/>
              </w:rPr>
            </w:pPr>
          </w:p>
        </w:tc>
        <w:tc>
          <w:tcPr>
            <w:tcW w:w="2268" w:type="dxa"/>
          </w:tcPr>
          <w:p w14:paraId="4EF2FC75" w14:textId="77777777" w:rsidR="003E0724" w:rsidRPr="003C2E13" w:rsidRDefault="003E0724" w:rsidP="003274A5">
            <w:pPr>
              <w:pStyle w:val="JAMKOpinnytekuvailulehti"/>
              <w:rPr>
                <w:sz w:val="24"/>
                <w:szCs w:val="24"/>
                <w:lang w:val="en-GB"/>
              </w:rPr>
            </w:pPr>
            <w:r w:rsidRPr="003C2E13">
              <w:rPr>
                <w:lang w:val="en-GB"/>
              </w:rPr>
              <w:t>Language of publication:</w:t>
            </w:r>
            <w:r w:rsidRPr="003C2E13">
              <w:rPr>
                <w:sz w:val="24"/>
                <w:szCs w:val="24"/>
                <w:lang w:val="en-GB"/>
              </w:rPr>
              <w:t xml:space="preserve">  </w:t>
            </w:r>
          </w:p>
          <w:p w14:paraId="5ACBEE57" w14:textId="77777777" w:rsidR="003E0724" w:rsidRPr="003C2E13" w:rsidRDefault="003E0724" w:rsidP="003274A5">
            <w:pPr>
              <w:pStyle w:val="JAMKOpinnytekuvailulehti"/>
              <w:rPr>
                <w:sz w:val="22"/>
                <w:szCs w:val="22"/>
                <w:lang w:val="en-GB"/>
              </w:rPr>
            </w:pPr>
          </w:p>
        </w:tc>
      </w:tr>
      <w:tr w:rsidR="003E0724" w:rsidRPr="00BD4ADC" w14:paraId="2F1CDA56" w14:textId="77777777" w:rsidTr="0091058A">
        <w:trPr>
          <w:cantSplit/>
          <w:trHeight w:hRule="exact" w:val="2136"/>
        </w:trPr>
        <w:tc>
          <w:tcPr>
            <w:tcW w:w="3472" w:type="dxa"/>
            <w:vMerge/>
          </w:tcPr>
          <w:p w14:paraId="3A91A7F8" w14:textId="77777777" w:rsidR="003E0724" w:rsidRPr="003C2E13" w:rsidRDefault="003E0724" w:rsidP="003274A5">
            <w:pPr>
              <w:pStyle w:val="JAMKOpinnytekuvailulehti"/>
              <w:rPr>
                <w:noProof/>
                <w:lang w:val="en-GB"/>
              </w:rPr>
            </w:pPr>
          </w:p>
        </w:tc>
        <w:tc>
          <w:tcPr>
            <w:tcW w:w="2552" w:type="dxa"/>
          </w:tcPr>
          <w:p w14:paraId="00E5A353" w14:textId="77777777" w:rsidR="003E0724" w:rsidRPr="003C2E13" w:rsidRDefault="003E0724" w:rsidP="003274A5">
            <w:pPr>
              <w:pStyle w:val="JAMKOpinnytekuvailulehti"/>
              <w:rPr>
                <w:lang w:val="en-GB"/>
              </w:rPr>
            </w:pPr>
            <w:r w:rsidRPr="003C2E13">
              <w:rPr>
                <w:lang w:val="en-GB"/>
              </w:rPr>
              <w:t xml:space="preserve">Number of pages </w:t>
            </w:r>
          </w:p>
          <w:p w14:paraId="04B74C8C" w14:textId="77777777" w:rsidR="003E0724" w:rsidRPr="003C2E13" w:rsidRDefault="003E0724" w:rsidP="003274A5">
            <w:pPr>
              <w:pStyle w:val="JAMKOpinnytekuvailulehti"/>
              <w:rPr>
                <w:sz w:val="22"/>
                <w:szCs w:val="22"/>
                <w:lang w:val="en-GB"/>
              </w:rPr>
            </w:pPr>
          </w:p>
        </w:tc>
        <w:tc>
          <w:tcPr>
            <w:tcW w:w="2268" w:type="dxa"/>
            <w:gridSpan w:val="2"/>
          </w:tcPr>
          <w:p w14:paraId="07003C7A" w14:textId="77777777" w:rsidR="003E0724" w:rsidRPr="003C2E13" w:rsidRDefault="003E0724" w:rsidP="003274A5">
            <w:pPr>
              <w:pStyle w:val="JAMKOpinnytekuvailulehti"/>
              <w:rPr>
                <w:lang w:val="en-GB"/>
              </w:rPr>
            </w:pPr>
            <w:r w:rsidRPr="003C2E13">
              <w:rPr>
                <w:lang w:val="en-GB"/>
              </w:rPr>
              <w:t>Permission for web publication</w:t>
            </w:r>
            <w:r w:rsidRPr="003C2E13">
              <w:rPr>
                <w:sz w:val="22"/>
                <w:szCs w:val="22"/>
                <w:lang w:val="en-GB"/>
              </w:rPr>
              <w:t>: x</w:t>
            </w:r>
          </w:p>
        </w:tc>
      </w:tr>
      <w:tr w:rsidR="003E0724" w:rsidRPr="00BD4ADC" w14:paraId="6693158F" w14:textId="77777777" w:rsidTr="001F0DBF">
        <w:trPr>
          <w:gridAfter w:val="1"/>
          <w:wAfter w:w="10" w:type="dxa"/>
          <w:cantSplit/>
          <w:trHeight w:hRule="exact" w:val="964"/>
        </w:trPr>
        <w:tc>
          <w:tcPr>
            <w:tcW w:w="8292" w:type="dxa"/>
            <w:gridSpan w:val="3"/>
          </w:tcPr>
          <w:p w14:paraId="00F0F0CA" w14:textId="77777777" w:rsidR="003E0724" w:rsidRPr="003C2E13" w:rsidRDefault="003E0724" w:rsidP="003274A5">
            <w:pPr>
              <w:pStyle w:val="JAMKOpinnytekuvailulehti"/>
              <w:rPr>
                <w:lang w:val="en-GB"/>
              </w:rPr>
            </w:pPr>
            <w:r w:rsidRPr="003C2E13">
              <w:rPr>
                <w:lang w:val="en-GB"/>
              </w:rPr>
              <w:t xml:space="preserve">Title of publication </w:t>
            </w:r>
          </w:p>
          <w:p w14:paraId="09F06659" w14:textId="3AE8D0C6" w:rsidR="003E0724" w:rsidRPr="003C2E13" w:rsidRDefault="00625F6A" w:rsidP="003274A5">
            <w:pPr>
              <w:pStyle w:val="JAMKOpinnytekuvailulehti"/>
              <w:rPr>
                <w:lang w:val="en-GB"/>
              </w:rPr>
            </w:pPr>
            <w:r w:rsidRPr="003C2E13">
              <w:rPr>
                <w:b/>
                <w:sz w:val="22"/>
                <w:szCs w:val="22"/>
                <w:lang w:val="en-GB"/>
              </w:rPr>
              <w:t>Group Assignment</w:t>
            </w:r>
            <w:r w:rsidR="009A5679" w:rsidRPr="003C2E13">
              <w:rPr>
                <w:b/>
                <w:sz w:val="22"/>
                <w:szCs w:val="22"/>
                <w:lang w:val="en-GB"/>
              </w:rPr>
              <w:t xml:space="preserve">: </w:t>
            </w:r>
            <w:r w:rsidRPr="003C2E13">
              <w:rPr>
                <w:b/>
                <w:sz w:val="22"/>
                <w:szCs w:val="22"/>
                <w:lang w:val="en-GB"/>
              </w:rPr>
              <w:t>Information Security Audit Report for LDIL.DE</w:t>
            </w:r>
          </w:p>
        </w:tc>
      </w:tr>
      <w:tr w:rsidR="003E0724" w:rsidRPr="00BD4ADC" w14:paraId="32520490" w14:textId="77777777" w:rsidTr="001F0DBF">
        <w:trPr>
          <w:gridAfter w:val="1"/>
          <w:wAfter w:w="10" w:type="dxa"/>
          <w:cantSplit/>
          <w:trHeight w:hRule="exact" w:val="624"/>
        </w:trPr>
        <w:tc>
          <w:tcPr>
            <w:tcW w:w="8292" w:type="dxa"/>
            <w:gridSpan w:val="3"/>
          </w:tcPr>
          <w:p w14:paraId="33AEF5C0" w14:textId="77777777" w:rsidR="003E0724" w:rsidRPr="003C2E13" w:rsidRDefault="003E0724" w:rsidP="003274A5">
            <w:pPr>
              <w:pStyle w:val="JAMKOpinnytekuvailulehti"/>
              <w:rPr>
                <w:lang w:val="en-GB"/>
                <w:rPrChange w:id="24" w:author="Author">
                  <w:rPr/>
                </w:rPrChange>
              </w:rPr>
            </w:pPr>
            <w:r w:rsidRPr="003C2E13">
              <w:rPr>
                <w:lang w:val="en-GB"/>
                <w:rPrChange w:id="25" w:author="Author">
                  <w:rPr/>
                </w:rPrChange>
              </w:rPr>
              <w:t xml:space="preserve">Degree programme </w:t>
            </w:r>
          </w:p>
          <w:p w14:paraId="5A16A8AE" w14:textId="5D1243EC" w:rsidR="003E0724" w:rsidRPr="003C2E13" w:rsidRDefault="00625F6A" w:rsidP="003274A5">
            <w:pPr>
              <w:pStyle w:val="JAMKOpinnytekuvailulehti"/>
              <w:rPr>
                <w:sz w:val="22"/>
                <w:szCs w:val="22"/>
                <w:lang w:val="en-GB"/>
              </w:rPr>
            </w:pPr>
            <w:r w:rsidRPr="003C2E13">
              <w:rPr>
                <w:sz w:val="22"/>
                <w:szCs w:val="22"/>
                <w:lang w:val="en-GB"/>
              </w:rPr>
              <w:t>Master’s Degree Programme in Information Technology</w:t>
            </w:r>
          </w:p>
        </w:tc>
      </w:tr>
      <w:tr w:rsidR="003E0724" w:rsidRPr="003C2E13" w14:paraId="09B777AD" w14:textId="77777777" w:rsidTr="001F0DBF">
        <w:trPr>
          <w:gridAfter w:val="1"/>
          <w:wAfter w:w="10" w:type="dxa"/>
          <w:cantSplit/>
          <w:trHeight w:hRule="exact" w:val="624"/>
        </w:trPr>
        <w:tc>
          <w:tcPr>
            <w:tcW w:w="8292" w:type="dxa"/>
            <w:gridSpan w:val="3"/>
          </w:tcPr>
          <w:p w14:paraId="0F85CAA1" w14:textId="77777777" w:rsidR="003E0724" w:rsidRPr="003C2E13" w:rsidRDefault="003E0724" w:rsidP="003274A5">
            <w:pPr>
              <w:pStyle w:val="JAMKOpinnytekuvailulehti"/>
              <w:rPr>
                <w:lang w:val="en-GB"/>
              </w:rPr>
            </w:pPr>
            <w:r w:rsidRPr="003C2E13">
              <w:rPr>
                <w:lang w:val="en-GB"/>
              </w:rPr>
              <w:t>Supervisor(s)</w:t>
            </w:r>
          </w:p>
          <w:p w14:paraId="1ABB2C73" w14:textId="0A9FA3FD" w:rsidR="003E0724" w:rsidRPr="003C2E13" w:rsidRDefault="00625F6A" w:rsidP="003274A5">
            <w:pPr>
              <w:pStyle w:val="JAMKOpinnytekuvailulehti"/>
              <w:rPr>
                <w:sz w:val="22"/>
                <w:szCs w:val="22"/>
                <w:lang w:val="en-GB"/>
              </w:rPr>
            </w:pPr>
            <w:r w:rsidRPr="003C2E13">
              <w:rPr>
                <w:sz w:val="22"/>
                <w:szCs w:val="22"/>
                <w:lang w:val="en-GB"/>
              </w:rPr>
              <w:t>Lötjönen, Jarmo</w:t>
            </w:r>
          </w:p>
          <w:p w14:paraId="19A506D4" w14:textId="77777777" w:rsidR="003E0724" w:rsidRPr="003C2E13" w:rsidRDefault="003E0724" w:rsidP="003274A5">
            <w:pPr>
              <w:pStyle w:val="JAMKOpinnytekuvailulehti"/>
              <w:rPr>
                <w:sz w:val="24"/>
                <w:szCs w:val="24"/>
                <w:lang w:val="en-GB"/>
              </w:rPr>
            </w:pPr>
          </w:p>
          <w:p w14:paraId="6B03BEB1" w14:textId="77777777" w:rsidR="003E0724" w:rsidRPr="003C2E13" w:rsidRDefault="003E0724" w:rsidP="003274A5">
            <w:pPr>
              <w:pStyle w:val="JAMKOpinnytekuvailulehti"/>
              <w:rPr>
                <w:lang w:val="en-GB"/>
              </w:rPr>
            </w:pPr>
          </w:p>
        </w:tc>
      </w:tr>
      <w:tr w:rsidR="003E0724" w:rsidRPr="003C2E13" w14:paraId="204213A5" w14:textId="77777777" w:rsidTr="001F0DBF">
        <w:trPr>
          <w:gridAfter w:val="1"/>
          <w:wAfter w:w="10" w:type="dxa"/>
          <w:cantSplit/>
          <w:trHeight w:hRule="exact" w:val="624"/>
        </w:trPr>
        <w:tc>
          <w:tcPr>
            <w:tcW w:w="8292" w:type="dxa"/>
            <w:gridSpan w:val="3"/>
          </w:tcPr>
          <w:p w14:paraId="5E76E690" w14:textId="77777777" w:rsidR="003E0724" w:rsidRPr="003C2E13" w:rsidRDefault="003E0724" w:rsidP="003274A5">
            <w:pPr>
              <w:pStyle w:val="JAMKOpinnytekuvailulehti"/>
              <w:rPr>
                <w:lang w:val="en-GB"/>
              </w:rPr>
            </w:pPr>
            <w:r w:rsidRPr="003C2E13">
              <w:rPr>
                <w:lang w:val="en-GB"/>
              </w:rPr>
              <w:t>Assigned by</w:t>
            </w:r>
          </w:p>
          <w:p w14:paraId="39330010" w14:textId="77777777" w:rsidR="00625F6A" w:rsidRPr="003C2E13" w:rsidRDefault="00625F6A" w:rsidP="00625F6A">
            <w:pPr>
              <w:pStyle w:val="JAMKOpinnytekuvailulehti"/>
              <w:rPr>
                <w:sz w:val="22"/>
                <w:szCs w:val="22"/>
                <w:lang w:val="en-GB"/>
              </w:rPr>
            </w:pPr>
            <w:r w:rsidRPr="003C2E13">
              <w:rPr>
                <w:sz w:val="22"/>
                <w:szCs w:val="22"/>
                <w:lang w:val="en-GB"/>
              </w:rPr>
              <w:t>Lötjönen, Jarmo</w:t>
            </w:r>
          </w:p>
          <w:p w14:paraId="1277FD6E" w14:textId="77777777" w:rsidR="003E0724" w:rsidRPr="003C2E13" w:rsidRDefault="003E0724" w:rsidP="003274A5">
            <w:pPr>
              <w:pStyle w:val="JAMKOpinnytekuvailulehti"/>
              <w:rPr>
                <w:sz w:val="22"/>
                <w:szCs w:val="22"/>
                <w:lang w:val="en-GB"/>
              </w:rPr>
            </w:pPr>
          </w:p>
        </w:tc>
      </w:tr>
      <w:tr w:rsidR="003E0724" w:rsidRPr="003C2E13" w14:paraId="3EDB8CAA" w14:textId="77777777" w:rsidTr="0043792C">
        <w:trPr>
          <w:gridAfter w:val="1"/>
          <w:wAfter w:w="10" w:type="dxa"/>
          <w:cantSplit/>
          <w:trHeight w:hRule="exact" w:val="5085"/>
        </w:trPr>
        <w:tc>
          <w:tcPr>
            <w:tcW w:w="8292" w:type="dxa"/>
            <w:gridSpan w:val="3"/>
          </w:tcPr>
          <w:p w14:paraId="21F85AA3" w14:textId="77777777" w:rsidR="003E0724" w:rsidRPr="003C2E13" w:rsidRDefault="003E0724" w:rsidP="003274A5">
            <w:pPr>
              <w:pStyle w:val="JAMKOpinnytekuvailulehti"/>
              <w:spacing w:after="120"/>
              <w:rPr>
                <w:lang w:val="en-GB"/>
              </w:rPr>
            </w:pPr>
            <w:r w:rsidRPr="003C2E13">
              <w:rPr>
                <w:lang w:val="en-GB"/>
              </w:rPr>
              <w:t>Abstract</w:t>
            </w:r>
          </w:p>
          <w:p w14:paraId="1D1103F6" w14:textId="585ADF71" w:rsidR="009F1084" w:rsidRPr="003C2E13" w:rsidRDefault="006B3930" w:rsidP="005D3DA5">
            <w:pPr>
              <w:pStyle w:val="Kuvailulehti"/>
              <w:rPr>
                <w:lang w:val="en-GB"/>
              </w:rPr>
            </w:pPr>
            <w:r w:rsidRPr="003C2E13">
              <w:rPr>
                <w:lang w:val="en-GB"/>
              </w:rPr>
              <w:t>This document presents information security audit report for LDIL.DE. Assignment is part of auditing and testing technical security course.</w:t>
            </w:r>
          </w:p>
          <w:p w14:paraId="4AB1DE23" w14:textId="77777777" w:rsidR="006B3930" w:rsidRPr="003C2E13" w:rsidRDefault="006B3930" w:rsidP="005D3DA5">
            <w:pPr>
              <w:pStyle w:val="Kuvailulehti"/>
              <w:rPr>
                <w:lang w:val="en-GB"/>
              </w:rPr>
            </w:pPr>
            <w:r w:rsidRPr="003C2E13">
              <w:rPr>
                <w:lang w:val="en-GB"/>
              </w:rPr>
              <w:t>The main reference framework used in this audit is Payment Card Industry Data Security Standard (PCI DSS). Also, some part outside this framework is presented as required in assignment.</w:t>
            </w:r>
          </w:p>
          <w:p w14:paraId="288C8528" w14:textId="63B9A667" w:rsidR="006B3930" w:rsidRPr="003C2E13" w:rsidRDefault="006B3930" w:rsidP="005D3DA5">
            <w:pPr>
              <w:pStyle w:val="Kuvailulehti"/>
              <w:rPr>
                <w:lang w:val="en-GB"/>
              </w:rPr>
            </w:pPr>
            <w:r w:rsidRPr="003C2E13">
              <w:rPr>
                <w:lang w:val="en-GB"/>
              </w:rPr>
              <w:t>Document walks through accomplished audit activities</w:t>
            </w:r>
            <w:r w:rsidR="00FD6B02" w:rsidRPr="003C2E13">
              <w:rPr>
                <w:lang w:val="en-GB"/>
              </w:rPr>
              <w:t xml:space="preserve"> and main findings, ending with recommendations and detailed technical report. </w:t>
            </w:r>
            <w:r w:rsidR="00892CCC" w:rsidRPr="003C2E13">
              <w:rPr>
                <w:lang w:val="en-GB"/>
              </w:rPr>
              <w:t>Full reports produced by auditing tools are included as attachment.</w:t>
            </w:r>
          </w:p>
          <w:p w14:paraId="1733F21A" w14:textId="24763A16" w:rsidR="003E0724" w:rsidRPr="003C2E13" w:rsidRDefault="00892CCC" w:rsidP="003274A5">
            <w:pPr>
              <w:pStyle w:val="JAMKOpinnytekuvailulehti"/>
              <w:spacing w:after="120"/>
              <w:rPr>
                <w:sz w:val="22"/>
                <w:szCs w:val="22"/>
                <w:lang w:val="en-GB"/>
              </w:rPr>
            </w:pPr>
            <w:r w:rsidRPr="003C2E13">
              <w:rPr>
                <w:sz w:val="22"/>
                <w:szCs w:val="22"/>
                <w:lang w:val="en-GB"/>
              </w:rPr>
              <w:t xml:space="preserve">Conclusion is that technical environment does not fully comply with PCI DSS. </w:t>
            </w:r>
            <w:r w:rsidR="00654B2D" w:rsidRPr="003C2E13">
              <w:rPr>
                <w:sz w:val="22"/>
                <w:szCs w:val="22"/>
                <w:lang w:val="en-GB"/>
              </w:rPr>
              <w:t>The management should take in to consideration findings presented in this document as part of the risk management activities. Recommendations should be prioritized and responsibilities should be defined.</w:t>
            </w:r>
          </w:p>
        </w:tc>
      </w:tr>
      <w:tr w:rsidR="003E0724" w:rsidRPr="00BD4ADC" w14:paraId="6F0F7353" w14:textId="77777777" w:rsidTr="004E6081">
        <w:trPr>
          <w:gridAfter w:val="1"/>
          <w:wAfter w:w="10" w:type="dxa"/>
          <w:cantSplit/>
          <w:trHeight w:hRule="exact" w:val="679"/>
        </w:trPr>
        <w:tc>
          <w:tcPr>
            <w:tcW w:w="8292" w:type="dxa"/>
            <w:gridSpan w:val="3"/>
          </w:tcPr>
          <w:p w14:paraId="07B01899" w14:textId="77777777" w:rsidR="003E0724" w:rsidRPr="003C2E13" w:rsidRDefault="003E0724" w:rsidP="003274A5">
            <w:pPr>
              <w:pStyle w:val="JAMKOpinnytekuvailulehti"/>
              <w:rPr>
                <w:lang w:val="en-GB"/>
              </w:rPr>
            </w:pPr>
            <w:r w:rsidRPr="003C2E13">
              <w:rPr>
                <w:lang w:val="en-GB"/>
              </w:rPr>
              <w:t>Keywords/tags (</w:t>
            </w:r>
            <w:r w:rsidR="00B173DF">
              <w:fldChar w:fldCharType="begin"/>
            </w:r>
            <w:r w:rsidR="00B173DF" w:rsidRPr="00F46E44">
              <w:rPr>
                <w:lang w:val="en-US"/>
                <w:rPrChange w:id="26" w:author="Author">
                  <w:rPr/>
                </w:rPrChange>
              </w:rPr>
              <w:instrText xml:space="preserve"> HYPERLINK "https://janet.finna.fi/Search/Results?lookfor=asiasanastot&amp;prefiltered=format_Database&amp;SearchForm_submit=Find&amp;retainFilters=0&amp;filter%5b%5d=format%3A%220%2FDatabase%2F%22&amp;lng=en-gb" </w:instrText>
            </w:r>
            <w:r w:rsidR="00B173DF">
              <w:fldChar w:fldCharType="separate"/>
            </w:r>
            <w:r w:rsidRPr="003C2E13">
              <w:rPr>
                <w:rStyle w:val="Hyperlink"/>
                <w:lang w:val="en-GB"/>
              </w:rPr>
              <w:t>subjects</w:t>
            </w:r>
            <w:r w:rsidR="00B173DF">
              <w:rPr>
                <w:rStyle w:val="Hyperlink"/>
                <w:lang w:val="en-GB"/>
              </w:rPr>
              <w:fldChar w:fldCharType="end"/>
            </w:r>
            <w:r w:rsidR="00B173DF">
              <w:fldChar w:fldCharType="begin"/>
            </w:r>
            <w:r w:rsidR="00B173DF" w:rsidRPr="00F46E44">
              <w:rPr>
                <w:lang w:val="en-US"/>
                <w:rPrChange w:id="27" w:author="Author">
                  <w:rPr/>
                </w:rPrChange>
              </w:rPr>
              <w:instrText xml:space="preserve"> HYPERLINK "http://vesa.lib.helsinki.fi/" </w:instrText>
            </w:r>
            <w:r w:rsidR="00B173DF">
              <w:fldChar w:fldCharType="end"/>
            </w:r>
            <w:r w:rsidRPr="003C2E13">
              <w:rPr>
                <w:lang w:val="en-GB"/>
              </w:rPr>
              <w:t xml:space="preserve">) </w:t>
            </w:r>
          </w:p>
          <w:p w14:paraId="09AC59F6" w14:textId="14A53DEE" w:rsidR="003E0724" w:rsidRPr="003C2E13" w:rsidRDefault="00625F6A" w:rsidP="003274A5">
            <w:pPr>
              <w:pStyle w:val="JAMKOpinnytekuvailulehti"/>
              <w:tabs>
                <w:tab w:val="left" w:pos="2055"/>
              </w:tabs>
              <w:rPr>
                <w:sz w:val="22"/>
                <w:lang w:val="en-GB"/>
              </w:rPr>
            </w:pPr>
            <w:r w:rsidRPr="003C2E13">
              <w:rPr>
                <w:sz w:val="22"/>
                <w:szCs w:val="22"/>
                <w:lang w:val="en-GB"/>
              </w:rPr>
              <w:t xml:space="preserve">Security, Audit, </w:t>
            </w:r>
            <w:r w:rsidR="001B591E" w:rsidRPr="003C2E13">
              <w:rPr>
                <w:sz w:val="22"/>
                <w:szCs w:val="22"/>
                <w:lang w:val="en-GB"/>
              </w:rPr>
              <w:t xml:space="preserve">NMAP, Nessus, </w:t>
            </w:r>
            <w:r w:rsidR="00616256" w:rsidRPr="003C2E13">
              <w:rPr>
                <w:sz w:val="22"/>
                <w:szCs w:val="22"/>
                <w:lang w:val="en-GB"/>
              </w:rPr>
              <w:t>OWASP</w:t>
            </w:r>
          </w:p>
          <w:p w14:paraId="3403E492" w14:textId="77777777" w:rsidR="003E0724" w:rsidRPr="003C2E13" w:rsidRDefault="003E0724" w:rsidP="003274A5">
            <w:pPr>
              <w:pStyle w:val="JAMKOpinnytekuvailulehti"/>
              <w:tabs>
                <w:tab w:val="left" w:pos="2055"/>
              </w:tabs>
              <w:rPr>
                <w:sz w:val="22"/>
                <w:lang w:val="en-GB"/>
              </w:rPr>
            </w:pPr>
          </w:p>
          <w:p w14:paraId="14648358" w14:textId="77777777" w:rsidR="003E0724" w:rsidRPr="003C2E13" w:rsidRDefault="003E0724" w:rsidP="003274A5">
            <w:pPr>
              <w:pStyle w:val="JAMKOpinnytekuvailulehti"/>
              <w:tabs>
                <w:tab w:val="left" w:pos="2055"/>
              </w:tabs>
              <w:rPr>
                <w:sz w:val="22"/>
                <w:lang w:val="en-GB"/>
              </w:rPr>
            </w:pPr>
          </w:p>
        </w:tc>
      </w:tr>
      <w:tr w:rsidR="003E0724" w:rsidRPr="003C2E13" w14:paraId="23CACC70" w14:textId="77777777" w:rsidTr="004E6081">
        <w:trPr>
          <w:gridAfter w:val="1"/>
          <w:wAfter w:w="10" w:type="dxa"/>
          <w:cantSplit/>
          <w:trHeight w:hRule="exact" w:val="1142"/>
        </w:trPr>
        <w:tc>
          <w:tcPr>
            <w:tcW w:w="8292" w:type="dxa"/>
            <w:gridSpan w:val="3"/>
          </w:tcPr>
          <w:p w14:paraId="0BB45723" w14:textId="65477A81" w:rsidR="0005767C" w:rsidRPr="003C2E13" w:rsidRDefault="003E0724" w:rsidP="0005767C">
            <w:pPr>
              <w:pStyle w:val="JAMKOpinnytekuvailulehti"/>
              <w:rPr>
                <w:lang w:val="en-GB"/>
              </w:rPr>
            </w:pPr>
            <w:r w:rsidRPr="003C2E13">
              <w:rPr>
                <w:lang w:val="en-GB"/>
              </w:rPr>
              <w:t>Miscellaneous</w:t>
            </w:r>
            <w:r w:rsidR="001069C4" w:rsidRPr="003C2E13">
              <w:rPr>
                <w:lang w:val="en-GB"/>
              </w:rPr>
              <w:t xml:space="preserve"> (</w:t>
            </w:r>
            <w:hyperlink r:id="rId14" w:history="1">
              <w:r w:rsidR="0005767C" w:rsidRPr="003C2E13">
                <w:rPr>
                  <w:rStyle w:val="Hyperlink"/>
                  <w:sz w:val="18"/>
                  <w:lang w:val="en-GB"/>
                </w:rPr>
                <w:t>Confidential information</w:t>
              </w:r>
            </w:hyperlink>
            <w:r w:rsidR="001069C4" w:rsidRPr="003C2E13">
              <w:rPr>
                <w:sz w:val="18"/>
                <w:lang w:val="en-GB"/>
              </w:rPr>
              <w:t>)</w:t>
            </w:r>
          </w:p>
          <w:p w14:paraId="3EC8255F" w14:textId="4BCC7206" w:rsidR="003E0724" w:rsidRPr="003C2E13" w:rsidRDefault="003E0724" w:rsidP="003274A5">
            <w:pPr>
              <w:pStyle w:val="JAMKOpinnytekuvailulehti"/>
              <w:rPr>
                <w:lang w:val="en-GB"/>
              </w:rPr>
            </w:pPr>
          </w:p>
          <w:p w14:paraId="1F4E8ED9" w14:textId="77777777" w:rsidR="003E0724" w:rsidRPr="003C2E13" w:rsidRDefault="003E0724" w:rsidP="003274A5">
            <w:pPr>
              <w:pStyle w:val="JAMKOpinnytekuvailulehti"/>
              <w:rPr>
                <w:sz w:val="22"/>
                <w:szCs w:val="22"/>
                <w:lang w:val="en-GB"/>
              </w:rPr>
            </w:pPr>
          </w:p>
        </w:tc>
      </w:tr>
    </w:tbl>
    <w:p w14:paraId="6263E07A" w14:textId="77777777" w:rsidR="005E3550" w:rsidRPr="003C2E13" w:rsidRDefault="005E3550">
      <w:pPr>
        <w:rPr>
          <w:lang w:val="en-GB"/>
        </w:rPr>
        <w:sectPr w:rsidR="005E3550" w:rsidRPr="003C2E13" w:rsidSect="00520772">
          <w:headerReference w:type="default" r:id="rId15"/>
          <w:pgSz w:w="11906" w:h="16838"/>
          <w:pgMar w:top="1134" w:right="1134" w:bottom="1134" w:left="2438" w:header="709" w:footer="709" w:gutter="0"/>
          <w:cols w:space="708"/>
          <w:titlePg/>
          <w:docGrid w:linePitch="360"/>
        </w:sectPr>
      </w:pPr>
    </w:p>
    <w:p w14:paraId="42557533" w14:textId="631C5A64" w:rsidR="00881CFE" w:rsidRPr="003C2E13" w:rsidRDefault="00881CFE" w:rsidP="00881CFE">
      <w:pPr>
        <w:rPr>
          <w:lang w:val="en-GB"/>
        </w:rPr>
      </w:pPr>
      <w:r w:rsidRPr="003C2E13">
        <w:rPr>
          <w:lang w:val="en-GB"/>
        </w:rPr>
        <w:lastRenderedPageBreak/>
        <w:t>Table of Contents</w:t>
      </w:r>
    </w:p>
    <w:p w14:paraId="4B595E76" w14:textId="77777777" w:rsidR="00BD4ADC" w:rsidRDefault="00392E03">
      <w:pPr>
        <w:pStyle w:val="TOC1"/>
        <w:rPr>
          <w:ins w:id="28" w:author="Author"/>
          <w:rFonts w:asciiTheme="minorHAnsi" w:eastAsiaTheme="minorEastAsia" w:hAnsiTheme="minorHAnsi" w:cstheme="minorBidi"/>
          <w:b w:val="0"/>
          <w:sz w:val="22"/>
          <w:szCs w:val="22"/>
        </w:rPr>
      </w:pPr>
      <w:r w:rsidRPr="003C2E13">
        <w:rPr>
          <w:lang w:val="en-GB"/>
        </w:rPr>
        <w:fldChar w:fldCharType="begin"/>
      </w:r>
      <w:r w:rsidRPr="003C2E13">
        <w:rPr>
          <w:lang w:val="en-GB"/>
        </w:rPr>
        <w:instrText xml:space="preserve"> TOC \o "1-2" \h \z \u </w:instrText>
      </w:r>
      <w:r w:rsidRPr="003C2E13">
        <w:rPr>
          <w:lang w:val="en-GB"/>
        </w:rPr>
        <w:fldChar w:fldCharType="separate"/>
      </w:r>
      <w:ins w:id="29" w:author="Author">
        <w:r w:rsidR="00BD4ADC" w:rsidRPr="0027173D">
          <w:rPr>
            <w:rStyle w:val="Hyperlink"/>
          </w:rPr>
          <w:fldChar w:fldCharType="begin"/>
        </w:r>
        <w:r w:rsidR="00BD4ADC" w:rsidRPr="0027173D">
          <w:rPr>
            <w:rStyle w:val="Hyperlink"/>
          </w:rPr>
          <w:instrText xml:space="preserve"> </w:instrText>
        </w:r>
        <w:r w:rsidR="00BD4ADC">
          <w:instrText>HYPERLINK \l "_Toc503131900"</w:instrText>
        </w:r>
        <w:r w:rsidR="00BD4ADC" w:rsidRPr="0027173D">
          <w:rPr>
            <w:rStyle w:val="Hyperlink"/>
          </w:rPr>
          <w:instrText xml:space="preserve"> </w:instrText>
        </w:r>
        <w:r w:rsidR="00BD4ADC" w:rsidRPr="0027173D">
          <w:rPr>
            <w:rStyle w:val="Hyperlink"/>
          </w:rPr>
        </w:r>
        <w:r w:rsidR="00BD4ADC" w:rsidRPr="0027173D">
          <w:rPr>
            <w:rStyle w:val="Hyperlink"/>
          </w:rPr>
          <w:fldChar w:fldCharType="separate"/>
        </w:r>
        <w:r w:rsidR="00BD4ADC" w:rsidRPr="0027173D">
          <w:rPr>
            <w:rStyle w:val="Hyperlink"/>
            <w:lang w:val="en-GB"/>
          </w:rPr>
          <w:t>1</w:t>
        </w:r>
        <w:r w:rsidR="00BD4ADC">
          <w:rPr>
            <w:rFonts w:asciiTheme="minorHAnsi" w:eastAsiaTheme="minorEastAsia" w:hAnsiTheme="minorHAnsi" w:cstheme="minorBidi"/>
            <w:b w:val="0"/>
            <w:sz w:val="22"/>
            <w:szCs w:val="22"/>
          </w:rPr>
          <w:tab/>
        </w:r>
        <w:r w:rsidR="00BD4ADC" w:rsidRPr="0027173D">
          <w:rPr>
            <w:rStyle w:val="Hyperlink"/>
            <w:lang w:val="en-GB"/>
          </w:rPr>
          <w:t>Introduction</w:t>
        </w:r>
        <w:r w:rsidR="00BD4ADC">
          <w:rPr>
            <w:webHidden/>
          </w:rPr>
          <w:tab/>
        </w:r>
        <w:r w:rsidR="00BD4ADC">
          <w:rPr>
            <w:webHidden/>
          </w:rPr>
          <w:fldChar w:fldCharType="begin"/>
        </w:r>
        <w:r w:rsidR="00BD4ADC">
          <w:rPr>
            <w:webHidden/>
          </w:rPr>
          <w:instrText xml:space="preserve"> PAGEREF _Toc503131900 \h </w:instrText>
        </w:r>
        <w:r w:rsidR="00BD4ADC">
          <w:rPr>
            <w:webHidden/>
          </w:rPr>
        </w:r>
      </w:ins>
      <w:r w:rsidR="00BD4ADC">
        <w:rPr>
          <w:webHidden/>
        </w:rPr>
        <w:fldChar w:fldCharType="separate"/>
      </w:r>
      <w:ins w:id="30" w:author="Author">
        <w:r w:rsidR="002F0300">
          <w:rPr>
            <w:webHidden/>
          </w:rPr>
          <w:t>1</w:t>
        </w:r>
        <w:r w:rsidR="00BD4ADC">
          <w:rPr>
            <w:webHidden/>
          </w:rPr>
          <w:fldChar w:fldCharType="end"/>
        </w:r>
        <w:r w:rsidR="00BD4ADC" w:rsidRPr="0027173D">
          <w:rPr>
            <w:rStyle w:val="Hyperlink"/>
          </w:rPr>
          <w:fldChar w:fldCharType="end"/>
        </w:r>
      </w:ins>
    </w:p>
    <w:p w14:paraId="3E89A1D2" w14:textId="77777777" w:rsidR="00BD4ADC" w:rsidRDefault="00BD4ADC">
      <w:pPr>
        <w:pStyle w:val="TOC1"/>
        <w:rPr>
          <w:ins w:id="31" w:author="Author"/>
          <w:rFonts w:asciiTheme="minorHAnsi" w:eastAsiaTheme="minorEastAsia" w:hAnsiTheme="minorHAnsi" w:cstheme="minorBidi"/>
          <w:b w:val="0"/>
          <w:sz w:val="22"/>
          <w:szCs w:val="22"/>
        </w:rPr>
      </w:pPr>
      <w:ins w:id="32" w:author="Author">
        <w:r w:rsidRPr="0027173D">
          <w:rPr>
            <w:rStyle w:val="Hyperlink"/>
          </w:rPr>
          <w:fldChar w:fldCharType="begin"/>
        </w:r>
        <w:r w:rsidRPr="0027173D">
          <w:rPr>
            <w:rStyle w:val="Hyperlink"/>
          </w:rPr>
          <w:instrText xml:space="preserve"> </w:instrText>
        </w:r>
        <w:r>
          <w:instrText>HYPERLINK \l "_Toc503131901"</w:instrText>
        </w:r>
        <w:r w:rsidRPr="0027173D">
          <w:rPr>
            <w:rStyle w:val="Hyperlink"/>
          </w:rPr>
          <w:instrText xml:space="preserve"> </w:instrText>
        </w:r>
        <w:r w:rsidRPr="0027173D">
          <w:rPr>
            <w:rStyle w:val="Hyperlink"/>
          </w:rPr>
        </w:r>
        <w:r w:rsidRPr="0027173D">
          <w:rPr>
            <w:rStyle w:val="Hyperlink"/>
          </w:rPr>
          <w:fldChar w:fldCharType="separate"/>
        </w:r>
        <w:r w:rsidRPr="0027173D">
          <w:rPr>
            <w:rStyle w:val="Hyperlink"/>
            <w:lang w:val="en-GB"/>
          </w:rPr>
          <w:t>2</w:t>
        </w:r>
        <w:r>
          <w:rPr>
            <w:rFonts w:asciiTheme="minorHAnsi" w:eastAsiaTheme="minorEastAsia" w:hAnsiTheme="minorHAnsi" w:cstheme="minorBidi"/>
            <w:b w:val="0"/>
            <w:sz w:val="22"/>
            <w:szCs w:val="22"/>
          </w:rPr>
          <w:tab/>
        </w:r>
        <w:r w:rsidRPr="0027173D">
          <w:rPr>
            <w:rStyle w:val="Hyperlink"/>
            <w:lang w:val="en-GB"/>
          </w:rPr>
          <w:t>Target organization</w:t>
        </w:r>
        <w:r>
          <w:rPr>
            <w:webHidden/>
          </w:rPr>
          <w:tab/>
        </w:r>
        <w:r>
          <w:rPr>
            <w:webHidden/>
          </w:rPr>
          <w:fldChar w:fldCharType="begin"/>
        </w:r>
        <w:r>
          <w:rPr>
            <w:webHidden/>
          </w:rPr>
          <w:instrText xml:space="preserve"> PAGEREF _Toc503131901 \h </w:instrText>
        </w:r>
        <w:r>
          <w:rPr>
            <w:webHidden/>
          </w:rPr>
        </w:r>
      </w:ins>
      <w:r>
        <w:rPr>
          <w:webHidden/>
        </w:rPr>
        <w:fldChar w:fldCharType="separate"/>
      </w:r>
      <w:ins w:id="33" w:author="Author">
        <w:r w:rsidR="002F0300">
          <w:rPr>
            <w:webHidden/>
          </w:rPr>
          <w:t>1</w:t>
        </w:r>
        <w:r>
          <w:rPr>
            <w:webHidden/>
          </w:rPr>
          <w:fldChar w:fldCharType="end"/>
        </w:r>
        <w:r w:rsidRPr="0027173D">
          <w:rPr>
            <w:rStyle w:val="Hyperlink"/>
          </w:rPr>
          <w:fldChar w:fldCharType="end"/>
        </w:r>
      </w:ins>
    </w:p>
    <w:p w14:paraId="4111BDAC" w14:textId="77777777" w:rsidR="00BD4ADC" w:rsidRDefault="00BD4ADC">
      <w:pPr>
        <w:pStyle w:val="TOC1"/>
        <w:rPr>
          <w:ins w:id="34" w:author="Author"/>
          <w:rFonts w:asciiTheme="minorHAnsi" w:eastAsiaTheme="minorEastAsia" w:hAnsiTheme="minorHAnsi" w:cstheme="minorBidi"/>
          <w:b w:val="0"/>
          <w:sz w:val="22"/>
          <w:szCs w:val="22"/>
        </w:rPr>
      </w:pPr>
      <w:ins w:id="35" w:author="Author">
        <w:r w:rsidRPr="0027173D">
          <w:rPr>
            <w:rStyle w:val="Hyperlink"/>
          </w:rPr>
          <w:fldChar w:fldCharType="begin"/>
        </w:r>
        <w:r w:rsidRPr="0027173D">
          <w:rPr>
            <w:rStyle w:val="Hyperlink"/>
          </w:rPr>
          <w:instrText xml:space="preserve"> </w:instrText>
        </w:r>
        <w:r>
          <w:instrText>HYPERLINK \l "_Toc503131902"</w:instrText>
        </w:r>
        <w:r w:rsidRPr="0027173D">
          <w:rPr>
            <w:rStyle w:val="Hyperlink"/>
          </w:rPr>
          <w:instrText xml:space="preserve"> </w:instrText>
        </w:r>
        <w:r w:rsidRPr="0027173D">
          <w:rPr>
            <w:rStyle w:val="Hyperlink"/>
          </w:rPr>
        </w:r>
        <w:r w:rsidRPr="0027173D">
          <w:rPr>
            <w:rStyle w:val="Hyperlink"/>
          </w:rPr>
          <w:fldChar w:fldCharType="separate"/>
        </w:r>
        <w:r w:rsidRPr="0027173D">
          <w:rPr>
            <w:rStyle w:val="Hyperlink"/>
            <w:lang w:val="en-GB"/>
          </w:rPr>
          <w:t>3</w:t>
        </w:r>
        <w:r>
          <w:rPr>
            <w:rFonts w:asciiTheme="minorHAnsi" w:eastAsiaTheme="minorEastAsia" w:hAnsiTheme="minorHAnsi" w:cstheme="minorBidi"/>
            <w:b w:val="0"/>
            <w:sz w:val="22"/>
            <w:szCs w:val="22"/>
          </w:rPr>
          <w:tab/>
        </w:r>
        <w:r w:rsidRPr="0027173D">
          <w:rPr>
            <w:rStyle w:val="Hyperlink"/>
            <w:lang w:val="en-GB"/>
          </w:rPr>
          <w:t>Scope of the audit</w:t>
        </w:r>
        <w:r>
          <w:rPr>
            <w:webHidden/>
          </w:rPr>
          <w:tab/>
        </w:r>
        <w:r>
          <w:rPr>
            <w:webHidden/>
          </w:rPr>
          <w:fldChar w:fldCharType="begin"/>
        </w:r>
        <w:r>
          <w:rPr>
            <w:webHidden/>
          </w:rPr>
          <w:instrText xml:space="preserve"> PAGEREF _Toc503131902 \h </w:instrText>
        </w:r>
        <w:r>
          <w:rPr>
            <w:webHidden/>
          </w:rPr>
        </w:r>
      </w:ins>
      <w:r>
        <w:rPr>
          <w:webHidden/>
        </w:rPr>
        <w:fldChar w:fldCharType="separate"/>
      </w:r>
      <w:ins w:id="36" w:author="Author">
        <w:r w:rsidR="002F0300">
          <w:rPr>
            <w:webHidden/>
          </w:rPr>
          <w:t>1</w:t>
        </w:r>
        <w:r>
          <w:rPr>
            <w:webHidden/>
          </w:rPr>
          <w:fldChar w:fldCharType="end"/>
        </w:r>
        <w:r w:rsidRPr="0027173D">
          <w:rPr>
            <w:rStyle w:val="Hyperlink"/>
          </w:rPr>
          <w:fldChar w:fldCharType="end"/>
        </w:r>
      </w:ins>
    </w:p>
    <w:p w14:paraId="60A634CB" w14:textId="77777777" w:rsidR="00BD4ADC" w:rsidRDefault="00BD4ADC">
      <w:pPr>
        <w:pStyle w:val="TOC1"/>
        <w:rPr>
          <w:ins w:id="37" w:author="Author"/>
          <w:rFonts w:asciiTheme="minorHAnsi" w:eastAsiaTheme="minorEastAsia" w:hAnsiTheme="minorHAnsi" w:cstheme="minorBidi"/>
          <w:b w:val="0"/>
          <w:sz w:val="22"/>
          <w:szCs w:val="22"/>
        </w:rPr>
      </w:pPr>
      <w:ins w:id="38" w:author="Author">
        <w:r w:rsidRPr="0027173D">
          <w:rPr>
            <w:rStyle w:val="Hyperlink"/>
          </w:rPr>
          <w:fldChar w:fldCharType="begin"/>
        </w:r>
        <w:r w:rsidRPr="0027173D">
          <w:rPr>
            <w:rStyle w:val="Hyperlink"/>
          </w:rPr>
          <w:instrText xml:space="preserve"> </w:instrText>
        </w:r>
        <w:r>
          <w:instrText>HYPERLINK \l "_Toc503131903"</w:instrText>
        </w:r>
        <w:r w:rsidRPr="0027173D">
          <w:rPr>
            <w:rStyle w:val="Hyperlink"/>
          </w:rPr>
          <w:instrText xml:space="preserve"> </w:instrText>
        </w:r>
        <w:r w:rsidRPr="0027173D">
          <w:rPr>
            <w:rStyle w:val="Hyperlink"/>
          </w:rPr>
        </w:r>
        <w:r w:rsidRPr="0027173D">
          <w:rPr>
            <w:rStyle w:val="Hyperlink"/>
          </w:rPr>
          <w:fldChar w:fldCharType="separate"/>
        </w:r>
        <w:r w:rsidRPr="0027173D">
          <w:rPr>
            <w:rStyle w:val="Hyperlink"/>
            <w:lang w:val="en-GB"/>
          </w:rPr>
          <w:t>4</w:t>
        </w:r>
        <w:r>
          <w:rPr>
            <w:rFonts w:asciiTheme="minorHAnsi" w:eastAsiaTheme="minorEastAsia" w:hAnsiTheme="minorHAnsi" w:cstheme="minorBidi"/>
            <w:b w:val="0"/>
            <w:sz w:val="22"/>
            <w:szCs w:val="22"/>
          </w:rPr>
          <w:tab/>
        </w:r>
        <w:r w:rsidRPr="0027173D">
          <w:rPr>
            <w:rStyle w:val="Hyperlink"/>
            <w:lang w:val="en-GB"/>
          </w:rPr>
          <w:t>Audit activities</w:t>
        </w:r>
        <w:r>
          <w:rPr>
            <w:webHidden/>
          </w:rPr>
          <w:tab/>
        </w:r>
        <w:r>
          <w:rPr>
            <w:webHidden/>
          </w:rPr>
          <w:fldChar w:fldCharType="begin"/>
        </w:r>
        <w:r>
          <w:rPr>
            <w:webHidden/>
          </w:rPr>
          <w:instrText xml:space="preserve"> PAGEREF _Toc503131903 \h </w:instrText>
        </w:r>
        <w:r>
          <w:rPr>
            <w:webHidden/>
          </w:rPr>
        </w:r>
      </w:ins>
      <w:r>
        <w:rPr>
          <w:webHidden/>
        </w:rPr>
        <w:fldChar w:fldCharType="separate"/>
      </w:r>
      <w:ins w:id="39" w:author="Author">
        <w:r w:rsidR="002F0300">
          <w:rPr>
            <w:webHidden/>
          </w:rPr>
          <w:t>2</w:t>
        </w:r>
        <w:r>
          <w:rPr>
            <w:webHidden/>
          </w:rPr>
          <w:fldChar w:fldCharType="end"/>
        </w:r>
        <w:r w:rsidRPr="0027173D">
          <w:rPr>
            <w:rStyle w:val="Hyperlink"/>
          </w:rPr>
          <w:fldChar w:fldCharType="end"/>
        </w:r>
      </w:ins>
    </w:p>
    <w:p w14:paraId="63442A42" w14:textId="77777777" w:rsidR="00BD4ADC" w:rsidRDefault="00BD4ADC">
      <w:pPr>
        <w:pStyle w:val="TOC2"/>
        <w:rPr>
          <w:ins w:id="40" w:author="Author"/>
          <w:rFonts w:asciiTheme="minorHAnsi" w:eastAsiaTheme="minorEastAsia" w:hAnsiTheme="minorHAnsi" w:cstheme="minorBidi"/>
          <w:sz w:val="22"/>
          <w:lang w:val="en-US"/>
        </w:rPr>
      </w:pPr>
      <w:ins w:id="41" w:author="Author">
        <w:r w:rsidRPr="0027173D">
          <w:rPr>
            <w:rStyle w:val="Hyperlink"/>
          </w:rPr>
          <w:fldChar w:fldCharType="begin"/>
        </w:r>
        <w:r w:rsidRPr="0027173D">
          <w:rPr>
            <w:rStyle w:val="Hyperlink"/>
          </w:rPr>
          <w:instrText xml:space="preserve"> </w:instrText>
        </w:r>
        <w:r>
          <w:instrText>HYPERLINK \l "_Toc503131904"</w:instrText>
        </w:r>
        <w:r w:rsidRPr="0027173D">
          <w:rPr>
            <w:rStyle w:val="Hyperlink"/>
          </w:rPr>
          <w:instrText xml:space="preserve"> </w:instrText>
        </w:r>
        <w:r w:rsidRPr="0027173D">
          <w:rPr>
            <w:rStyle w:val="Hyperlink"/>
          </w:rPr>
        </w:r>
        <w:r w:rsidRPr="0027173D">
          <w:rPr>
            <w:rStyle w:val="Hyperlink"/>
          </w:rPr>
          <w:fldChar w:fldCharType="separate"/>
        </w:r>
        <w:r w:rsidRPr="0027173D">
          <w:rPr>
            <w:rStyle w:val="Hyperlink"/>
            <w:lang w:val="en-GB"/>
          </w:rPr>
          <w:t>4.1</w:t>
        </w:r>
        <w:r>
          <w:rPr>
            <w:rFonts w:asciiTheme="minorHAnsi" w:eastAsiaTheme="minorEastAsia" w:hAnsiTheme="minorHAnsi" w:cstheme="minorBidi"/>
            <w:sz w:val="22"/>
            <w:lang w:val="en-US"/>
          </w:rPr>
          <w:tab/>
        </w:r>
        <w:r w:rsidRPr="0027173D">
          <w:rPr>
            <w:rStyle w:val="Hyperlink"/>
            <w:lang w:val="en-GB"/>
          </w:rPr>
          <w:t>Publicly available networks (DMZ, etc.)</w:t>
        </w:r>
        <w:r>
          <w:rPr>
            <w:webHidden/>
          </w:rPr>
          <w:tab/>
        </w:r>
        <w:r>
          <w:rPr>
            <w:webHidden/>
          </w:rPr>
          <w:fldChar w:fldCharType="begin"/>
        </w:r>
        <w:r>
          <w:rPr>
            <w:webHidden/>
          </w:rPr>
          <w:instrText xml:space="preserve"> PAGEREF _Toc503131904 \h </w:instrText>
        </w:r>
        <w:r>
          <w:rPr>
            <w:webHidden/>
          </w:rPr>
        </w:r>
      </w:ins>
      <w:r>
        <w:rPr>
          <w:webHidden/>
        </w:rPr>
        <w:fldChar w:fldCharType="separate"/>
      </w:r>
      <w:ins w:id="42" w:author="Author">
        <w:r w:rsidR="002F0300">
          <w:rPr>
            <w:webHidden/>
          </w:rPr>
          <w:t>2</w:t>
        </w:r>
        <w:r>
          <w:rPr>
            <w:webHidden/>
          </w:rPr>
          <w:fldChar w:fldCharType="end"/>
        </w:r>
        <w:r w:rsidRPr="0027173D">
          <w:rPr>
            <w:rStyle w:val="Hyperlink"/>
          </w:rPr>
          <w:fldChar w:fldCharType="end"/>
        </w:r>
      </w:ins>
    </w:p>
    <w:p w14:paraId="49161000" w14:textId="77777777" w:rsidR="00BD4ADC" w:rsidRDefault="00BD4ADC">
      <w:pPr>
        <w:pStyle w:val="TOC2"/>
        <w:rPr>
          <w:ins w:id="43" w:author="Author"/>
          <w:rFonts w:asciiTheme="minorHAnsi" w:eastAsiaTheme="minorEastAsia" w:hAnsiTheme="minorHAnsi" w:cstheme="minorBidi"/>
          <w:sz w:val="22"/>
          <w:lang w:val="en-US"/>
        </w:rPr>
      </w:pPr>
      <w:ins w:id="44" w:author="Author">
        <w:r w:rsidRPr="0027173D">
          <w:rPr>
            <w:rStyle w:val="Hyperlink"/>
          </w:rPr>
          <w:fldChar w:fldCharType="begin"/>
        </w:r>
        <w:r w:rsidRPr="0027173D">
          <w:rPr>
            <w:rStyle w:val="Hyperlink"/>
          </w:rPr>
          <w:instrText xml:space="preserve"> </w:instrText>
        </w:r>
        <w:r>
          <w:instrText>HYPERLINK \l "_Toc503131905"</w:instrText>
        </w:r>
        <w:r w:rsidRPr="0027173D">
          <w:rPr>
            <w:rStyle w:val="Hyperlink"/>
          </w:rPr>
          <w:instrText xml:space="preserve"> </w:instrText>
        </w:r>
        <w:r w:rsidRPr="0027173D">
          <w:rPr>
            <w:rStyle w:val="Hyperlink"/>
          </w:rPr>
        </w:r>
        <w:r w:rsidRPr="0027173D">
          <w:rPr>
            <w:rStyle w:val="Hyperlink"/>
          </w:rPr>
          <w:fldChar w:fldCharType="separate"/>
        </w:r>
        <w:r w:rsidRPr="0027173D">
          <w:rPr>
            <w:rStyle w:val="Hyperlink"/>
            <w:lang w:val="en-GB"/>
          </w:rPr>
          <w:t>4.2</w:t>
        </w:r>
        <w:r>
          <w:rPr>
            <w:rFonts w:asciiTheme="minorHAnsi" w:eastAsiaTheme="minorEastAsia" w:hAnsiTheme="minorHAnsi" w:cstheme="minorBidi"/>
            <w:sz w:val="22"/>
            <w:lang w:val="en-US"/>
          </w:rPr>
          <w:tab/>
        </w:r>
        <w:r w:rsidRPr="0027173D">
          <w:rPr>
            <w:rStyle w:val="Hyperlink"/>
            <w:lang w:val="en-GB"/>
          </w:rPr>
          <w:t>Workstation network and WEB testing (Internal and branch)</w:t>
        </w:r>
        <w:r>
          <w:rPr>
            <w:webHidden/>
          </w:rPr>
          <w:tab/>
        </w:r>
        <w:r>
          <w:rPr>
            <w:webHidden/>
          </w:rPr>
          <w:fldChar w:fldCharType="begin"/>
        </w:r>
        <w:r>
          <w:rPr>
            <w:webHidden/>
          </w:rPr>
          <w:instrText xml:space="preserve"> PAGEREF _Toc503131905 \h </w:instrText>
        </w:r>
        <w:r>
          <w:rPr>
            <w:webHidden/>
          </w:rPr>
        </w:r>
      </w:ins>
      <w:r>
        <w:rPr>
          <w:webHidden/>
        </w:rPr>
        <w:fldChar w:fldCharType="separate"/>
      </w:r>
      <w:ins w:id="45" w:author="Author">
        <w:r w:rsidR="002F0300">
          <w:rPr>
            <w:webHidden/>
          </w:rPr>
          <w:t>3</w:t>
        </w:r>
        <w:r>
          <w:rPr>
            <w:webHidden/>
          </w:rPr>
          <w:fldChar w:fldCharType="end"/>
        </w:r>
        <w:r w:rsidRPr="0027173D">
          <w:rPr>
            <w:rStyle w:val="Hyperlink"/>
          </w:rPr>
          <w:fldChar w:fldCharType="end"/>
        </w:r>
      </w:ins>
    </w:p>
    <w:p w14:paraId="6E70AAA9" w14:textId="77777777" w:rsidR="00BD4ADC" w:rsidRDefault="00BD4ADC">
      <w:pPr>
        <w:pStyle w:val="TOC2"/>
        <w:rPr>
          <w:ins w:id="46" w:author="Author"/>
          <w:rFonts w:asciiTheme="minorHAnsi" w:eastAsiaTheme="minorEastAsia" w:hAnsiTheme="minorHAnsi" w:cstheme="minorBidi"/>
          <w:sz w:val="22"/>
          <w:lang w:val="en-US"/>
        </w:rPr>
      </w:pPr>
      <w:ins w:id="47" w:author="Author">
        <w:r w:rsidRPr="0027173D">
          <w:rPr>
            <w:rStyle w:val="Hyperlink"/>
          </w:rPr>
          <w:fldChar w:fldCharType="begin"/>
        </w:r>
        <w:r w:rsidRPr="0027173D">
          <w:rPr>
            <w:rStyle w:val="Hyperlink"/>
          </w:rPr>
          <w:instrText xml:space="preserve"> </w:instrText>
        </w:r>
        <w:r>
          <w:instrText>HYPERLINK \l "_Toc503131906"</w:instrText>
        </w:r>
        <w:r w:rsidRPr="0027173D">
          <w:rPr>
            <w:rStyle w:val="Hyperlink"/>
          </w:rPr>
          <w:instrText xml:space="preserve"> </w:instrText>
        </w:r>
        <w:r w:rsidRPr="0027173D">
          <w:rPr>
            <w:rStyle w:val="Hyperlink"/>
          </w:rPr>
        </w:r>
        <w:r w:rsidRPr="0027173D">
          <w:rPr>
            <w:rStyle w:val="Hyperlink"/>
          </w:rPr>
          <w:fldChar w:fldCharType="separate"/>
        </w:r>
        <w:r w:rsidRPr="0027173D">
          <w:rPr>
            <w:rStyle w:val="Hyperlink"/>
            <w:lang w:val="en-GB"/>
          </w:rPr>
          <w:t>4.3</w:t>
        </w:r>
        <w:r>
          <w:rPr>
            <w:rFonts w:asciiTheme="minorHAnsi" w:eastAsiaTheme="minorEastAsia" w:hAnsiTheme="minorHAnsi" w:cstheme="minorBidi"/>
            <w:sz w:val="22"/>
            <w:lang w:val="en-US"/>
          </w:rPr>
          <w:tab/>
        </w:r>
        <w:r w:rsidRPr="0027173D">
          <w:rPr>
            <w:rStyle w:val="Hyperlink"/>
            <w:lang w:val="en-GB"/>
          </w:rPr>
          <w:t>Management networks (MGMT, warehouse and staff)</w:t>
        </w:r>
        <w:r>
          <w:rPr>
            <w:webHidden/>
          </w:rPr>
          <w:tab/>
        </w:r>
        <w:r>
          <w:rPr>
            <w:webHidden/>
          </w:rPr>
          <w:fldChar w:fldCharType="begin"/>
        </w:r>
        <w:r>
          <w:rPr>
            <w:webHidden/>
          </w:rPr>
          <w:instrText xml:space="preserve"> PAGEREF _Toc503131906 \h </w:instrText>
        </w:r>
        <w:r>
          <w:rPr>
            <w:webHidden/>
          </w:rPr>
        </w:r>
      </w:ins>
      <w:r>
        <w:rPr>
          <w:webHidden/>
        </w:rPr>
        <w:fldChar w:fldCharType="separate"/>
      </w:r>
      <w:ins w:id="48" w:author="Author">
        <w:r w:rsidR="002F0300">
          <w:rPr>
            <w:webHidden/>
          </w:rPr>
          <w:t>4</w:t>
        </w:r>
        <w:r>
          <w:rPr>
            <w:webHidden/>
          </w:rPr>
          <w:fldChar w:fldCharType="end"/>
        </w:r>
        <w:r w:rsidRPr="0027173D">
          <w:rPr>
            <w:rStyle w:val="Hyperlink"/>
          </w:rPr>
          <w:fldChar w:fldCharType="end"/>
        </w:r>
      </w:ins>
    </w:p>
    <w:p w14:paraId="73500D5A" w14:textId="77777777" w:rsidR="00BD4ADC" w:rsidRDefault="00BD4ADC">
      <w:pPr>
        <w:pStyle w:val="TOC1"/>
        <w:rPr>
          <w:ins w:id="49" w:author="Author"/>
          <w:rFonts w:asciiTheme="minorHAnsi" w:eastAsiaTheme="minorEastAsia" w:hAnsiTheme="minorHAnsi" w:cstheme="minorBidi"/>
          <w:b w:val="0"/>
          <w:sz w:val="22"/>
          <w:szCs w:val="22"/>
        </w:rPr>
      </w:pPr>
      <w:ins w:id="50" w:author="Author">
        <w:r w:rsidRPr="0027173D">
          <w:rPr>
            <w:rStyle w:val="Hyperlink"/>
          </w:rPr>
          <w:fldChar w:fldCharType="begin"/>
        </w:r>
        <w:r w:rsidRPr="0027173D">
          <w:rPr>
            <w:rStyle w:val="Hyperlink"/>
          </w:rPr>
          <w:instrText xml:space="preserve"> </w:instrText>
        </w:r>
        <w:r>
          <w:instrText>HYPERLINK \l "_Toc503131907"</w:instrText>
        </w:r>
        <w:r w:rsidRPr="0027173D">
          <w:rPr>
            <w:rStyle w:val="Hyperlink"/>
          </w:rPr>
          <w:instrText xml:space="preserve"> </w:instrText>
        </w:r>
        <w:r w:rsidRPr="0027173D">
          <w:rPr>
            <w:rStyle w:val="Hyperlink"/>
          </w:rPr>
        </w:r>
        <w:r w:rsidRPr="0027173D">
          <w:rPr>
            <w:rStyle w:val="Hyperlink"/>
          </w:rPr>
          <w:fldChar w:fldCharType="separate"/>
        </w:r>
        <w:r w:rsidRPr="0027173D">
          <w:rPr>
            <w:rStyle w:val="Hyperlink"/>
            <w:lang w:val="en-GB"/>
          </w:rPr>
          <w:t>5</w:t>
        </w:r>
        <w:r>
          <w:rPr>
            <w:rFonts w:asciiTheme="minorHAnsi" w:eastAsiaTheme="minorEastAsia" w:hAnsiTheme="minorHAnsi" w:cstheme="minorBidi"/>
            <w:b w:val="0"/>
            <w:sz w:val="22"/>
            <w:szCs w:val="22"/>
          </w:rPr>
          <w:tab/>
        </w:r>
        <w:r w:rsidRPr="0027173D">
          <w:rPr>
            <w:rStyle w:val="Hyperlink"/>
            <w:lang w:val="en-GB"/>
          </w:rPr>
          <w:t>Main findings</w:t>
        </w:r>
        <w:r>
          <w:rPr>
            <w:webHidden/>
          </w:rPr>
          <w:tab/>
        </w:r>
        <w:r>
          <w:rPr>
            <w:webHidden/>
          </w:rPr>
          <w:fldChar w:fldCharType="begin"/>
        </w:r>
        <w:r>
          <w:rPr>
            <w:webHidden/>
          </w:rPr>
          <w:instrText xml:space="preserve"> PAGEREF _Toc503131907 \h </w:instrText>
        </w:r>
        <w:r>
          <w:rPr>
            <w:webHidden/>
          </w:rPr>
        </w:r>
      </w:ins>
      <w:r>
        <w:rPr>
          <w:webHidden/>
        </w:rPr>
        <w:fldChar w:fldCharType="separate"/>
      </w:r>
      <w:ins w:id="51" w:author="Author">
        <w:r w:rsidR="002F0300">
          <w:rPr>
            <w:webHidden/>
          </w:rPr>
          <w:t>4</w:t>
        </w:r>
        <w:r>
          <w:rPr>
            <w:webHidden/>
          </w:rPr>
          <w:fldChar w:fldCharType="end"/>
        </w:r>
        <w:r w:rsidRPr="0027173D">
          <w:rPr>
            <w:rStyle w:val="Hyperlink"/>
          </w:rPr>
          <w:fldChar w:fldCharType="end"/>
        </w:r>
      </w:ins>
    </w:p>
    <w:p w14:paraId="611D2E8E" w14:textId="77777777" w:rsidR="00BD4ADC" w:rsidRDefault="00BD4ADC">
      <w:pPr>
        <w:pStyle w:val="TOC2"/>
        <w:rPr>
          <w:ins w:id="52" w:author="Author"/>
          <w:rFonts w:asciiTheme="minorHAnsi" w:eastAsiaTheme="minorEastAsia" w:hAnsiTheme="minorHAnsi" w:cstheme="minorBidi"/>
          <w:sz w:val="22"/>
          <w:lang w:val="en-US"/>
        </w:rPr>
      </w:pPr>
      <w:ins w:id="53" w:author="Author">
        <w:r w:rsidRPr="0027173D">
          <w:rPr>
            <w:rStyle w:val="Hyperlink"/>
          </w:rPr>
          <w:fldChar w:fldCharType="begin"/>
        </w:r>
        <w:r w:rsidRPr="0027173D">
          <w:rPr>
            <w:rStyle w:val="Hyperlink"/>
          </w:rPr>
          <w:instrText xml:space="preserve"> </w:instrText>
        </w:r>
        <w:r>
          <w:instrText>HYPERLINK \l "_Toc503131911"</w:instrText>
        </w:r>
        <w:r w:rsidRPr="0027173D">
          <w:rPr>
            <w:rStyle w:val="Hyperlink"/>
          </w:rPr>
          <w:instrText xml:space="preserve"> </w:instrText>
        </w:r>
        <w:r w:rsidRPr="0027173D">
          <w:rPr>
            <w:rStyle w:val="Hyperlink"/>
          </w:rPr>
        </w:r>
        <w:r w:rsidRPr="0027173D">
          <w:rPr>
            <w:rStyle w:val="Hyperlink"/>
          </w:rPr>
          <w:fldChar w:fldCharType="separate"/>
        </w:r>
        <w:r w:rsidRPr="0027173D">
          <w:rPr>
            <w:rStyle w:val="Hyperlink"/>
            <w:lang w:val="en-GB"/>
          </w:rPr>
          <w:t>5.1</w:t>
        </w:r>
        <w:r>
          <w:rPr>
            <w:rFonts w:asciiTheme="minorHAnsi" w:eastAsiaTheme="minorEastAsia" w:hAnsiTheme="minorHAnsi" w:cstheme="minorBidi"/>
            <w:sz w:val="22"/>
            <w:lang w:val="en-US"/>
          </w:rPr>
          <w:tab/>
        </w:r>
        <w:r w:rsidRPr="0027173D">
          <w:rPr>
            <w:rStyle w:val="Hyperlink"/>
            <w:lang w:val="en-GB"/>
          </w:rPr>
          <w:t>Segmentation</w:t>
        </w:r>
        <w:r>
          <w:rPr>
            <w:webHidden/>
          </w:rPr>
          <w:tab/>
        </w:r>
        <w:r>
          <w:rPr>
            <w:webHidden/>
          </w:rPr>
          <w:fldChar w:fldCharType="begin"/>
        </w:r>
        <w:r>
          <w:rPr>
            <w:webHidden/>
          </w:rPr>
          <w:instrText xml:space="preserve"> PAGEREF _Toc503131911 \h </w:instrText>
        </w:r>
        <w:r>
          <w:rPr>
            <w:webHidden/>
          </w:rPr>
        </w:r>
      </w:ins>
      <w:r>
        <w:rPr>
          <w:webHidden/>
        </w:rPr>
        <w:fldChar w:fldCharType="separate"/>
      </w:r>
      <w:ins w:id="54" w:author="Author">
        <w:r w:rsidR="002F0300">
          <w:rPr>
            <w:webHidden/>
          </w:rPr>
          <w:t>4</w:t>
        </w:r>
        <w:r>
          <w:rPr>
            <w:webHidden/>
          </w:rPr>
          <w:fldChar w:fldCharType="end"/>
        </w:r>
        <w:r w:rsidRPr="0027173D">
          <w:rPr>
            <w:rStyle w:val="Hyperlink"/>
          </w:rPr>
          <w:fldChar w:fldCharType="end"/>
        </w:r>
      </w:ins>
    </w:p>
    <w:p w14:paraId="378FD6FA" w14:textId="77777777" w:rsidR="00BD4ADC" w:rsidRDefault="00BD4ADC">
      <w:pPr>
        <w:pStyle w:val="TOC2"/>
        <w:rPr>
          <w:ins w:id="55" w:author="Author"/>
          <w:rFonts w:asciiTheme="minorHAnsi" w:eastAsiaTheme="minorEastAsia" w:hAnsiTheme="minorHAnsi" w:cstheme="minorBidi"/>
          <w:sz w:val="22"/>
          <w:lang w:val="en-US"/>
        </w:rPr>
      </w:pPr>
      <w:ins w:id="56" w:author="Author">
        <w:r w:rsidRPr="0027173D">
          <w:rPr>
            <w:rStyle w:val="Hyperlink"/>
          </w:rPr>
          <w:fldChar w:fldCharType="begin"/>
        </w:r>
        <w:r w:rsidRPr="0027173D">
          <w:rPr>
            <w:rStyle w:val="Hyperlink"/>
          </w:rPr>
          <w:instrText xml:space="preserve"> </w:instrText>
        </w:r>
        <w:r>
          <w:instrText>HYPERLINK \l "_Toc503131912"</w:instrText>
        </w:r>
        <w:r w:rsidRPr="0027173D">
          <w:rPr>
            <w:rStyle w:val="Hyperlink"/>
          </w:rPr>
          <w:instrText xml:space="preserve"> </w:instrText>
        </w:r>
        <w:r w:rsidRPr="0027173D">
          <w:rPr>
            <w:rStyle w:val="Hyperlink"/>
          </w:rPr>
        </w:r>
        <w:r w:rsidRPr="0027173D">
          <w:rPr>
            <w:rStyle w:val="Hyperlink"/>
          </w:rPr>
          <w:fldChar w:fldCharType="separate"/>
        </w:r>
        <w:r w:rsidRPr="0027173D">
          <w:rPr>
            <w:rStyle w:val="Hyperlink"/>
            <w:lang w:val="en-GB"/>
          </w:rPr>
          <w:t>5.2</w:t>
        </w:r>
        <w:r>
          <w:rPr>
            <w:rFonts w:asciiTheme="minorHAnsi" w:eastAsiaTheme="minorEastAsia" w:hAnsiTheme="minorHAnsi" w:cstheme="minorBidi"/>
            <w:sz w:val="22"/>
            <w:lang w:val="en-US"/>
          </w:rPr>
          <w:tab/>
        </w:r>
        <w:r w:rsidRPr="0027173D">
          <w:rPr>
            <w:rStyle w:val="Hyperlink"/>
            <w:lang w:val="en-GB"/>
          </w:rPr>
          <w:t>Publicly available networks (DMZ, etc.)</w:t>
        </w:r>
        <w:r>
          <w:rPr>
            <w:webHidden/>
          </w:rPr>
          <w:tab/>
        </w:r>
        <w:r>
          <w:rPr>
            <w:webHidden/>
          </w:rPr>
          <w:fldChar w:fldCharType="begin"/>
        </w:r>
        <w:r>
          <w:rPr>
            <w:webHidden/>
          </w:rPr>
          <w:instrText xml:space="preserve"> PAGEREF _Toc503131912 \h </w:instrText>
        </w:r>
        <w:r>
          <w:rPr>
            <w:webHidden/>
          </w:rPr>
        </w:r>
      </w:ins>
      <w:r>
        <w:rPr>
          <w:webHidden/>
        </w:rPr>
        <w:fldChar w:fldCharType="separate"/>
      </w:r>
      <w:ins w:id="57" w:author="Author">
        <w:r w:rsidR="002F0300">
          <w:rPr>
            <w:webHidden/>
          </w:rPr>
          <w:t>5</w:t>
        </w:r>
        <w:r>
          <w:rPr>
            <w:webHidden/>
          </w:rPr>
          <w:fldChar w:fldCharType="end"/>
        </w:r>
        <w:r w:rsidRPr="0027173D">
          <w:rPr>
            <w:rStyle w:val="Hyperlink"/>
          </w:rPr>
          <w:fldChar w:fldCharType="end"/>
        </w:r>
      </w:ins>
    </w:p>
    <w:p w14:paraId="2437030C" w14:textId="77777777" w:rsidR="00BD4ADC" w:rsidRDefault="00BD4ADC">
      <w:pPr>
        <w:pStyle w:val="TOC2"/>
        <w:rPr>
          <w:ins w:id="58" w:author="Author"/>
          <w:rFonts w:asciiTheme="minorHAnsi" w:eastAsiaTheme="minorEastAsia" w:hAnsiTheme="minorHAnsi" w:cstheme="minorBidi"/>
          <w:sz w:val="22"/>
          <w:lang w:val="en-US"/>
        </w:rPr>
      </w:pPr>
      <w:ins w:id="59" w:author="Author">
        <w:r w:rsidRPr="0027173D">
          <w:rPr>
            <w:rStyle w:val="Hyperlink"/>
          </w:rPr>
          <w:fldChar w:fldCharType="begin"/>
        </w:r>
        <w:r w:rsidRPr="0027173D">
          <w:rPr>
            <w:rStyle w:val="Hyperlink"/>
          </w:rPr>
          <w:instrText xml:space="preserve"> </w:instrText>
        </w:r>
        <w:r>
          <w:instrText>HYPERLINK \l "_Toc503131913"</w:instrText>
        </w:r>
        <w:r w:rsidRPr="0027173D">
          <w:rPr>
            <w:rStyle w:val="Hyperlink"/>
          </w:rPr>
          <w:instrText xml:space="preserve"> </w:instrText>
        </w:r>
        <w:r w:rsidRPr="0027173D">
          <w:rPr>
            <w:rStyle w:val="Hyperlink"/>
          </w:rPr>
        </w:r>
        <w:r w:rsidRPr="0027173D">
          <w:rPr>
            <w:rStyle w:val="Hyperlink"/>
          </w:rPr>
          <w:fldChar w:fldCharType="separate"/>
        </w:r>
        <w:r w:rsidRPr="0027173D">
          <w:rPr>
            <w:rStyle w:val="Hyperlink"/>
            <w:lang w:val="en-GB"/>
          </w:rPr>
          <w:t>5.3</w:t>
        </w:r>
        <w:r>
          <w:rPr>
            <w:rFonts w:asciiTheme="minorHAnsi" w:eastAsiaTheme="minorEastAsia" w:hAnsiTheme="minorHAnsi" w:cstheme="minorBidi"/>
            <w:sz w:val="22"/>
            <w:lang w:val="en-US"/>
          </w:rPr>
          <w:tab/>
        </w:r>
        <w:r w:rsidRPr="0027173D">
          <w:rPr>
            <w:rStyle w:val="Hyperlink"/>
            <w:lang w:val="en-GB"/>
          </w:rPr>
          <w:t>Workstation network (Internal and branch)</w:t>
        </w:r>
        <w:r>
          <w:rPr>
            <w:webHidden/>
          </w:rPr>
          <w:tab/>
        </w:r>
        <w:r>
          <w:rPr>
            <w:webHidden/>
          </w:rPr>
          <w:fldChar w:fldCharType="begin"/>
        </w:r>
        <w:r>
          <w:rPr>
            <w:webHidden/>
          </w:rPr>
          <w:instrText xml:space="preserve"> PAGEREF _Toc503131913 \h </w:instrText>
        </w:r>
        <w:r>
          <w:rPr>
            <w:webHidden/>
          </w:rPr>
        </w:r>
      </w:ins>
      <w:r>
        <w:rPr>
          <w:webHidden/>
        </w:rPr>
        <w:fldChar w:fldCharType="separate"/>
      </w:r>
      <w:ins w:id="60" w:author="Author">
        <w:r w:rsidR="002F0300">
          <w:rPr>
            <w:webHidden/>
          </w:rPr>
          <w:t>5</w:t>
        </w:r>
        <w:r>
          <w:rPr>
            <w:webHidden/>
          </w:rPr>
          <w:fldChar w:fldCharType="end"/>
        </w:r>
        <w:r w:rsidRPr="0027173D">
          <w:rPr>
            <w:rStyle w:val="Hyperlink"/>
          </w:rPr>
          <w:fldChar w:fldCharType="end"/>
        </w:r>
      </w:ins>
    </w:p>
    <w:p w14:paraId="6D7CAF1C" w14:textId="77777777" w:rsidR="00BD4ADC" w:rsidRDefault="00BD4ADC">
      <w:pPr>
        <w:pStyle w:val="TOC2"/>
        <w:rPr>
          <w:ins w:id="61" w:author="Author"/>
          <w:rFonts w:asciiTheme="minorHAnsi" w:eastAsiaTheme="minorEastAsia" w:hAnsiTheme="minorHAnsi" w:cstheme="minorBidi"/>
          <w:sz w:val="22"/>
          <w:lang w:val="en-US"/>
        </w:rPr>
      </w:pPr>
      <w:ins w:id="62" w:author="Author">
        <w:r w:rsidRPr="0027173D">
          <w:rPr>
            <w:rStyle w:val="Hyperlink"/>
          </w:rPr>
          <w:fldChar w:fldCharType="begin"/>
        </w:r>
        <w:r w:rsidRPr="0027173D">
          <w:rPr>
            <w:rStyle w:val="Hyperlink"/>
          </w:rPr>
          <w:instrText xml:space="preserve"> </w:instrText>
        </w:r>
        <w:r>
          <w:instrText>HYPERLINK \l "_Toc503131914"</w:instrText>
        </w:r>
        <w:r w:rsidRPr="0027173D">
          <w:rPr>
            <w:rStyle w:val="Hyperlink"/>
          </w:rPr>
          <w:instrText xml:space="preserve"> </w:instrText>
        </w:r>
        <w:r w:rsidRPr="0027173D">
          <w:rPr>
            <w:rStyle w:val="Hyperlink"/>
          </w:rPr>
        </w:r>
        <w:r w:rsidRPr="0027173D">
          <w:rPr>
            <w:rStyle w:val="Hyperlink"/>
          </w:rPr>
          <w:fldChar w:fldCharType="separate"/>
        </w:r>
        <w:r w:rsidRPr="0027173D">
          <w:rPr>
            <w:rStyle w:val="Hyperlink"/>
            <w:lang w:val="en-GB"/>
          </w:rPr>
          <w:t>5.4</w:t>
        </w:r>
        <w:r>
          <w:rPr>
            <w:rFonts w:asciiTheme="minorHAnsi" w:eastAsiaTheme="minorEastAsia" w:hAnsiTheme="minorHAnsi" w:cstheme="minorBidi"/>
            <w:sz w:val="22"/>
            <w:lang w:val="en-US"/>
          </w:rPr>
          <w:tab/>
        </w:r>
        <w:r w:rsidRPr="0027173D">
          <w:rPr>
            <w:rStyle w:val="Hyperlink"/>
            <w:lang w:val="en-GB"/>
          </w:rPr>
          <w:t>Management networks (MGMT, warehouse and staff)</w:t>
        </w:r>
        <w:r>
          <w:rPr>
            <w:webHidden/>
          </w:rPr>
          <w:tab/>
        </w:r>
        <w:r>
          <w:rPr>
            <w:webHidden/>
          </w:rPr>
          <w:fldChar w:fldCharType="begin"/>
        </w:r>
        <w:r>
          <w:rPr>
            <w:webHidden/>
          </w:rPr>
          <w:instrText xml:space="preserve"> PAGEREF _Toc503131914 \h </w:instrText>
        </w:r>
        <w:r>
          <w:rPr>
            <w:webHidden/>
          </w:rPr>
        </w:r>
      </w:ins>
      <w:r>
        <w:rPr>
          <w:webHidden/>
        </w:rPr>
        <w:fldChar w:fldCharType="separate"/>
      </w:r>
      <w:ins w:id="63" w:author="Author">
        <w:r w:rsidR="002F0300">
          <w:rPr>
            <w:webHidden/>
          </w:rPr>
          <w:t>6</w:t>
        </w:r>
        <w:r>
          <w:rPr>
            <w:webHidden/>
          </w:rPr>
          <w:fldChar w:fldCharType="end"/>
        </w:r>
        <w:r w:rsidRPr="0027173D">
          <w:rPr>
            <w:rStyle w:val="Hyperlink"/>
          </w:rPr>
          <w:fldChar w:fldCharType="end"/>
        </w:r>
      </w:ins>
    </w:p>
    <w:p w14:paraId="6356B783" w14:textId="77777777" w:rsidR="00BD4ADC" w:rsidRDefault="00BD4ADC">
      <w:pPr>
        <w:pStyle w:val="TOC1"/>
        <w:rPr>
          <w:ins w:id="64" w:author="Author"/>
          <w:rFonts w:asciiTheme="minorHAnsi" w:eastAsiaTheme="minorEastAsia" w:hAnsiTheme="minorHAnsi" w:cstheme="minorBidi"/>
          <w:b w:val="0"/>
          <w:sz w:val="22"/>
          <w:szCs w:val="22"/>
        </w:rPr>
      </w:pPr>
      <w:ins w:id="65" w:author="Author">
        <w:r w:rsidRPr="0027173D">
          <w:rPr>
            <w:rStyle w:val="Hyperlink"/>
          </w:rPr>
          <w:fldChar w:fldCharType="begin"/>
        </w:r>
        <w:r w:rsidRPr="0027173D">
          <w:rPr>
            <w:rStyle w:val="Hyperlink"/>
          </w:rPr>
          <w:instrText xml:space="preserve"> </w:instrText>
        </w:r>
        <w:r>
          <w:instrText>HYPERLINK \l "_Toc503131916"</w:instrText>
        </w:r>
        <w:r w:rsidRPr="0027173D">
          <w:rPr>
            <w:rStyle w:val="Hyperlink"/>
          </w:rPr>
          <w:instrText xml:space="preserve"> </w:instrText>
        </w:r>
        <w:r w:rsidRPr="0027173D">
          <w:rPr>
            <w:rStyle w:val="Hyperlink"/>
          </w:rPr>
        </w:r>
        <w:r w:rsidRPr="0027173D">
          <w:rPr>
            <w:rStyle w:val="Hyperlink"/>
          </w:rPr>
          <w:fldChar w:fldCharType="separate"/>
        </w:r>
        <w:r w:rsidRPr="0027173D">
          <w:rPr>
            <w:rStyle w:val="Hyperlink"/>
            <w:lang w:val="en-GB"/>
          </w:rPr>
          <w:t>6</w:t>
        </w:r>
        <w:r>
          <w:rPr>
            <w:rFonts w:asciiTheme="minorHAnsi" w:eastAsiaTheme="minorEastAsia" w:hAnsiTheme="minorHAnsi" w:cstheme="minorBidi"/>
            <w:b w:val="0"/>
            <w:sz w:val="22"/>
            <w:szCs w:val="22"/>
          </w:rPr>
          <w:tab/>
        </w:r>
        <w:r w:rsidRPr="0027173D">
          <w:rPr>
            <w:rStyle w:val="Hyperlink"/>
            <w:lang w:val="en-GB"/>
          </w:rPr>
          <w:t>Recommendations</w:t>
        </w:r>
        <w:r>
          <w:rPr>
            <w:webHidden/>
          </w:rPr>
          <w:tab/>
        </w:r>
        <w:r>
          <w:rPr>
            <w:webHidden/>
          </w:rPr>
          <w:fldChar w:fldCharType="begin"/>
        </w:r>
        <w:r>
          <w:rPr>
            <w:webHidden/>
          </w:rPr>
          <w:instrText xml:space="preserve"> PAGEREF _Toc503131916 \h </w:instrText>
        </w:r>
        <w:r>
          <w:rPr>
            <w:webHidden/>
          </w:rPr>
        </w:r>
      </w:ins>
      <w:r>
        <w:rPr>
          <w:webHidden/>
        </w:rPr>
        <w:fldChar w:fldCharType="separate"/>
      </w:r>
      <w:ins w:id="66" w:author="Author">
        <w:r w:rsidR="002F0300">
          <w:rPr>
            <w:webHidden/>
          </w:rPr>
          <w:t>7</w:t>
        </w:r>
        <w:r>
          <w:rPr>
            <w:webHidden/>
          </w:rPr>
          <w:fldChar w:fldCharType="end"/>
        </w:r>
        <w:r w:rsidRPr="0027173D">
          <w:rPr>
            <w:rStyle w:val="Hyperlink"/>
          </w:rPr>
          <w:fldChar w:fldCharType="end"/>
        </w:r>
      </w:ins>
    </w:p>
    <w:p w14:paraId="10CAFDA0" w14:textId="77777777" w:rsidR="00BD4ADC" w:rsidRDefault="00BD4ADC">
      <w:pPr>
        <w:pStyle w:val="TOC1"/>
        <w:rPr>
          <w:ins w:id="67" w:author="Author"/>
          <w:rFonts w:asciiTheme="minorHAnsi" w:eastAsiaTheme="minorEastAsia" w:hAnsiTheme="minorHAnsi" w:cstheme="minorBidi"/>
          <w:b w:val="0"/>
          <w:sz w:val="22"/>
          <w:szCs w:val="22"/>
        </w:rPr>
      </w:pPr>
      <w:ins w:id="68" w:author="Author">
        <w:r w:rsidRPr="0027173D">
          <w:rPr>
            <w:rStyle w:val="Hyperlink"/>
          </w:rPr>
          <w:fldChar w:fldCharType="begin"/>
        </w:r>
        <w:r w:rsidRPr="0027173D">
          <w:rPr>
            <w:rStyle w:val="Hyperlink"/>
          </w:rPr>
          <w:instrText xml:space="preserve"> </w:instrText>
        </w:r>
        <w:r>
          <w:instrText>HYPERLINK \l "_Toc503131917"</w:instrText>
        </w:r>
        <w:r w:rsidRPr="0027173D">
          <w:rPr>
            <w:rStyle w:val="Hyperlink"/>
          </w:rPr>
          <w:instrText xml:space="preserve"> </w:instrText>
        </w:r>
        <w:r w:rsidRPr="0027173D">
          <w:rPr>
            <w:rStyle w:val="Hyperlink"/>
          </w:rPr>
        </w:r>
        <w:r w:rsidRPr="0027173D">
          <w:rPr>
            <w:rStyle w:val="Hyperlink"/>
          </w:rPr>
          <w:fldChar w:fldCharType="separate"/>
        </w:r>
        <w:r w:rsidRPr="0027173D">
          <w:rPr>
            <w:rStyle w:val="Hyperlink"/>
            <w:lang w:val="en-GB"/>
          </w:rPr>
          <w:t>7</w:t>
        </w:r>
        <w:r>
          <w:rPr>
            <w:rFonts w:asciiTheme="minorHAnsi" w:eastAsiaTheme="minorEastAsia" w:hAnsiTheme="minorHAnsi" w:cstheme="minorBidi"/>
            <w:b w:val="0"/>
            <w:sz w:val="22"/>
            <w:szCs w:val="22"/>
          </w:rPr>
          <w:tab/>
        </w:r>
        <w:r w:rsidRPr="0027173D">
          <w:rPr>
            <w:rStyle w:val="Hyperlink"/>
            <w:lang w:val="en-GB"/>
          </w:rPr>
          <w:t>Detailed Technical Report</w:t>
        </w:r>
        <w:r>
          <w:rPr>
            <w:webHidden/>
          </w:rPr>
          <w:tab/>
        </w:r>
        <w:r>
          <w:rPr>
            <w:webHidden/>
          </w:rPr>
          <w:fldChar w:fldCharType="begin"/>
        </w:r>
        <w:r>
          <w:rPr>
            <w:webHidden/>
          </w:rPr>
          <w:instrText xml:space="preserve"> PAGEREF _Toc503131917 \h </w:instrText>
        </w:r>
        <w:r>
          <w:rPr>
            <w:webHidden/>
          </w:rPr>
        </w:r>
      </w:ins>
      <w:r>
        <w:rPr>
          <w:webHidden/>
        </w:rPr>
        <w:fldChar w:fldCharType="separate"/>
      </w:r>
      <w:ins w:id="69" w:author="Author">
        <w:r w:rsidR="002F0300">
          <w:rPr>
            <w:webHidden/>
          </w:rPr>
          <w:t>8</w:t>
        </w:r>
        <w:r>
          <w:rPr>
            <w:webHidden/>
          </w:rPr>
          <w:fldChar w:fldCharType="end"/>
        </w:r>
        <w:r w:rsidRPr="0027173D">
          <w:rPr>
            <w:rStyle w:val="Hyperlink"/>
          </w:rPr>
          <w:fldChar w:fldCharType="end"/>
        </w:r>
      </w:ins>
    </w:p>
    <w:p w14:paraId="56709F37" w14:textId="77777777" w:rsidR="00BD4ADC" w:rsidRDefault="00BD4ADC">
      <w:pPr>
        <w:pStyle w:val="TOC2"/>
        <w:rPr>
          <w:ins w:id="70" w:author="Author"/>
          <w:rFonts w:asciiTheme="minorHAnsi" w:eastAsiaTheme="minorEastAsia" w:hAnsiTheme="minorHAnsi" w:cstheme="minorBidi"/>
          <w:sz w:val="22"/>
          <w:lang w:val="en-US"/>
        </w:rPr>
      </w:pPr>
      <w:ins w:id="71" w:author="Author">
        <w:r w:rsidRPr="0027173D">
          <w:rPr>
            <w:rStyle w:val="Hyperlink"/>
          </w:rPr>
          <w:fldChar w:fldCharType="begin"/>
        </w:r>
        <w:r w:rsidRPr="0027173D">
          <w:rPr>
            <w:rStyle w:val="Hyperlink"/>
          </w:rPr>
          <w:instrText xml:space="preserve"> </w:instrText>
        </w:r>
        <w:r>
          <w:instrText>HYPERLINK \l "_Toc503131918"</w:instrText>
        </w:r>
        <w:r w:rsidRPr="0027173D">
          <w:rPr>
            <w:rStyle w:val="Hyperlink"/>
          </w:rPr>
          <w:instrText xml:space="preserve"> </w:instrText>
        </w:r>
        <w:r w:rsidRPr="0027173D">
          <w:rPr>
            <w:rStyle w:val="Hyperlink"/>
          </w:rPr>
        </w:r>
        <w:r w:rsidRPr="0027173D">
          <w:rPr>
            <w:rStyle w:val="Hyperlink"/>
          </w:rPr>
          <w:fldChar w:fldCharType="separate"/>
        </w:r>
        <w:r w:rsidRPr="0027173D">
          <w:rPr>
            <w:rStyle w:val="Hyperlink"/>
            <w:lang w:val="en-GB"/>
          </w:rPr>
          <w:t>7.1</w:t>
        </w:r>
        <w:r>
          <w:rPr>
            <w:rFonts w:asciiTheme="minorHAnsi" w:eastAsiaTheme="minorEastAsia" w:hAnsiTheme="minorHAnsi" w:cstheme="minorBidi"/>
            <w:sz w:val="22"/>
            <w:lang w:val="en-US"/>
          </w:rPr>
          <w:tab/>
        </w:r>
        <w:r w:rsidRPr="0027173D">
          <w:rPr>
            <w:rStyle w:val="Hyperlink"/>
            <w:lang w:val="en-GB"/>
          </w:rPr>
          <w:t>Tooling</w:t>
        </w:r>
        <w:r>
          <w:rPr>
            <w:webHidden/>
          </w:rPr>
          <w:tab/>
        </w:r>
        <w:r>
          <w:rPr>
            <w:webHidden/>
          </w:rPr>
          <w:fldChar w:fldCharType="begin"/>
        </w:r>
        <w:r>
          <w:rPr>
            <w:webHidden/>
          </w:rPr>
          <w:instrText xml:space="preserve"> PAGEREF _Toc503131918 \h </w:instrText>
        </w:r>
        <w:r>
          <w:rPr>
            <w:webHidden/>
          </w:rPr>
        </w:r>
      </w:ins>
      <w:r>
        <w:rPr>
          <w:webHidden/>
        </w:rPr>
        <w:fldChar w:fldCharType="separate"/>
      </w:r>
      <w:ins w:id="72" w:author="Author">
        <w:r w:rsidR="002F0300">
          <w:rPr>
            <w:webHidden/>
          </w:rPr>
          <w:t>8</w:t>
        </w:r>
        <w:r>
          <w:rPr>
            <w:webHidden/>
          </w:rPr>
          <w:fldChar w:fldCharType="end"/>
        </w:r>
        <w:r w:rsidRPr="0027173D">
          <w:rPr>
            <w:rStyle w:val="Hyperlink"/>
          </w:rPr>
          <w:fldChar w:fldCharType="end"/>
        </w:r>
      </w:ins>
    </w:p>
    <w:p w14:paraId="3998F4BF" w14:textId="77777777" w:rsidR="00BD4ADC" w:rsidRDefault="00BD4ADC">
      <w:pPr>
        <w:pStyle w:val="TOC2"/>
        <w:rPr>
          <w:ins w:id="73" w:author="Author"/>
          <w:rFonts w:asciiTheme="minorHAnsi" w:eastAsiaTheme="minorEastAsia" w:hAnsiTheme="minorHAnsi" w:cstheme="minorBidi"/>
          <w:sz w:val="22"/>
          <w:lang w:val="en-US"/>
        </w:rPr>
      </w:pPr>
      <w:ins w:id="74" w:author="Author">
        <w:r w:rsidRPr="0027173D">
          <w:rPr>
            <w:rStyle w:val="Hyperlink"/>
          </w:rPr>
          <w:fldChar w:fldCharType="begin"/>
        </w:r>
        <w:r w:rsidRPr="0027173D">
          <w:rPr>
            <w:rStyle w:val="Hyperlink"/>
          </w:rPr>
          <w:instrText xml:space="preserve"> </w:instrText>
        </w:r>
        <w:r>
          <w:instrText>HYPERLINK \l "_Toc503131919"</w:instrText>
        </w:r>
        <w:r w:rsidRPr="0027173D">
          <w:rPr>
            <w:rStyle w:val="Hyperlink"/>
          </w:rPr>
          <w:instrText xml:space="preserve"> </w:instrText>
        </w:r>
        <w:r w:rsidRPr="0027173D">
          <w:rPr>
            <w:rStyle w:val="Hyperlink"/>
          </w:rPr>
        </w:r>
        <w:r w:rsidRPr="0027173D">
          <w:rPr>
            <w:rStyle w:val="Hyperlink"/>
          </w:rPr>
          <w:fldChar w:fldCharType="separate"/>
        </w:r>
        <w:r w:rsidRPr="0027173D">
          <w:rPr>
            <w:rStyle w:val="Hyperlink"/>
            <w:lang w:val="en-GB"/>
          </w:rPr>
          <w:t>7.2</w:t>
        </w:r>
        <w:r>
          <w:rPr>
            <w:rFonts w:asciiTheme="minorHAnsi" w:eastAsiaTheme="minorEastAsia" w:hAnsiTheme="minorHAnsi" w:cstheme="minorBidi"/>
            <w:sz w:val="22"/>
            <w:lang w:val="en-US"/>
          </w:rPr>
          <w:tab/>
        </w:r>
        <w:r w:rsidRPr="0027173D">
          <w:rPr>
            <w:rStyle w:val="Hyperlink"/>
            <w:lang w:val="en-GB"/>
          </w:rPr>
          <w:t>Executed Test Cases</w:t>
        </w:r>
        <w:r>
          <w:rPr>
            <w:webHidden/>
          </w:rPr>
          <w:tab/>
        </w:r>
        <w:r>
          <w:rPr>
            <w:webHidden/>
          </w:rPr>
          <w:fldChar w:fldCharType="begin"/>
        </w:r>
        <w:r>
          <w:rPr>
            <w:webHidden/>
          </w:rPr>
          <w:instrText xml:space="preserve"> PAGEREF _Toc503131919 \h </w:instrText>
        </w:r>
        <w:r>
          <w:rPr>
            <w:webHidden/>
          </w:rPr>
        </w:r>
      </w:ins>
      <w:r>
        <w:rPr>
          <w:webHidden/>
        </w:rPr>
        <w:fldChar w:fldCharType="separate"/>
      </w:r>
      <w:ins w:id="75" w:author="Author">
        <w:r w:rsidR="002F0300">
          <w:rPr>
            <w:webHidden/>
          </w:rPr>
          <w:t>8</w:t>
        </w:r>
        <w:r>
          <w:rPr>
            <w:webHidden/>
          </w:rPr>
          <w:fldChar w:fldCharType="end"/>
        </w:r>
        <w:r w:rsidRPr="0027173D">
          <w:rPr>
            <w:rStyle w:val="Hyperlink"/>
          </w:rPr>
          <w:fldChar w:fldCharType="end"/>
        </w:r>
      </w:ins>
    </w:p>
    <w:p w14:paraId="3BF20F37" w14:textId="77777777" w:rsidR="00BD4ADC" w:rsidRDefault="00BD4ADC">
      <w:pPr>
        <w:pStyle w:val="TOC2"/>
        <w:rPr>
          <w:ins w:id="76" w:author="Author"/>
          <w:rFonts w:asciiTheme="minorHAnsi" w:eastAsiaTheme="minorEastAsia" w:hAnsiTheme="minorHAnsi" w:cstheme="minorBidi"/>
          <w:sz w:val="22"/>
          <w:lang w:val="en-US"/>
        </w:rPr>
      </w:pPr>
      <w:ins w:id="77" w:author="Author">
        <w:r w:rsidRPr="0027173D">
          <w:rPr>
            <w:rStyle w:val="Hyperlink"/>
          </w:rPr>
          <w:fldChar w:fldCharType="begin"/>
        </w:r>
        <w:r w:rsidRPr="0027173D">
          <w:rPr>
            <w:rStyle w:val="Hyperlink"/>
          </w:rPr>
          <w:instrText xml:space="preserve"> </w:instrText>
        </w:r>
        <w:r>
          <w:instrText>HYPERLINK \l "_Toc503131920"</w:instrText>
        </w:r>
        <w:r w:rsidRPr="0027173D">
          <w:rPr>
            <w:rStyle w:val="Hyperlink"/>
          </w:rPr>
          <w:instrText xml:space="preserve"> </w:instrText>
        </w:r>
        <w:r w:rsidRPr="0027173D">
          <w:rPr>
            <w:rStyle w:val="Hyperlink"/>
          </w:rPr>
        </w:r>
        <w:r w:rsidRPr="0027173D">
          <w:rPr>
            <w:rStyle w:val="Hyperlink"/>
          </w:rPr>
          <w:fldChar w:fldCharType="separate"/>
        </w:r>
        <w:r w:rsidRPr="0027173D">
          <w:rPr>
            <w:rStyle w:val="Hyperlink"/>
            <w:lang w:val="en-GB"/>
          </w:rPr>
          <w:t>7.3</w:t>
        </w:r>
        <w:r>
          <w:rPr>
            <w:rFonts w:asciiTheme="minorHAnsi" w:eastAsiaTheme="minorEastAsia" w:hAnsiTheme="minorHAnsi" w:cstheme="minorBidi"/>
            <w:sz w:val="22"/>
            <w:lang w:val="en-US"/>
          </w:rPr>
          <w:tab/>
        </w:r>
        <w:r w:rsidRPr="0027173D">
          <w:rPr>
            <w:rStyle w:val="Hyperlink"/>
            <w:lang w:val="en-GB"/>
          </w:rPr>
          <w:t>Vulnerability Summary</w:t>
        </w:r>
        <w:r>
          <w:rPr>
            <w:webHidden/>
          </w:rPr>
          <w:tab/>
        </w:r>
        <w:r>
          <w:rPr>
            <w:webHidden/>
          </w:rPr>
          <w:fldChar w:fldCharType="begin"/>
        </w:r>
        <w:r>
          <w:rPr>
            <w:webHidden/>
          </w:rPr>
          <w:instrText xml:space="preserve"> PAGEREF _Toc503131920 \h </w:instrText>
        </w:r>
        <w:r>
          <w:rPr>
            <w:webHidden/>
          </w:rPr>
        </w:r>
      </w:ins>
      <w:r>
        <w:rPr>
          <w:webHidden/>
        </w:rPr>
        <w:fldChar w:fldCharType="separate"/>
      </w:r>
      <w:ins w:id="78" w:author="Author">
        <w:r w:rsidR="002F0300">
          <w:rPr>
            <w:webHidden/>
          </w:rPr>
          <w:t>9</w:t>
        </w:r>
        <w:r>
          <w:rPr>
            <w:webHidden/>
          </w:rPr>
          <w:fldChar w:fldCharType="end"/>
        </w:r>
        <w:r w:rsidRPr="0027173D">
          <w:rPr>
            <w:rStyle w:val="Hyperlink"/>
          </w:rPr>
          <w:fldChar w:fldCharType="end"/>
        </w:r>
      </w:ins>
    </w:p>
    <w:p w14:paraId="503E83ED" w14:textId="77777777" w:rsidR="00BD4ADC" w:rsidRDefault="00BD4ADC">
      <w:pPr>
        <w:pStyle w:val="TOC2"/>
        <w:rPr>
          <w:ins w:id="79" w:author="Author"/>
          <w:rFonts w:asciiTheme="minorHAnsi" w:eastAsiaTheme="minorEastAsia" w:hAnsiTheme="minorHAnsi" w:cstheme="minorBidi"/>
          <w:sz w:val="22"/>
          <w:lang w:val="en-US"/>
        </w:rPr>
      </w:pPr>
      <w:ins w:id="80" w:author="Author">
        <w:r w:rsidRPr="0027173D">
          <w:rPr>
            <w:rStyle w:val="Hyperlink"/>
          </w:rPr>
          <w:fldChar w:fldCharType="begin"/>
        </w:r>
        <w:r w:rsidRPr="0027173D">
          <w:rPr>
            <w:rStyle w:val="Hyperlink"/>
          </w:rPr>
          <w:instrText xml:space="preserve"> </w:instrText>
        </w:r>
        <w:r>
          <w:instrText>HYPERLINK \l "_Toc503131921"</w:instrText>
        </w:r>
        <w:r w:rsidRPr="0027173D">
          <w:rPr>
            <w:rStyle w:val="Hyperlink"/>
          </w:rPr>
          <w:instrText xml:space="preserve"> </w:instrText>
        </w:r>
        <w:r w:rsidRPr="0027173D">
          <w:rPr>
            <w:rStyle w:val="Hyperlink"/>
          </w:rPr>
        </w:r>
        <w:r w:rsidRPr="0027173D">
          <w:rPr>
            <w:rStyle w:val="Hyperlink"/>
          </w:rPr>
          <w:fldChar w:fldCharType="separate"/>
        </w:r>
        <w:r w:rsidRPr="0027173D">
          <w:rPr>
            <w:rStyle w:val="Hyperlink"/>
            <w:lang w:val="en-GB"/>
          </w:rPr>
          <w:t>7.4</w:t>
        </w:r>
        <w:r>
          <w:rPr>
            <w:rFonts w:asciiTheme="minorHAnsi" w:eastAsiaTheme="minorEastAsia" w:hAnsiTheme="minorHAnsi" w:cstheme="minorBidi"/>
            <w:sz w:val="22"/>
            <w:lang w:val="en-US"/>
          </w:rPr>
          <w:tab/>
        </w:r>
        <w:r w:rsidRPr="0027173D">
          <w:rPr>
            <w:rStyle w:val="Hyperlink"/>
            <w:lang w:val="en-GB"/>
          </w:rPr>
          <w:t>Vulnerability Details</w:t>
        </w:r>
        <w:r>
          <w:rPr>
            <w:webHidden/>
          </w:rPr>
          <w:tab/>
        </w:r>
        <w:r>
          <w:rPr>
            <w:webHidden/>
          </w:rPr>
          <w:fldChar w:fldCharType="begin"/>
        </w:r>
        <w:r>
          <w:rPr>
            <w:webHidden/>
          </w:rPr>
          <w:instrText xml:space="preserve"> PAGEREF _Toc503131921 \h </w:instrText>
        </w:r>
        <w:r>
          <w:rPr>
            <w:webHidden/>
          </w:rPr>
        </w:r>
      </w:ins>
      <w:r>
        <w:rPr>
          <w:webHidden/>
        </w:rPr>
        <w:fldChar w:fldCharType="separate"/>
      </w:r>
      <w:ins w:id="81" w:author="Author">
        <w:r w:rsidR="002F0300">
          <w:rPr>
            <w:webHidden/>
          </w:rPr>
          <w:t>14</w:t>
        </w:r>
        <w:r>
          <w:rPr>
            <w:webHidden/>
          </w:rPr>
          <w:fldChar w:fldCharType="end"/>
        </w:r>
        <w:r w:rsidRPr="0027173D">
          <w:rPr>
            <w:rStyle w:val="Hyperlink"/>
          </w:rPr>
          <w:fldChar w:fldCharType="end"/>
        </w:r>
      </w:ins>
    </w:p>
    <w:p w14:paraId="0ECC87D2" w14:textId="5EB0BC32" w:rsidR="00BD4ADC" w:rsidRDefault="00BD4ADC">
      <w:pPr>
        <w:pStyle w:val="TOC1"/>
        <w:rPr>
          <w:ins w:id="82" w:author="Author"/>
          <w:rFonts w:asciiTheme="minorHAnsi" w:eastAsiaTheme="minorEastAsia" w:hAnsiTheme="minorHAnsi" w:cstheme="minorBidi"/>
          <w:b w:val="0"/>
          <w:sz w:val="22"/>
          <w:szCs w:val="22"/>
        </w:rPr>
      </w:pPr>
      <w:ins w:id="83" w:author="Author">
        <w:r w:rsidRPr="0027173D">
          <w:rPr>
            <w:rStyle w:val="Hyperlink"/>
          </w:rPr>
          <w:fldChar w:fldCharType="begin"/>
        </w:r>
        <w:r w:rsidRPr="0027173D">
          <w:rPr>
            <w:rStyle w:val="Hyperlink"/>
          </w:rPr>
          <w:instrText xml:space="preserve"> </w:instrText>
        </w:r>
        <w:r>
          <w:instrText>HYPERLINK \l "_Toc503131923"</w:instrText>
        </w:r>
        <w:r w:rsidRPr="0027173D">
          <w:rPr>
            <w:rStyle w:val="Hyperlink"/>
          </w:rPr>
          <w:instrText xml:space="preserve"> </w:instrText>
        </w:r>
        <w:r w:rsidRPr="0027173D">
          <w:rPr>
            <w:rStyle w:val="Hyperlink"/>
          </w:rPr>
        </w:r>
        <w:r w:rsidRPr="0027173D">
          <w:rPr>
            <w:rStyle w:val="Hyperlink"/>
          </w:rPr>
          <w:fldChar w:fldCharType="separate"/>
        </w:r>
        <w:r>
          <w:rPr>
            <w:rFonts w:asciiTheme="minorHAnsi" w:eastAsiaTheme="minorEastAsia" w:hAnsiTheme="minorHAnsi" w:cstheme="minorBidi"/>
            <w:b w:val="0"/>
            <w:sz w:val="22"/>
            <w:szCs w:val="22"/>
          </w:rPr>
          <w:tab/>
        </w:r>
        <w:r w:rsidRPr="0027173D">
          <w:rPr>
            <w:rStyle w:val="Hyperlink"/>
            <w:lang w:val="en-GB"/>
          </w:rPr>
          <w:t>Attachments</w:t>
        </w:r>
        <w:r>
          <w:rPr>
            <w:webHidden/>
          </w:rPr>
          <w:tab/>
        </w:r>
        <w:r>
          <w:rPr>
            <w:webHidden/>
          </w:rPr>
          <w:fldChar w:fldCharType="begin"/>
        </w:r>
        <w:r>
          <w:rPr>
            <w:webHidden/>
          </w:rPr>
          <w:instrText xml:space="preserve"> PAGEREF _Toc503131923 \h </w:instrText>
        </w:r>
        <w:r>
          <w:rPr>
            <w:webHidden/>
          </w:rPr>
        </w:r>
      </w:ins>
      <w:r>
        <w:rPr>
          <w:webHidden/>
        </w:rPr>
        <w:fldChar w:fldCharType="separate"/>
      </w:r>
      <w:ins w:id="84" w:author="Author">
        <w:r w:rsidR="002F0300">
          <w:rPr>
            <w:webHidden/>
          </w:rPr>
          <w:t>31</w:t>
        </w:r>
        <w:r>
          <w:rPr>
            <w:webHidden/>
          </w:rPr>
          <w:fldChar w:fldCharType="end"/>
        </w:r>
        <w:r w:rsidRPr="0027173D">
          <w:rPr>
            <w:rStyle w:val="Hyperlink"/>
          </w:rPr>
          <w:fldChar w:fldCharType="end"/>
        </w:r>
      </w:ins>
    </w:p>
    <w:p w14:paraId="0FB5068B" w14:textId="77777777" w:rsidR="006E0939" w:rsidDel="00BD4ADC" w:rsidRDefault="006E0939">
      <w:pPr>
        <w:pStyle w:val="TOC1"/>
        <w:rPr>
          <w:ins w:id="85" w:author="Author"/>
          <w:del w:id="86" w:author="Author"/>
          <w:rFonts w:asciiTheme="minorHAnsi" w:eastAsiaTheme="minorEastAsia" w:hAnsiTheme="minorHAnsi" w:cstheme="minorBidi"/>
          <w:b w:val="0"/>
          <w:sz w:val="22"/>
          <w:szCs w:val="22"/>
        </w:rPr>
      </w:pPr>
      <w:ins w:id="87" w:author="Author">
        <w:del w:id="88" w:author="Author">
          <w:r w:rsidRPr="00BD4ADC" w:rsidDel="00BD4ADC">
            <w:rPr>
              <w:rStyle w:val="Hyperlink"/>
              <w:lang w:val="en-GB"/>
              <w:rPrChange w:id="89" w:author="Author">
                <w:rPr>
                  <w:rStyle w:val="Hyperlink"/>
                  <w:lang w:val="en-GB"/>
                </w:rPr>
              </w:rPrChange>
            </w:rPr>
            <w:delText>1</w:delText>
          </w:r>
          <w:r w:rsidDel="00BD4ADC">
            <w:rPr>
              <w:rFonts w:asciiTheme="minorHAnsi" w:eastAsiaTheme="minorEastAsia" w:hAnsiTheme="minorHAnsi" w:cstheme="minorBidi"/>
              <w:b w:val="0"/>
              <w:sz w:val="22"/>
              <w:szCs w:val="22"/>
            </w:rPr>
            <w:tab/>
          </w:r>
          <w:r w:rsidRPr="00BD4ADC" w:rsidDel="00BD4ADC">
            <w:rPr>
              <w:rStyle w:val="Hyperlink"/>
              <w:lang w:val="en-GB"/>
              <w:rPrChange w:id="90" w:author="Author">
                <w:rPr>
                  <w:rStyle w:val="Hyperlink"/>
                  <w:lang w:val="en-GB"/>
                </w:rPr>
              </w:rPrChange>
            </w:rPr>
            <w:delText>Introduction</w:delText>
          </w:r>
          <w:r w:rsidDel="00BD4ADC">
            <w:rPr>
              <w:webHidden/>
            </w:rPr>
            <w:tab/>
            <w:delText>1</w:delText>
          </w:r>
        </w:del>
      </w:ins>
    </w:p>
    <w:p w14:paraId="2EC8AE55" w14:textId="77777777" w:rsidR="006E0939" w:rsidDel="00BD4ADC" w:rsidRDefault="006E0939">
      <w:pPr>
        <w:pStyle w:val="TOC1"/>
        <w:rPr>
          <w:ins w:id="91" w:author="Author"/>
          <w:del w:id="92" w:author="Author"/>
          <w:rFonts w:asciiTheme="minorHAnsi" w:eastAsiaTheme="minorEastAsia" w:hAnsiTheme="minorHAnsi" w:cstheme="minorBidi"/>
          <w:b w:val="0"/>
          <w:sz w:val="22"/>
          <w:szCs w:val="22"/>
        </w:rPr>
      </w:pPr>
      <w:ins w:id="93" w:author="Author">
        <w:del w:id="94" w:author="Author">
          <w:r w:rsidRPr="00BD4ADC" w:rsidDel="00BD4ADC">
            <w:rPr>
              <w:rStyle w:val="Hyperlink"/>
              <w:lang w:val="en-GB"/>
              <w:rPrChange w:id="95" w:author="Author">
                <w:rPr>
                  <w:rStyle w:val="Hyperlink"/>
                  <w:lang w:val="en-GB"/>
                </w:rPr>
              </w:rPrChange>
            </w:rPr>
            <w:delText>2</w:delText>
          </w:r>
          <w:r w:rsidDel="00BD4ADC">
            <w:rPr>
              <w:rFonts w:asciiTheme="minorHAnsi" w:eastAsiaTheme="minorEastAsia" w:hAnsiTheme="minorHAnsi" w:cstheme="minorBidi"/>
              <w:b w:val="0"/>
              <w:sz w:val="22"/>
              <w:szCs w:val="22"/>
            </w:rPr>
            <w:tab/>
          </w:r>
          <w:r w:rsidRPr="00BD4ADC" w:rsidDel="00BD4ADC">
            <w:rPr>
              <w:rStyle w:val="Hyperlink"/>
              <w:lang w:val="en-GB"/>
              <w:rPrChange w:id="96" w:author="Author">
                <w:rPr>
                  <w:rStyle w:val="Hyperlink"/>
                  <w:lang w:val="en-GB"/>
                </w:rPr>
              </w:rPrChange>
            </w:rPr>
            <w:delText>Target organization</w:delText>
          </w:r>
          <w:r w:rsidDel="00BD4ADC">
            <w:rPr>
              <w:webHidden/>
            </w:rPr>
            <w:tab/>
            <w:delText>1</w:delText>
          </w:r>
        </w:del>
      </w:ins>
    </w:p>
    <w:p w14:paraId="63D4B051" w14:textId="77777777" w:rsidR="006E0939" w:rsidDel="00BD4ADC" w:rsidRDefault="006E0939">
      <w:pPr>
        <w:pStyle w:val="TOC1"/>
        <w:rPr>
          <w:ins w:id="97" w:author="Author"/>
          <w:del w:id="98" w:author="Author"/>
          <w:rFonts w:asciiTheme="minorHAnsi" w:eastAsiaTheme="minorEastAsia" w:hAnsiTheme="minorHAnsi" w:cstheme="minorBidi"/>
          <w:b w:val="0"/>
          <w:sz w:val="22"/>
          <w:szCs w:val="22"/>
        </w:rPr>
      </w:pPr>
      <w:ins w:id="99" w:author="Author">
        <w:del w:id="100" w:author="Author">
          <w:r w:rsidRPr="00BD4ADC" w:rsidDel="00BD4ADC">
            <w:rPr>
              <w:rStyle w:val="Hyperlink"/>
              <w:lang w:val="en-GB"/>
              <w:rPrChange w:id="101" w:author="Author">
                <w:rPr>
                  <w:rStyle w:val="Hyperlink"/>
                  <w:lang w:val="en-GB"/>
                </w:rPr>
              </w:rPrChange>
            </w:rPr>
            <w:delText>3</w:delText>
          </w:r>
          <w:r w:rsidDel="00BD4ADC">
            <w:rPr>
              <w:rFonts w:asciiTheme="minorHAnsi" w:eastAsiaTheme="minorEastAsia" w:hAnsiTheme="minorHAnsi" w:cstheme="minorBidi"/>
              <w:b w:val="0"/>
              <w:sz w:val="22"/>
              <w:szCs w:val="22"/>
            </w:rPr>
            <w:tab/>
          </w:r>
          <w:r w:rsidRPr="00BD4ADC" w:rsidDel="00BD4ADC">
            <w:rPr>
              <w:rStyle w:val="Hyperlink"/>
              <w:lang w:val="en-GB"/>
              <w:rPrChange w:id="102" w:author="Author">
                <w:rPr>
                  <w:rStyle w:val="Hyperlink"/>
                  <w:lang w:val="en-GB"/>
                </w:rPr>
              </w:rPrChange>
            </w:rPr>
            <w:delText>Scope of the audit</w:delText>
          </w:r>
          <w:r w:rsidDel="00BD4ADC">
            <w:rPr>
              <w:webHidden/>
            </w:rPr>
            <w:tab/>
            <w:delText>1</w:delText>
          </w:r>
        </w:del>
      </w:ins>
    </w:p>
    <w:p w14:paraId="717D1187" w14:textId="77777777" w:rsidR="006E0939" w:rsidDel="00BD4ADC" w:rsidRDefault="006E0939">
      <w:pPr>
        <w:pStyle w:val="TOC1"/>
        <w:rPr>
          <w:ins w:id="103" w:author="Author"/>
          <w:del w:id="104" w:author="Author"/>
          <w:rFonts w:asciiTheme="minorHAnsi" w:eastAsiaTheme="minorEastAsia" w:hAnsiTheme="minorHAnsi" w:cstheme="minorBidi"/>
          <w:b w:val="0"/>
          <w:sz w:val="22"/>
          <w:szCs w:val="22"/>
        </w:rPr>
      </w:pPr>
      <w:ins w:id="105" w:author="Author">
        <w:del w:id="106" w:author="Author">
          <w:r w:rsidRPr="00BD4ADC" w:rsidDel="00BD4ADC">
            <w:rPr>
              <w:rStyle w:val="Hyperlink"/>
              <w:lang w:val="en-GB"/>
              <w:rPrChange w:id="107" w:author="Author">
                <w:rPr>
                  <w:rStyle w:val="Hyperlink"/>
                  <w:lang w:val="en-GB"/>
                </w:rPr>
              </w:rPrChange>
            </w:rPr>
            <w:delText>4</w:delText>
          </w:r>
          <w:r w:rsidDel="00BD4ADC">
            <w:rPr>
              <w:rFonts w:asciiTheme="minorHAnsi" w:eastAsiaTheme="minorEastAsia" w:hAnsiTheme="minorHAnsi" w:cstheme="minorBidi"/>
              <w:b w:val="0"/>
              <w:sz w:val="22"/>
              <w:szCs w:val="22"/>
            </w:rPr>
            <w:tab/>
          </w:r>
          <w:r w:rsidRPr="00BD4ADC" w:rsidDel="00BD4ADC">
            <w:rPr>
              <w:rStyle w:val="Hyperlink"/>
              <w:lang w:val="en-GB"/>
              <w:rPrChange w:id="108" w:author="Author">
                <w:rPr>
                  <w:rStyle w:val="Hyperlink"/>
                  <w:lang w:val="en-GB"/>
                </w:rPr>
              </w:rPrChange>
            </w:rPr>
            <w:delText>Audit activities</w:delText>
          </w:r>
          <w:r w:rsidDel="00BD4ADC">
            <w:rPr>
              <w:webHidden/>
            </w:rPr>
            <w:tab/>
            <w:delText>2</w:delText>
          </w:r>
        </w:del>
      </w:ins>
    </w:p>
    <w:p w14:paraId="66165CC7" w14:textId="77777777" w:rsidR="006E0939" w:rsidDel="00BD4ADC" w:rsidRDefault="006E0939">
      <w:pPr>
        <w:pStyle w:val="TOC2"/>
        <w:rPr>
          <w:ins w:id="109" w:author="Author"/>
          <w:del w:id="110" w:author="Author"/>
          <w:rFonts w:asciiTheme="minorHAnsi" w:eastAsiaTheme="minorEastAsia" w:hAnsiTheme="minorHAnsi" w:cstheme="minorBidi"/>
          <w:sz w:val="22"/>
          <w:lang w:val="en-US"/>
        </w:rPr>
      </w:pPr>
      <w:ins w:id="111" w:author="Author">
        <w:del w:id="112" w:author="Author">
          <w:r w:rsidRPr="00BD4ADC" w:rsidDel="00BD4ADC">
            <w:rPr>
              <w:rStyle w:val="Hyperlink"/>
              <w:lang w:val="en-GB"/>
              <w:rPrChange w:id="113" w:author="Author">
                <w:rPr>
                  <w:rStyle w:val="Hyperlink"/>
                  <w:lang w:val="en-GB"/>
                </w:rPr>
              </w:rPrChange>
            </w:rPr>
            <w:delText>4.1</w:delText>
          </w:r>
          <w:r w:rsidDel="00BD4ADC">
            <w:rPr>
              <w:rFonts w:asciiTheme="minorHAnsi" w:eastAsiaTheme="minorEastAsia" w:hAnsiTheme="minorHAnsi" w:cstheme="minorBidi"/>
              <w:sz w:val="22"/>
              <w:lang w:val="en-US"/>
            </w:rPr>
            <w:tab/>
          </w:r>
          <w:r w:rsidRPr="00BD4ADC" w:rsidDel="00BD4ADC">
            <w:rPr>
              <w:rStyle w:val="Hyperlink"/>
              <w:lang w:val="en-GB"/>
              <w:rPrChange w:id="114" w:author="Author">
                <w:rPr>
                  <w:rStyle w:val="Hyperlink"/>
                  <w:lang w:val="en-GB"/>
                </w:rPr>
              </w:rPrChange>
            </w:rPr>
            <w:delText>Publicly available networks (DMZ, etc.)</w:delText>
          </w:r>
          <w:r w:rsidDel="00BD4ADC">
            <w:rPr>
              <w:webHidden/>
            </w:rPr>
            <w:tab/>
            <w:delText>2</w:delText>
          </w:r>
        </w:del>
      </w:ins>
    </w:p>
    <w:p w14:paraId="02F23E80" w14:textId="77777777" w:rsidR="006E0939" w:rsidDel="00BD4ADC" w:rsidRDefault="006E0939">
      <w:pPr>
        <w:pStyle w:val="TOC2"/>
        <w:rPr>
          <w:ins w:id="115" w:author="Author"/>
          <w:del w:id="116" w:author="Author"/>
          <w:rFonts w:asciiTheme="minorHAnsi" w:eastAsiaTheme="minorEastAsia" w:hAnsiTheme="minorHAnsi" w:cstheme="minorBidi"/>
          <w:sz w:val="22"/>
          <w:lang w:val="en-US"/>
        </w:rPr>
      </w:pPr>
      <w:ins w:id="117" w:author="Author">
        <w:del w:id="118" w:author="Author">
          <w:r w:rsidRPr="00BD4ADC" w:rsidDel="00BD4ADC">
            <w:rPr>
              <w:rStyle w:val="Hyperlink"/>
              <w:lang w:val="en-GB"/>
              <w:rPrChange w:id="119" w:author="Author">
                <w:rPr>
                  <w:rStyle w:val="Hyperlink"/>
                  <w:lang w:val="en-GB"/>
                </w:rPr>
              </w:rPrChange>
            </w:rPr>
            <w:delText>4.2</w:delText>
          </w:r>
          <w:r w:rsidDel="00BD4ADC">
            <w:rPr>
              <w:rFonts w:asciiTheme="minorHAnsi" w:eastAsiaTheme="minorEastAsia" w:hAnsiTheme="minorHAnsi" w:cstheme="minorBidi"/>
              <w:sz w:val="22"/>
              <w:lang w:val="en-US"/>
            </w:rPr>
            <w:tab/>
          </w:r>
          <w:r w:rsidRPr="00BD4ADC" w:rsidDel="00BD4ADC">
            <w:rPr>
              <w:rStyle w:val="Hyperlink"/>
              <w:lang w:val="en-GB"/>
              <w:rPrChange w:id="120" w:author="Author">
                <w:rPr>
                  <w:rStyle w:val="Hyperlink"/>
                  <w:lang w:val="en-GB"/>
                </w:rPr>
              </w:rPrChange>
            </w:rPr>
            <w:delText>Workstation network and WEB testing (Internal and branch)</w:delText>
          </w:r>
          <w:r w:rsidDel="00BD4ADC">
            <w:rPr>
              <w:webHidden/>
            </w:rPr>
            <w:tab/>
            <w:delText>3</w:delText>
          </w:r>
        </w:del>
      </w:ins>
    </w:p>
    <w:p w14:paraId="22545FD0" w14:textId="77777777" w:rsidR="006E0939" w:rsidDel="00BD4ADC" w:rsidRDefault="006E0939">
      <w:pPr>
        <w:pStyle w:val="TOC2"/>
        <w:rPr>
          <w:ins w:id="121" w:author="Author"/>
          <w:del w:id="122" w:author="Author"/>
          <w:rFonts w:asciiTheme="minorHAnsi" w:eastAsiaTheme="minorEastAsia" w:hAnsiTheme="minorHAnsi" w:cstheme="minorBidi"/>
          <w:sz w:val="22"/>
          <w:lang w:val="en-US"/>
        </w:rPr>
      </w:pPr>
      <w:ins w:id="123" w:author="Author">
        <w:del w:id="124" w:author="Author">
          <w:r w:rsidRPr="00BD4ADC" w:rsidDel="00BD4ADC">
            <w:rPr>
              <w:rStyle w:val="Hyperlink"/>
              <w:lang w:val="en-GB"/>
              <w:rPrChange w:id="125" w:author="Author">
                <w:rPr>
                  <w:rStyle w:val="Hyperlink"/>
                  <w:lang w:val="en-GB"/>
                </w:rPr>
              </w:rPrChange>
            </w:rPr>
            <w:delText>4.3</w:delText>
          </w:r>
          <w:r w:rsidDel="00BD4ADC">
            <w:rPr>
              <w:rFonts w:asciiTheme="minorHAnsi" w:eastAsiaTheme="minorEastAsia" w:hAnsiTheme="minorHAnsi" w:cstheme="minorBidi"/>
              <w:sz w:val="22"/>
              <w:lang w:val="en-US"/>
            </w:rPr>
            <w:tab/>
          </w:r>
          <w:r w:rsidRPr="00BD4ADC" w:rsidDel="00BD4ADC">
            <w:rPr>
              <w:rStyle w:val="Hyperlink"/>
              <w:lang w:val="en-GB"/>
              <w:rPrChange w:id="126" w:author="Author">
                <w:rPr>
                  <w:rStyle w:val="Hyperlink"/>
                  <w:lang w:val="en-GB"/>
                </w:rPr>
              </w:rPrChange>
            </w:rPr>
            <w:delText>Management networks (MGMT, warehouse and staff)</w:delText>
          </w:r>
          <w:r w:rsidDel="00BD4ADC">
            <w:rPr>
              <w:webHidden/>
            </w:rPr>
            <w:tab/>
            <w:delText>4</w:delText>
          </w:r>
        </w:del>
      </w:ins>
    </w:p>
    <w:p w14:paraId="19EC6198" w14:textId="77777777" w:rsidR="006E0939" w:rsidDel="00BD4ADC" w:rsidRDefault="006E0939">
      <w:pPr>
        <w:pStyle w:val="TOC1"/>
        <w:rPr>
          <w:ins w:id="127" w:author="Author"/>
          <w:del w:id="128" w:author="Author"/>
          <w:rFonts w:asciiTheme="minorHAnsi" w:eastAsiaTheme="minorEastAsia" w:hAnsiTheme="minorHAnsi" w:cstheme="minorBidi"/>
          <w:b w:val="0"/>
          <w:sz w:val="22"/>
          <w:szCs w:val="22"/>
        </w:rPr>
      </w:pPr>
      <w:ins w:id="129" w:author="Author">
        <w:del w:id="130" w:author="Author">
          <w:r w:rsidRPr="00BD4ADC" w:rsidDel="00BD4ADC">
            <w:rPr>
              <w:rStyle w:val="Hyperlink"/>
              <w:lang w:val="en-GB"/>
              <w:rPrChange w:id="131" w:author="Author">
                <w:rPr>
                  <w:rStyle w:val="Hyperlink"/>
                  <w:lang w:val="en-GB"/>
                </w:rPr>
              </w:rPrChange>
            </w:rPr>
            <w:delText>5</w:delText>
          </w:r>
          <w:r w:rsidDel="00BD4ADC">
            <w:rPr>
              <w:rFonts w:asciiTheme="minorHAnsi" w:eastAsiaTheme="minorEastAsia" w:hAnsiTheme="minorHAnsi" w:cstheme="minorBidi"/>
              <w:b w:val="0"/>
              <w:sz w:val="22"/>
              <w:szCs w:val="22"/>
            </w:rPr>
            <w:tab/>
          </w:r>
          <w:r w:rsidRPr="00BD4ADC" w:rsidDel="00BD4ADC">
            <w:rPr>
              <w:rStyle w:val="Hyperlink"/>
              <w:lang w:val="en-GB"/>
              <w:rPrChange w:id="132" w:author="Author">
                <w:rPr>
                  <w:rStyle w:val="Hyperlink"/>
                  <w:lang w:val="en-GB"/>
                </w:rPr>
              </w:rPrChange>
            </w:rPr>
            <w:delText>Main findings</w:delText>
          </w:r>
          <w:r w:rsidDel="00BD4ADC">
            <w:rPr>
              <w:webHidden/>
            </w:rPr>
            <w:tab/>
            <w:delText>4</w:delText>
          </w:r>
        </w:del>
      </w:ins>
    </w:p>
    <w:p w14:paraId="1C68C316" w14:textId="77777777" w:rsidR="006E0939" w:rsidDel="00BD4ADC" w:rsidRDefault="006E0939">
      <w:pPr>
        <w:pStyle w:val="TOC2"/>
        <w:rPr>
          <w:ins w:id="133" w:author="Author"/>
          <w:del w:id="134" w:author="Author"/>
          <w:rFonts w:asciiTheme="minorHAnsi" w:eastAsiaTheme="minorEastAsia" w:hAnsiTheme="minorHAnsi" w:cstheme="minorBidi"/>
          <w:sz w:val="22"/>
          <w:lang w:val="en-US"/>
        </w:rPr>
      </w:pPr>
      <w:ins w:id="135" w:author="Author">
        <w:del w:id="136" w:author="Author">
          <w:r w:rsidRPr="00BD4ADC" w:rsidDel="00BD4ADC">
            <w:rPr>
              <w:rStyle w:val="Hyperlink"/>
              <w:lang w:val="en-GB"/>
              <w:rPrChange w:id="137" w:author="Author">
                <w:rPr>
                  <w:rStyle w:val="Hyperlink"/>
                  <w:lang w:val="en-GB"/>
                </w:rPr>
              </w:rPrChange>
            </w:rPr>
            <w:delText>5.1</w:delText>
          </w:r>
          <w:r w:rsidDel="00BD4ADC">
            <w:rPr>
              <w:rFonts w:asciiTheme="minorHAnsi" w:eastAsiaTheme="minorEastAsia" w:hAnsiTheme="minorHAnsi" w:cstheme="minorBidi"/>
              <w:sz w:val="22"/>
              <w:lang w:val="en-US"/>
            </w:rPr>
            <w:tab/>
          </w:r>
          <w:r w:rsidRPr="00BD4ADC" w:rsidDel="00BD4ADC">
            <w:rPr>
              <w:rStyle w:val="Hyperlink"/>
              <w:lang w:val="en-GB"/>
              <w:rPrChange w:id="138" w:author="Author">
                <w:rPr>
                  <w:rStyle w:val="Hyperlink"/>
                  <w:lang w:val="en-GB"/>
                </w:rPr>
              </w:rPrChange>
            </w:rPr>
            <w:delText>Segmentation</w:delText>
          </w:r>
          <w:r w:rsidDel="00BD4ADC">
            <w:rPr>
              <w:webHidden/>
            </w:rPr>
            <w:tab/>
            <w:delText>4</w:delText>
          </w:r>
        </w:del>
      </w:ins>
    </w:p>
    <w:p w14:paraId="7A10E5AD" w14:textId="77777777" w:rsidR="006E0939" w:rsidDel="00BD4ADC" w:rsidRDefault="006E0939">
      <w:pPr>
        <w:pStyle w:val="TOC2"/>
        <w:rPr>
          <w:ins w:id="139" w:author="Author"/>
          <w:del w:id="140" w:author="Author"/>
          <w:rFonts w:asciiTheme="minorHAnsi" w:eastAsiaTheme="minorEastAsia" w:hAnsiTheme="minorHAnsi" w:cstheme="minorBidi"/>
          <w:sz w:val="22"/>
          <w:lang w:val="en-US"/>
        </w:rPr>
      </w:pPr>
      <w:ins w:id="141" w:author="Author">
        <w:del w:id="142" w:author="Author">
          <w:r w:rsidRPr="00BD4ADC" w:rsidDel="00BD4ADC">
            <w:rPr>
              <w:rStyle w:val="Hyperlink"/>
              <w:lang w:val="en-GB"/>
              <w:rPrChange w:id="143" w:author="Author">
                <w:rPr>
                  <w:rStyle w:val="Hyperlink"/>
                  <w:lang w:val="en-GB"/>
                </w:rPr>
              </w:rPrChange>
            </w:rPr>
            <w:delText>5.2</w:delText>
          </w:r>
          <w:r w:rsidDel="00BD4ADC">
            <w:rPr>
              <w:rFonts w:asciiTheme="minorHAnsi" w:eastAsiaTheme="minorEastAsia" w:hAnsiTheme="minorHAnsi" w:cstheme="minorBidi"/>
              <w:sz w:val="22"/>
              <w:lang w:val="en-US"/>
            </w:rPr>
            <w:tab/>
          </w:r>
          <w:r w:rsidRPr="00BD4ADC" w:rsidDel="00BD4ADC">
            <w:rPr>
              <w:rStyle w:val="Hyperlink"/>
              <w:lang w:val="en-GB"/>
              <w:rPrChange w:id="144" w:author="Author">
                <w:rPr>
                  <w:rStyle w:val="Hyperlink"/>
                  <w:lang w:val="en-GB"/>
                </w:rPr>
              </w:rPrChange>
            </w:rPr>
            <w:delText>Publicly available networks (DMZ, etc.)</w:delText>
          </w:r>
          <w:r w:rsidDel="00BD4ADC">
            <w:rPr>
              <w:webHidden/>
            </w:rPr>
            <w:tab/>
            <w:delText>5</w:delText>
          </w:r>
        </w:del>
      </w:ins>
    </w:p>
    <w:p w14:paraId="75481102" w14:textId="77777777" w:rsidR="006E0939" w:rsidDel="00BD4ADC" w:rsidRDefault="006E0939">
      <w:pPr>
        <w:pStyle w:val="TOC2"/>
        <w:rPr>
          <w:ins w:id="145" w:author="Author"/>
          <w:del w:id="146" w:author="Author"/>
          <w:rFonts w:asciiTheme="minorHAnsi" w:eastAsiaTheme="minorEastAsia" w:hAnsiTheme="minorHAnsi" w:cstheme="minorBidi"/>
          <w:sz w:val="22"/>
          <w:lang w:val="en-US"/>
        </w:rPr>
      </w:pPr>
      <w:ins w:id="147" w:author="Author">
        <w:del w:id="148" w:author="Author">
          <w:r w:rsidRPr="00BD4ADC" w:rsidDel="00BD4ADC">
            <w:rPr>
              <w:rStyle w:val="Hyperlink"/>
              <w:lang w:val="en-GB"/>
              <w:rPrChange w:id="149" w:author="Author">
                <w:rPr>
                  <w:rStyle w:val="Hyperlink"/>
                  <w:lang w:val="en-GB"/>
                </w:rPr>
              </w:rPrChange>
            </w:rPr>
            <w:delText>5.3</w:delText>
          </w:r>
          <w:r w:rsidDel="00BD4ADC">
            <w:rPr>
              <w:rFonts w:asciiTheme="minorHAnsi" w:eastAsiaTheme="minorEastAsia" w:hAnsiTheme="minorHAnsi" w:cstheme="minorBidi"/>
              <w:sz w:val="22"/>
              <w:lang w:val="en-US"/>
            </w:rPr>
            <w:tab/>
          </w:r>
          <w:r w:rsidRPr="00BD4ADC" w:rsidDel="00BD4ADC">
            <w:rPr>
              <w:rStyle w:val="Hyperlink"/>
              <w:lang w:val="en-GB"/>
              <w:rPrChange w:id="150" w:author="Author">
                <w:rPr>
                  <w:rStyle w:val="Hyperlink"/>
                  <w:lang w:val="en-GB"/>
                </w:rPr>
              </w:rPrChange>
            </w:rPr>
            <w:delText>Workstation network (Internal and branch)</w:delText>
          </w:r>
          <w:r w:rsidDel="00BD4ADC">
            <w:rPr>
              <w:webHidden/>
            </w:rPr>
            <w:tab/>
            <w:delText>5</w:delText>
          </w:r>
        </w:del>
      </w:ins>
    </w:p>
    <w:p w14:paraId="68C180F8" w14:textId="77777777" w:rsidR="006E0939" w:rsidDel="00BD4ADC" w:rsidRDefault="006E0939">
      <w:pPr>
        <w:pStyle w:val="TOC2"/>
        <w:rPr>
          <w:ins w:id="151" w:author="Author"/>
          <w:del w:id="152" w:author="Author"/>
          <w:rFonts w:asciiTheme="minorHAnsi" w:eastAsiaTheme="minorEastAsia" w:hAnsiTheme="minorHAnsi" w:cstheme="minorBidi"/>
          <w:sz w:val="22"/>
          <w:lang w:val="en-US"/>
        </w:rPr>
      </w:pPr>
      <w:ins w:id="153" w:author="Author">
        <w:del w:id="154" w:author="Author">
          <w:r w:rsidRPr="00BD4ADC" w:rsidDel="00BD4ADC">
            <w:rPr>
              <w:rStyle w:val="Hyperlink"/>
              <w:lang w:val="en-GB"/>
              <w:rPrChange w:id="155" w:author="Author">
                <w:rPr>
                  <w:rStyle w:val="Hyperlink"/>
                  <w:lang w:val="en-GB"/>
                </w:rPr>
              </w:rPrChange>
            </w:rPr>
            <w:delText>5.4</w:delText>
          </w:r>
          <w:r w:rsidDel="00BD4ADC">
            <w:rPr>
              <w:rFonts w:asciiTheme="minorHAnsi" w:eastAsiaTheme="minorEastAsia" w:hAnsiTheme="minorHAnsi" w:cstheme="minorBidi"/>
              <w:sz w:val="22"/>
              <w:lang w:val="en-US"/>
            </w:rPr>
            <w:tab/>
          </w:r>
          <w:r w:rsidRPr="00BD4ADC" w:rsidDel="00BD4ADC">
            <w:rPr>
              <w:rStyle w:val="Hyperlink"/>
              <w:lang w:val="en-GB"/>
              <w:rPrChange w:id="156" w:author="Author">
                <w:rPr>
                  <w:rStyle w:val="Hyperlink"/>
                  <w:lang w:val="en-GB"/>
                </w:rPr>
              </w:rPrChange>
            </w:rPr>
            <w:delText>Management networks (MGMT, warehouse and staff)</w:delText>
          </w:r>
          <w:r w:rsidDel="00BD4ADC">
            <w:rPr>
              <w:webHidden/>
            </w:rPr>
            <w:tab/>
            <w:delText>6</w:delText>
          </w:r>
        </w:del>
      </w:ins>
    </w:p>
    <w:p w14:paraId="627DA50D" w14:textId="77777777" w:rsidR="006E0939" w:rsidDel="00BD4ADC" w:rsidRDefault="006E0939">
      <w:pPr>
        <w:pStyle w:val="TOC1"/>
        <w:rPr>
          <w:ins w:id="157" w:author="Author"/>
          <w:del w:id="158" w:author="Author"/>
          <w:rFonts w:asciiTheme="minorHAnsi" w:eastAsiaTheme="minorEastAsia" w:hAnsiTheme="minorHAnsi" w:cstheme="minorBidi"/>
          <w:b w:val="0"/>
          <w:sz w:val="22"/>
          <w:szCs w:val="22"/>
        </w:rPr>
      </w:pPr>
      <w:ins w:id="159" w:author="Author">
        <w:del w:id="160" w:author="Author">
          <w:r w:rsidRPr="00BD4ADC" w:rsidDel="00BD4ADC">
            <w:rPr>
              <w:rStyle w:val="Hyperlink"/>
              <w:lang w:val="en-GB"/>
              <w:rPrChange w:id="161" w:author="Author">
                <w:rPr>
                  <w:rStyle w:val="Hyperlink"/>
                  <w:lang w:val="en-GB"/>
                </w:rPr>
              </w:rPrChange>
            </w:rPr>
            <w:delText>6</w:delText>
          </w:r>
          <w:r w:rsidDel="00BD4ADC">
            <w:rPr>
              <w:rFonts w:asciiTheme="minorHAnsi" w:eastAsiaTheme="minorEastAsia" w:hAnsiTheme="minorHAnsi" w:cstheme="minorBidi"/>
              <w:b w:val="0"/>
              <w:sz w:val="22"/>
              <w:szCs w:val="22"/>
            </w:rPr>
            <w:tab/>
          </w:r>
          <w:r w:rsidRPr="00BD4ADC" w:rsidDel="00BD4ADC">
            <w:rPr>
              <w:rStyle w:val="Hyperlink"/>
              <w:lang w:val="en-GB"/>
              <w:rPrChange w:id="162" w:author="Author">
                <w:rPr>
                  <w:rStyle w:val="Hyperlink"/>
                  <w:lang w:val="en-GB"/>
                </w:rPr>
              </w:rPrChange>
            </w:rPr>
            <w:delText>Recommendations</w:delText>
          </w:r>
          <w:r w:rsidDel="00BD4ADC">
            <w:rPr>
              <w:webHidden/>
            </w:rPr>
            <w:tab/>
            <w:delText>7</w:delText>
          </w:r>
        </w:del>
      </w:ins>
    </w:p>
    <w:p w14:paraId="0931C056" w14:textId="77777777" w:rsidR="006E0939" w:rsidDel="00BD4ADC" w:rsidRDefault="006E0939">
      <w:pPr>
        <w:pStyle w:val="TOC1"/>
        <w:rPr>
          <w:ins w:id="163" w:author="Author"/>
          <w:del w:id="164" w:author="Author"/>
          <w:rFonts w:asciiTheme="minorHAnsi" w:eastAsiaTheme="minorEastAsia" w:hAnsiTheme="minorHAnsi" w:cstheme="minorBidi"/>
          <w:b w:val="0"/>
          <w:sz w:val="22"/>
          <w:szCs w:val="22"/>
        </w:rPr>
      </w:pPr>
      <w:ins w:id="165" w:author="Author">
        <w:del w:id="166" w:author="Author">
          <w:r w:rsidRPr="00BD4ADC" w:rsidDel="00BD4ADC">
            <w:rPr>
              <w:rStyle w:val="Hyperlink"/>
              <w:lang w:val="en-GB"/>
              <w:rPrChange w:id="167" w:author="Author">
                <w:rPr>
                  <w:rStyle w:val="Hyperlink"/>
                  <w:lang w:val="en-GB"/>
                </w:rPr>
              </w:rPrChange>
            </w:rPr>
            <w:delText>7</w:delText>
          </w:r>
          <w:r w:rsidDel="00BD4ADC">
            <w:rPr>
              <w:rFonts w:asciiTheme="minorHAnsi" w:eastAsiaTheme="minorEastAsia" w:hAnsiTheme="minorHAnsi" w:cstheme="minorBidi"/>
              <w:b w:val="0"/>
              <w:sz w:val="22"/>
              <w:szCs w:val="22"/>
            </w:rPr>
            <w:tab/>
          </w:r>
          <w:r w:rsidRPr="00BD4ADC" w:rsidDel="00BD4ADC">
            <w:rPr>
              <w:rStyle w:val="Hyperlink"/>
              <w:lang w:val="en-GB"/>
              <w:rPrChange w:id="168" w:author="Author">
                <w:rPr>
                  <w:rStyle w:val="Hyperlink"/>
                  <w:lang w:val="en-GB"/>
                </w:rPr>
              </w:rPrChange>
            </w:rPr>
            <w:delText>Detailed Technical Report</w:delText>
          </w:r>
          <w:r w:rsidDel="00BD4ADC">
            <w:rPr>
              <w:webHidden/>
            </w:rPr>
            <w:tab/>
            <w:delText>8</w:delText>
          </w:r>
        </w:del>
      </w:ins>
    </w:p>
    <w:p w14:paraId="54AC6A33" w14:textId="77777777" w:rsidR="006E0939" w:rsidDel="00BD4ADC" w:rsidRDefault="006E0939">
      <w:pPr>
        <w:pStyle w:val="TOC2"/>
        <w:rPr>
          <w:ins w:id="169" w:author="Author"/>
          <w:del w:id="170" w:author="Author"/>
          <w:rFonts w:asciiTheme="minorHAnsi" w:eastAsiaTheme="minorEastAsia" w:hAnsiTheme="minorHAnsi" w:cstheme="minorBidi"/>
          <w:sz w:val="22"/>
          <w:lang w:val="en-US"/>
        </w:rPr>
      </w:pPr>
      <w:ins w:id="171" w:author="Author">
        <w:del w:id="172" w:author="Author">
          <w:r w:rsidRPr="00BD4ADC" w:rsidDel="00BD4ADC">
            <w:rPr>
              <w:rStyle w:val="Hyperlink"/>
              <w:lang w:val="en-GB"/>
              <w:rPrChange w:id="173" w:author="Author">
                <w:rPr>
                  <w:rStyle w:val="Hyperlink"/>
                  <w:lang w:val="en-GB"/>
                </w:rPr>
              </w:rPrChange>
            </w:rPr>
            <w:delText>7.1</w:delText>
          </w:r>
          <w:r w:rsidDel="00BD4ADC">
            <w:rPr>
              <w:rFonts w:asciiTheme="minorHAnsi" w:eastAsiaTheme="minorEastAsia" w:hAnsiTheme="minorHAnsi" w:cstheme="minorBidi"/>
              <w:sz w:val="22"/>
              <w:lang w:val="en-US"/>
            </w:rPr>
            <w:tab/>
          </w:r>
          <w:r w:rsidRPr="00BD4ADC" w:rsidDel="00BD4ADC">
            <w:rPr>
              <w:rStyle w:val="Hyperlink"/>
              <w:lang w:val="en-GB"/>
              <w:rPrChange w:id="174" w:author="Author">
                <w:rPr>
                  <w:rStyle w:val="Hyperlink"/>
                  <w:lang w:val="en-GB"/>
                </w:rPr>
              </w:rPrChange>
            </w:rPr>
            <w:delText>Tooling</w:delText>
          </w:r>
          <w:r w:rsidDel="00BD4ADC">
            <w:rPr>
              <w:webHidden/>
            </w:rPr>
            <w:tab/>
            <w:delText>8</w:delText>
          </w:r>
        </w:del>
      </w:ins>
    </w:p>
    <w:p w14:paraId="757300E3" w14:textId="77777777" w:rsidR="006E0939" w:rsidDel="00BD4ADC" w:rsidRDefault="006E0939">
      <w:pPr>
        <w:pStyle w:val="TOC2"/>
        <w:rPr>
          <w:ins w:id="175" w:author="Author"/>
          <w:del w:id="176" w:author="Author"/>
          <w:rFonts w:asciiTheme="minorHAnsi" w:eastAsiaTheme="minorEastAsia" w:hAnsiTheme="minorHAnsi" w:cstheme="minorBidi"/>
          <w:sz w:val="22"/>
          <w:lang w:val="en-US"/>
        </w:rPr>
      </w:pPr>
      <w:ins w:id="177" w:author="Author">
        <w:del w:id="178" w:author="Author">
          <w:r w:rsidRPr="00BD4ADC" w:rsidDel="00BD4ADC">
            <w:rPr>
              <w:rStyle w:val="Hyperlink"/>
              <w:lang w:val="en-GB"/>
              <w:rPrChange w:id="179" w:author="Author">
                <w:rPr>
                  <w:rStyle w:val="Hyperlink"/>
                  <w:lang w:val="en-GB"/>
                </w:rPr>
              </w:rPrChange>
            </w:rPr>
            <w:delText>7.2</w:delText>
          </w:r>
          <w:r w:rsidDel="00BD4ADC">
            <w:rPr>
              <w:rFonts w:asciiTheme="minorHAnsi" w:eastAsiaTheme="minorEastAsia" w:hAnsiTheme="minorHAnsi" w:cstheme="minorBidi"/>
              <w:sz w:val="22"/>
              <w:lang w:val="en-US"/>
            </w:rPr>
            <w:tab/>
          </w:r>
          <w:r w:rsidRPr="00BD4ADC" w:rsidDel="00BD4ADC">
            <w:rPr>
              <w:rStyle w:val="Hyperlink"/>
              <w:lang w:val="en-GB"/>
              <w:rPrChange w:id="180" w:author="Author">
                <w:rPr>
                  <w:rStyle w:val="Hyperlink"/>
                  <w:lang w:val="en-GB"/>
                </w:rPr>
              </w:rPrChange>
            </w:rPr>
            <w:delText>Executed Test Cases</w:delText>
          </w:r>
          <w:r w:rsidDel="00BD4ADC">
            <w:rPr>
              <w:webHidden/>
            </w:rPr>
            <w:tab/>
            <w:delText>8</w:delText>
          </w:r>
        </w:del>
      </w:ins>
    </w:p>
    <w:p w14:paraId="57F606EA" w14:textId="77777777" w:rsidR="006E0939" w:rsidDel="00BD4ADC" w:rsidRDefault="006E0939">
      <w:pPr>
        <w:pStyle w:val="TOC2"/>
        <w:rPr>
          <w:ins w:id="181" w:author="Author"/>
          <w:del w:id="182" w:author="Author"/>
          <w:rFonts w:asciiTheme="minorHAnsi" w:eastAsiaTheme="minorEastAsia" w:hAnsiTheme="minorHAnsi" w:cstheme="minorBidi"/>
          <w:sz w:val="22"/>
          <w:lang w:val="en-US"/>
        </w:rPr>
      </w:pPr>
      <w:ins w:id="183" w:author="Author">
        <w:del w:id="184" w:author="Author">
          <w:r w:rsidRPr="00BD4ADC" w:rsidDel="00BD4ADC">
            <w:rPr>
              <w:rStyle w:val="Hyperlink"/>
              <w:lang w:val="en-GB"/>
              <w:rPrChange w:id="185" w:author="Author">
                <w:rPr>
                  <w:rStyle w:val="Hyperlink"/>
                  <w:lang w:val="en-GB"/>
                </w:rPr>
              </w:rPrChange>
            </w:rPr>
            <w:delText>7.3</w:delText>
          </w:r>
          <w:r w:rsidDel="00BD4ADC">
            <w:rPr>
              <w:rFonts w:asciiTheme="minorHAnsi" w:eastAsiaTheme="minorEastAsia" w:hAnsiTheme="minorHAnsi" w:cstheme="minorBidi"/>
              <w:sz w:val="22"/>
              <w:lang w:val="en-US"/>
            </w:rPr>
            <w:tab/>
          </w:r>
          <w:r w:rsidRPr="00BD4ADC" w:rsidDel="00BD4ADC">
            <w:rPr>
              <w:rStyle w:val="Hyperlink"/>
              <w:lang w:val="en-GB"/>
              <w:rPrChange w:id="186" w:author="Author">
                <w:rPr>
                  <w:rStyle w:val="Hyperlink"/>
                  <w:lang w:val="en-GB"/>
                </w:rPr>
              </w:rPrChange>
            </w:rPr>
            <w:delText>Vulnerability Summary</w:delText>
          </w:r>
          <w:r w:rsidDel="00BD4ADC">
            <w:rPr>
              <w:webHidden/>
            </w:rPr>
            <w:tab/>
            <w:delText>9</w:delText>
          </w:r>
        </w:del>
      </w:ins>
    </w:p>
    <w:p w14:paraId="147421FE" w14:textId="77777777" w:rsidR="006E0939" w:rsidDel="00BD4ADC" w:rsidRDefault="006E0939">
      <w:pPr>
        <w:pStyle w:val="TOC2"/>
        <w:rPr>
          <w:ins w:id="187" w:author="Author"/>
          <w:del w:id="188" w:author="Author"/>
          <w:rFonts w:asciiTheme="minorHAnsi" w:eastAsiaTheme="minorEastAsia" w:hAnsiTheme="minorHAnsi" w:cstheme="minorBidi"/>
          <w:sz w:val="22"/>
          <w:lang w:val="en-US"/>
        </w:rPr>
      </w:pPr>
      <w:ins w:id="189" w:author="Author">
        <w:del w:id="190" w:author="Author">
          <w:r w:rsidRPr="00BD4ADC" w:rsidDel="00BD4ADC">
            <w:rPr>
              <w:rStyle w:val="Hyperlink"/>
              <w:lang w:val="en-GB"/>
              <w:rPrChange w:id="191" w:author="Author">
                <w:rPr>
                  <w:rStyle w:val="Hyperlink"/>
                  <w:lang w:val="en-GB"/>
                </w:rPr>
              </w:rPrChange>
            </w:rPr>
            <w:delText>7.4</w:delText>
          </w:r>
          <w:r w:rsidDel="00BD4ADC">
            <w:rPr>
              <w:rFonts w:asciiTheme="minorHAnsi" w:eastAsiaTheme="minorEastAsia" w:hAnsiTheme="minorHAnsi" w:cstheme="minorBidi"/>
              <w:sz w:val="22"/>
              <w:lang w:val="en-US"/>
            </w:rPr>
            <w:tab/>
          </w:r>
          <w:r w:rsidRPr="00BD4ADC" w:rsidDel="00BD4ADC">
            <w:rPr>
              <w:rStyle w:val="Hyperlink"/>
              <w:lang w:val="en-GB"/>
              <w:rPrChange w:id="192" w:author="Author">
                <w:rPr>
                  <w:rStyle w:val="Hyperlink"/>
                  <w:lang w:val="en-GB"/>
                </w:rPr>
              </w:rPrChange>
            </w:rPr>
            <w:delText>Vulnerability Details</w:delText>
          </w:r>
          <w:r w:rsidDel="00BD4ADC">
            <w:rPr>
              <w:webHidden/>
            </w:rPr>
            <w:tab/>
            <w:delText>14</w:delText>
          </w:r>
        </w:del>
      </w:ins>
    </w:p>
    <w:p w14:paraId="4648BEBA" w14:textId="77777777" w:rsidR="006E0939" w:rsidDel="00BD4ADC" w:rsidRDefault="006E0939">
      <w:pPr>
        <w:pStyle w:val="TOC1"/>
        <w:rPr>
          <w:ins w:id="193" w:author="Author"/>
          <w:del w:id="194" w:author="Author"/>
          <w:rFonts w:asciiTheme="minorHAnsi" w:eastAsiaTheme="minorEastAsia" w:hAnsiTheme="minorHAnsi" w:cstheme="minorBidi"/>
          <w:b w:val="0"/>
          <w:sz w:val="22"/>
          <w:szCs w:val="22"/>
        </w:rPr>
      </w:pPr>
      <w:ins w:id="195" w:author="Author">
        <w:del w:id="196" w:author="Author">
          <w:r w:rsidDel="00BD4ADC">
            <w:rPr>
              <w:rFonts w:asciiTheme="minorHAnsi" w:eastAsiaTheme="minorEastAsia" w:hAnsiTheme="minorHAnsi" w:cstheme="minorBidi"/>
              <w:b w:val="0"/>
              <w:sz w:val="22"/>
              <w:szCs w:val="22"/>
            </w:rPr>
            <w:tab/>
          </w:r>
          <w:r w:rsidRPr="00BD4ADC" w:rsidDel="00BD4ADC">
            <w:rPr>
              <w:rStyle w:val="Hyperlink"/>
              <w:lang w:val="en-GB"/>
              <w:rPrChange w:id="197" w:author="Author">
                <w:rPr>
                  <w:rStyle w:val="Hyperlink"/>
                  <w:lang w:val="en-GB"/>
                </w:rPr>
              </w:rPrChange>
            </w:rPr>
            <w:delText>Attachments</w:delText>
          </w:r>
          <w:r w:rsidDel="00BD4ADC">
            <w:rPr>
              <w:webHidden/>
            </w:rPr>
            <w:tab/>
            <w:delText>31</w:delText>
          </w:r>
        </w:del>
      </w:ins>
    </w:p>
    <w:p w14:paraId="6FC9BAE9" w14:textId="77777777" w:rsidR="006E0939" w:rsidDel="00BD4ADC" w:rsidRDefault="006E0939">
      <w:pPr>
        <w:pStyle w:val="TOC1"/>
        <w:rPr>
          <w:ins w:id="198" w:author="Author"/>
          <w:del w:id="199" w:author="Author"/>
          <w:rFonts w:asciiTheme="minorHAnsi" w:eastAsiaTheme="minorEastAsia" w:hAnsiTheme="minorHAnsi" w:cstheme="minorBidi"/>
          <w:b w:val="0"/>
          <w:sz w:val="22"/>
          <w:szCs w:val="22"/>
        </w:rPr>
      </w:pPr>
      <w:ins w:id="200" w:author="Author">
        <w:del w:id="201" w:author="Author">
          <w:r w:rsidRPr="00BD4ADC" w:rsidDel="00BD4ADC">
            <w:rPr>
              <w:rStyle w:val="Hyperlink"/>
              <w:rPrChange w:id="202" w:author="Author">
                <w:rPr>
                  <w:rStyle w:val="Hyperlink"/>
                </w:rPr>
              </w:rPrChange>
            </w:rPr>
            <w:delText>8</w:delText>
          </w:r>
          <w:r w:rsidDel="00BD4ADC">
            <w:rPr>
              <w:webHidden/>
            </w:rPr>
            <w:tab/>
            <w:delText>31</w:delText>
          </w:r>
        </w:del>
      </w:ins>
    </w:p>
    <w:p w14:paraId="7854002A" w14:textId="77777777" w:rsidR="00F46E44" w:rsidDel="00BD4ADC" w:rsidRDefault="00F46E44">
      <w:pPr>
        <w:pStyle w:val="TOC1"/>
        <w:rPr>
          <w:del w:id="203" w:author="Author"/>
          <w:rFonts w:asciiTheme="minorHAnsi" w:eastAsiaTheme="minorEastAsia" w:hAnsiTheme="minorHAnsi" w:cstheme="minorBidi"/>
          <w:b w:val="0"/>
          <w:sz w:val="22"/>
          <w:szCs w:val="22"/>
        </w:rPr>
      </w:pPr>
      <w:del w:id="204" w:author="Author">
        <w:r w:rsidRPr="006E0939" w:rsidDel="00BD4ADC">
          <w:rPr>
            <w:rPrChange w:id="205" w:author="Author">
              <w:rPr>
                <w:rStyle w:val="Hyperlink"/>
                <w:b w:val="0"/>
                <w:lang w:val="en-GB"/>
              </w:rPr>
            </w:rPrChange>
          </w:rPr>
          <w:delText>1</w:delText>
        </w:r>
        <w:r w:rsidDel="00BD4ADC">
          <w:rPr>
            <w:rFonts w:asciiTheme="minorHAnsi" w:eastAsiaTheme="minorEastAsia" w:hAnsiTheme="minorHAnsi" w:cstheme="minorBidi"/>
            <w:b w:val="0"/>
            <w:sz w:val="22"/>
            <w:szCs w:val="22"/>
          </w:rPr>
          <w:tab/>
        </w:r>
        <w:r w:rsidRPr="006E0939" w:rsidDel="00BD4ADC">
          <w:rPr>
            <w:rPrChange w:id="206" w:author="Author">
              <w:rPr>
                <w:rStyle w:val="Hyperlink"/>
                <w:b w:val="0"/>
                <w:lang w:val="en-GB"/>
              </w:rPr>
            </w:rPrChange>
          </w:rPr>
          <w:delText>Introduction</w:delText>
        </w:r>
        <w:r w:rsidDel="00BD4ADC">
          <w:rPr>
            <w:webHidden/>
          </w:rPr>
          <w:tab/>
          <w:delText>1</w:delText>
        </w:r>
      </w:del>
    </w:p>
    <w:p w14:paraId="49973E7F" w14:textId="77777777" w:rsidR="00F46E44" w:rsidDel="00BD4ADC" w:rsidRDefault="00F46E44">
      <w:pPr>
        <w:pStyle w:val="TOC1"/>
        <w:rPr>
          <w:del w:id="207" w:author="Author"/>
          <w:rFonts w:asciiTheme="minorHAnsi" w:eastAsiaTheme="minorEastAsia" w:hAnsiTheme="minorHAnsi" w:cstheme="minorBidi"/>
          <w:b w:val="0"/>
          <w:sz w:val="22"/>
          <w:szCs w:val="22"/>
        </w:rPr>
      </w:pPr>
      <w:del w:id="208" w:author="Author">
        <w:r w:rsidRPr="006E0939" w:rsidDel="00BD4ADC">
          <w:rPr>
            <w:rPrChange w:id="209" w:author="Author">
              <w:rPr>
                <w:rStyle w:val="Hyperlink"/>
                <w:b w:val="0"/>
                <w:lang w:val="en-GB"/>
              </w:rPr>
            </w:rPrChange>
          </w:rPr>
          <w:delText>2</w:delText>
        </w:r>
        <w:r w:rsidDel="00BD4ADC">
          <w:rPr>
            <w:rFonts w:asciiTheme="minorHAnsi" w:eastAsiaTheme="minorEastAsia" w:hAnsiTheme="minorHAnsi" w:cstheme="minorBidi"/>
            <w:b w:val="0"/>
            <w:sz w:val="22"/>
            <w:szCs w:val="22"/>
          </w:rPr>
          <w:tab/>
        </w:r>
        <w:r w:rsidRPr="006E0939" w:rsidDel="00BD4ADC">
          <w:rPr>
            <w:rPrChange w:id="210" w:author="Author">
              <w:rPr>
                <w:rStyle w:val="Hyperlink"/>
                <w:b w:val="0"/>
                <w:lang w:val="en-GB"/>
              </w:rPr>
            </w:rPrChange>
          </w:rPr>
          <w:delText>Target organization</w:delText>
        </w:r>
        <w:r w:rsidDel="00BD4ADC">
          <w:rPr>
            <w:webHidden/>
          </w:rPr>
          <w:tab/>
          <w:delText>1</w:delText>
        </w:r>
      </w:del>
    </w:p>
    <w:p w14:paraId="4A457610" w14:textId="77777777" w:rsidR="00F46E44" w:rsidDel="00BD4ADC" w:rsidRDefault="00F46E44">
      <w:pPr>
        <w:pStyle w:val="TOC1"/>
        <w:rPr>
          <w:del w:id="211" w:author="Author"/>
          <w:rFonts w:asciiTheme="minorHAnsi" w:eastAsiaTheme="minorEastAsia" w:hAnsiTheme="minorHAnsi" w:cstheme="minorBidi"/>
          <w:b w:val="0"/>
          <w:sz w:val="22"/>
          <w:szCs w:val="22"/>
        </w:rPr>
      </w:pPr>
      <w:del w:id="212" w:author="Author">
        <w:r w:rsidRPr="006E0939" w:rsidDel="00BD4ADC">
          <w:rPr>
            <w:rPrChange w:id="213" w:author="Author">
              <w:rPr>
                <w:rStyle w:val="Hyperlink"/>
                <w:b w:val="0"/>
                <w:lang w:val="en-GB"/>
              </w:rPr>
            </w:rPrChange>
          </w:rPr>
          <w:delText>3</w:delText>
        </w:r>
        <w:r w:rsidDel="00BD4ADC">
          <w:rPr>
            <w:rFonts w:asciiTheme="minorHAnsi" w:eastAsiaTheme="minorEastAsia" w:hAnsiTheme="minorHAnsi" w:cstheme="minorBidi"/>
            <w:b w:val="0"/>
            <w:sz w:val="22"/>
            <w:szCs w:val="22"/>
          </w:rPr>
          <w:tab/>
        </w:r>
        <w:r w:rsidRPr="006E0939" w:rsidDel="00BD4ADC">
          <w:rPr>
            <w:rPrChange w:id="214" w:author="Author">
              <w:rPr>
                <w:rStyle w:val="Hyperlink"/>
                <w:b w:val="0"/>
                <w:lang w:val="en-GB"/>
              </w:rPr>
            </w:rPrChange>
          </w:rPr>
          <w:delText>Scope of the audit</w:delText>
        </w:r>
        <w:r w:rsidDel="00BD4ADC">
          <w:rPr>
            <w:webHidden/>
          </w:rPr>
          <w:tab/>
          <w:delText>1</w:delText>
        </w:r>
      </w:del>
    </w:p>
    <w:p w14:paraId="65CF1B2D" w14:textId="77777777" w:rsidR="00F46E44" w:rsidDel="00BD4ADC" w:rsidRDefault="00F46E44">
      <w:pPr>
        <w:pStyle w:val="TOC1"/>
        <w:rPr>
          <w:del w:id="215" w:author="Author"/>
          <w:rFonts w:asciiTheme="minorHAnsi" w:eastAsiaTheme="minorEastAsia" w:hAnsiTheme="minorHAnsi" w:cstheme="minorBidi"/>
          <w:b w:val="0"/>
          <w:sz w:val="22"/>
          <w:szCs w:val="22"/>
        </w:rPr>
      </w:pPr>
      <w:del w:id="216" w:author="Author">
        <w:r w:rsidRPr="006E0939" w:rsidDel="00BD4ADC">
          <w:rPr>
            <w:rPrChange w:id="217" w:author="Author">
              <w:rPr>
                <w:rStyle w:val="Hyperlink"/>
                <w:b w:val="0"/>
                <w:lang w:val="en-GB"/>
              </w:rPr>
            </w:rPrChange>
          </w:rPr>
          <w:delText>4</w:delText>
        </w:r>
        <w:r w:rsidDel="00BD4ADC">
          <w:rPr>
            <w:rFonts w:asciiTheme="minorHAnsi" w:eastAsiaTheme="minorEastAsia" w:hAnsiTheme="minorHAnsi" w:cstheme="minorBidi"/>
            <w:b w:val="0"/>
            <w:sz w:val="22"/>
            <w:szCs w:val="22"/>
          </w:rPr>
          <w:tab/>
        </w:r>
        <w:r w:rsidRPr="006E0939" w:rsidDel="00BD4ADC">
          <w:rPr>
            <w:rPrChange w:id="218" w:author="Author">
              <w:rPr>
                <w:rStyle w:val="Hyperlink"/>
                <w:b w:val="0"/>
                <w:lang w:val="en-GB"/>
              </w:rPr>
            </w:rPrChange>
          </w:rPr>
          <w:delText>Audit activities</w:delText>
        </w:r>
        <w:r w:rsidDel="00BD4ADC">
          <w:rPr>
            <w:webHidden/>
          </w:rPr>
          <w:tab/>
          <w:delText>2</w:delText>
        </w:r>
      </w:del>
    </w:p>
    <w:p w14:paraId="5552859B" w14:textId="77777777" w:rsidR="00F46E44" w:rsidDel="00BD4ADC" w:rsidRDefault="00F46E44">
      <w:pPr>
        <w:pStyle w:val="TOC2"/>
        <w:rPr>
          <w:del w:id="219" w:author="Author"/>
          <w:rFonts w:asciiTheme="minorHAnsi" w:eastAsiaTheme="minorEastAsia" w:hAnsiTheme="minorHAnsi" w:cstheme="minorBidi"/>
          <w:sz w:val="22"/>
          <w:lang w:val="en-US"/>
        </w:rPr>
      </w:pPr>
      <w:del w:id="220" w:author="Author">
        <w:r w:rsidRPr="006E0939" w:rsidDel="00BD4ADC">
          <w:rPr>
            <w:rPrChange w:id="221" w:author="Author">
              <w:rPr>
                <w:rStyle w:val="Hyperlink"/>
                <w:lang w:val="en-GB"/>
              </w:rPr>
            </w:rPrChange>
          </w:rPr>
          <w:delText>4.1</w:delText>
        </w:r>
        <w:r w:rsidDel="00BD4ADC">
          <w:rPr>
            <w:rFonts w:asciiTheme="minorHAnsi" w:eastAsiaTheme="minorEastAsia" w:hAnsiTheme="minorHAnsi" w:cstheme="minorBidi"/>
            <w:sz w:val="22"/>
            <w:lang w:val="en-US"/>
          </w:rPr>
          <w:tab/>
        </w:r>
        <w:r w:rsidRPr="006E0939" w:rsidDel="00BD4ADC">
          <w:rPr>
            <w:rPrChange w:id="222" w:author="Author">
              <w:rPr>
                <w:rStyle w:val="Hyperlink"/>
                <w:lang w:val="en-GB"/>
              </w:rPr>
            </w:rPrChange>
          </w:rPr>
          <w:delText>Publicly available networks (DMZ, etc.)</w:delText>
        </w:r>
        <w:r w:rsidDel="00BD4ADC">
          <w:rPr>
            <w:webHidden/>
          </w:rPr>
          <w:tab/>
          <w:delText>2</w:delText>
        </w:r>
      </w:del>
    </w:p>
    <w:p w14:paraId="59DC799A" w14:textId="77777777" w:rsidR="00F46E44" w:rsidDel="00BD4ADC" w:rsidRDefault="00F46E44">
      <w:pPr>
        <w:pStyle w:val="TOC2"/>
        <w:rPr>
          <w:del w:id="223" w:author="Author"/>
          <w:rFonts w:asciiTheme="minorHAnsi" w:eastAsiaTheme="minorEastAsia" w:hAnsiTheme="minorHAnsi" w:cstheme="minorBidi"/>
          <w:sz w:val="22"/>
          <w:lang w:val="en-US"/>
        </w:rPr>
      </w:pPr>
      <w:del w:id="224" w:author="Author">
        <w:r w:rsidRPr="006E0939" w:rsidDel="00BD4ADC">
          <w:rPr>
            <w:rPrChange w:id="225" w:author="Author">
              <w:rPr>
                <w:rStyle w:val="Hyperlink"/>
                <w:lang w:val="en-GB"/>
              </w:rPr>
            </w:rPrChange>
          </w:rPr>
          <w:delText>4.2</w:delText>
        </w:r>
        <w:r w:rsidDel="00BD4ADC">
          <w:rPr>
            <w:rFonts w:asciiTheme="minorHAnsi" w:eastAsiaTheme="minorEastAsia" w:hAnsiTheme="minorHAnsi" w:cstheme="minorBidi"/>
            <w:sz w:val="22"/>
            <w:lang w:val="en-US"/>
          </w:rPr>
          <w:tab/>
        </w:r>
        <w:r w:rsidRPr="006E0939" w:rsidDel="00BD4ADC">
          <w:rPr>
            <w:rPrChange w:id="226" w:author="Author">
              <w:rPr>
                <w:rStyle w:val="Hyperlink"/>
                <w:lang w:val="en-GB"/>
              </w:rPr>
            </w:rPrChange>
          </w:rPr>
          <w:delText>Workstation network and WEB testing (Internal and branch)</w:delText>
        </w:r>
        <w:r w:rsidDel="00BD4ADC">
          <w:rPr>
            <w:webHidden/>
          </w:rPr>
          <w:tab/>
          <w:delText>3</w:delText>
        </w:r>
      </w:del>
    </w:p>
    <w:p w14:paraId="7A31F12B" w14:textId="77777777" w:rsidR="00F46E44" w:rsidDel="00BD4ADC" w:rsidRDefault="00F46E44">
      <w:pPr>
        <w:pStyle w:val="TOC2"/>
        <w:rPr>
          <w:del w:id="227" w:author="Author"/>
          <w:rFonts w:asciiTheme="minorHAnsi" w:eastAsiaTheme="minorEastAsia" w:hAnsiTheme="minorHAnsi" w:cstheme="minorBidi"/>
          <w:sz w:val="22"/>
          <w:lang w:val="en-US"/>
        </w:rPr>
      </w:pPr>
      <w:del w:id="228" w:author="Author">
        <w:r w:rsidRPr="006E0939" w:rsidDel="00BD4ADC">
          <w:rPr>
            <w:rPrChange w:id="229" w:author="Author">
              <w:rPr>
                <w:rStyle w:val="Hyperlink"/>
                <w:lang w:val="en-GB"/>
              </w:rPr>
            </w:rPrChange>
          </w:rPr>
          <w:delText>4.3</w:delText>
        </w:r>
        <w:r w:rsidDel="00BD4ADC">
          <w:rPr>
            <w:rFonts w:asciiTheme="minorHAnsi" w:eastAsiaTheme="minorEastAsia" w:hAnsiTheme="minorHAnsi" w:cstheme="minorBidi"/>
            <w:sz w:val="22"/>
            <w:lang w:val="en-US"/>
          </w:rPr>
          <w:tab/>
        </w:r>
        <w:r w:rsidRPr="006E0939" w:rsidDel="00BD4ADC">
          <w:rPr>
            <w:rPrChange w:id="230" w:author="Author">
              <w:rPr>
                <w:rStyle w:val="Hyperlink"/>
                <w:lang w:val="en-GB"/>
              </w:rPr>
            </w:rPrChange>
          </w:rPr>
          <w:delText>Management networks (MGMT, warehouse and staff)</w:delText>
        </w:r>
        <w:r w:rsidDel="00BD4ADC">
          <w:rPr>
            <w:webHidden/>
          </w:rPr>
          <w:tab/>
          <w:delText>4</w:delText>
        </w:r>
      </w:del>
    </w:p>
    <w:p w14:paraId="68FDF1DC" w14:textId="77777777" w:rsidR="00F46E44" w:rsidDel="00BD4ADC" w:rsidRDefault="00F46E44">
      <w:pPr>
        <w:pStyle w:val="TOC1"/>
        <w:rPr>
          <w:del w:id="231" w:author="Author"/>
          <w:rFonts w:asciiTheme="minorHAnsi" w:eastAsiaTheme="minorEastAsia" w:hAnsiTheme="minorHAnsi" w:cstheme="minorBidi"/>
          <w:b w:val="0"/>
          <w:sz w:val="22"/>
          <w:szCs w:val="22"/>
        </w:rPr>
      </w:pPr>
      <w:del w:id="232" w:author="Author">
        <w:r w:rsidRPr="006E0939" w:rsidDel="00BD4ADC">
          <w:rPr>
            <w:rPrChange w:id="233" w:author="Author">
              <w:rPr>
                <w:rStyle w:val="Hyperlink"/>
                <w:b w:val="0"/>
                <w:lang w:val="en-GB"/>
              </w:rPr>
            </w:rPrChange>
          </w:rPr>
          <w:delText>5</w:delText>
        </w:r>
        <w:r w:rsidDel="00BD4ADC">
          <w:rPr>
            <w:rFonts w:asciiTheme="minorHAnsi" w:eastAsiaTheme="minorEastAsia" w:hAnsiTheme="minorHAnsi" w:cstheme="minorBidi"/>
            <w:b w:val="0"/>
            <w:sz w:val="22"/>
            <w:szCs w:val="22"/>
          </w:rPr>
          <w:tab/>
        </w:r>
        <w:r w:rsidRPr="006E0939" w:rsidDel="00BD4ADC">
          <w:rPr>
            <w:rPrChange w:id="234" w:author="Author">
              <w:rPr>
                <w:rStyle w:val="Hyperlink"/>
                <w:b w:val="0"/>
                <w:lang w:val="en-GB"/>
              </w:rPr>
            </w:rPrChange>
          </w:rPr>
          <w:delText>Main findings</w:delText>
        </w:r>
        <w:r w:rsidDel="00BD4ADC">
          <w:rPr>
            <w:webHidden/>
          </w:rPr>
          <w:tab/>
          <w:delText>4</w:delText>
        </w:r>
      </w:del>
    </w:p>
    <w:p w14:paraId="71346CD8" w14:textId="77777777" w:rsidR="00F46E44" w:rsidDel="00BD4ADC" w:rsidRDefault="00F46E44">
      <w:pPr>
        <w:pStyle w:val="TOC2"/>
        <w:rPr>
          <w:del w:id="235" w:author="Author"/>
          <w:rFonts w:asciiTheme="minorHAnsi" w:eastAsiaTheme="minorEastAsia" w:hAnsiTheme="minorHAnsi" w:cstheme="minorBidi"/>
          <w:sz w:val="22"/>
          <w:lang w:val="en-US"/>
        </w:rPr>
      </w:pPr>
      <w:del w:id="236" w:author="Author">
        <w:r w:rsidRPr="006E0939" w:rsidDel="00BD4ADC">
          <w:rPr>
            <w:rPrChange w:id="237" w:author="Author">
              <w:rPr>
                <w:rStyle w:val="Hyperlink"/>
                <w:lang w:val="en-GB"/>
              </w:rPr>
            </w:rPrChange>
          </w:rPr>
          <w:delText>5.1</w:delText>
        </w:r>
        <w:r w:rsidDel="00BD4ADC">
          <w:rPr>
            <w:rFonts w:asciiTheme="minorHAnsi" w:eastAsiaTheme="minorEastAsia" w:hAnsiTheme="minorHAnsi" w:cstheme="minorBidi"/>
            <w:sz w:val="22"/>
            <w:lang w:val="en-US"/>
          </w:rPr>
          <w:tab/>
        </w:r>
        <w:r w:rsidRPr="006E0939" w:rsidDel="00BD4ADC">
          <w:rPr>
            <w:rPrChange w:id="238" w:author="Author">
              <w:rPr>
                <w:rStyle w:val="Hyperlink"/>
                <w:lang w:val="en-GB"/>
              </w:rPr>
            </w:rPrChange>
          </w:rPr>
          <w:delText>Publicly available networks (DMZ, etc.)</w:delText>
        </w:r>
        <w:r w:rsidDel="00BD4ADC">
          <w:rPr>
            <w:webHidden/>
          </w:rPr>
          <w:tab/>
          <w:delText>4</w:delText>
        </w:r>
      </w:del>
    </w:p>
    <w:p w14:paraId="03409834" w14:textId="77777777" w:rsidR="00F46E44" w:rsidDel="00BD4ADC" w:rsidRDefault="00F46E44">
      <w:pPr>
        <w:pStyle w:val="TOC2"/>
        <w:rPr>
          <w:del w:id="239" w:author="Author"/>
          <w:rFonts w:asciiTheme="minorHAnsi" w:eastAsiaTheme="minorEastAsia" w:hAnsiTheme="minorHAnsi" w:cstheme="minorBidi"/>
          <w:sz w:val="22"/>
          <w:lang w:val="en-US"/>
        </w:rPr>
      </w:pPr>
      <w:del w:id="240" w:author="Author">
        <w:r w:rsidRPr="006E0939" w:rsidDel="00BD4ADC">
          <w:rPr>
            <w:rPrChange w:id="241" w:author="Author">
              <w:rPr>
                <w:rStyle w:val="Hyperlink"/>
                <w:lang w:val="en-GB"/>
              </w:rPr>
            </w:rPrChange>
          </w:rPr>
          <w:delText>5.2</w:delText>
        </w:r>
        <w:r w:rsidDel="00BD4ADC">
          <w:rPr>
            <w:rFonts w:asciiTheme="minorHAnsi" w:eastAsiaTheme="minorEastAsia" w:hAnsiTheme="minorHAnsi" w:cstheme="minorBidi"/>
            <w:sz w:val="22"/>
            <w:lang w:val="en-US"/>
          </w:rPr>
          <w:tab/>
        </w:r>
        <w:r w:rsidRPr="006E0939" w:rsidDel="00BD4ADC">
          <w:rPr>
            <w:rPrChange w:id="242" w:author="Author">
              <w:rPr>
                <w:rStyle w:val="Hyperlink"/>
                <w:lang w:val="en-GB"/>
              </w:rPr>
            </w:rPrChange>
          </w:rPr>
          <w:delText>Workstation network (Internal and branch)</w:delText>
        </w:r>
        <w:r w:rsidDel="00BD4ADC">
          <w:rPr>
            <w:webHidden/>
          </w:rPr>
          <w:tab/>
          <w:delText>5</w:delText>
        </w:r>
      </w:del>
    </w:p>
    <w:p w14:paraId="601BAE92" w14:textId="77777777" w:rsidR="00F46E44" w:rsidDel="00BD4ADC" w:rsidRDefault="00F46E44">
      <w:pPr>
        <w:pStyle w:val="TOC2"/>
        <w:rPr>
          <w:del w:id="243" w:author="Author"/>
          <w:rFonts w:asciiTheme="minorHAnsi" w:eastAsiaTheme="minorEastAsia" w:hAnsiTheme="minorHAnsi" w:cstheme="minorBidi"/>
          <w:sz w:val="22"/>
          <w:lang w:val="en-US"/>
        </w:rPr>
      </w:pPr>
      <w:del w:id="244" w:author="Author">
        <w:r w:rsidRPr="006E0939" w:rsidDel="00BD4ADC">
          <w:rPr>
            <w:rPrChange w:id="245" w:author="Author">
              <w:rPr>
                <w:rStyle w:val="Hyperlink"/>
                <w:lang w:val="en-GB"/>
              </w:rPr>
            </w:rPrChange>
          </w:rPr>
          <w:delText>5.3</w:delText>
        </w:r>
        <w:r w:rsidDel="00BD4ADC">
          <w:rPr>
            <w:rFonts w:asciiTheme="minorHAnsi" w:eastAsiaTheme="minorEastAsia" w:hAnsiTheme="minorHAnsi" w:cstheme="minorBidi"/>
            <w:sz w:val="22"/>
            <w:lang w:val="en-US"/>
          </w:rPr>
          <w:tab/>
        </w:r>
        <w:r w:rsidRPr="006E0939" w:rsidDel="00BD4ADC">
          <w:rPr>
            <w:rPrChange w:id="246" w:author="Author">
              <w:rPr>
                <w:rStyle w:val="Hyperlink"/>
                <w:lang w:val="en-GB"/>
              </w:rPr>
            </w:rPrChange>
          </w:rPr>
          <w:delText>Management networks (MGMT, warehouse and staff)</w:delText>
        </w:r>
        <w:r w:rsidDel="00BD4ADC">
          <w:rPr>
            <w:webHidden/>
          </w:rPr>
          <w:tab/>
          <w:delText>5</w:delText>
        </w:r>
      </w:del>
    </w:p>
    <w:p w14:paraId="21051346" w14:textId="77777777" w:rsidR="00F46E44" w:rsidDel="00BD4ADC" w:rsidRDefault="00F46E44">
      <w:pPr>
        <w:pStyle w:val="TOC1"/>
        <w:rPr>
          <w:del w:id="247" w:author="Author"/>
          <w:rFonts w:asciiTheme="minorHAnsi" w:eastAsiaTheme="minorEastAsia" w:hAnsiTheme="minorHAnsi" w:cstheme="minorBidi"/>
          <w:b w:val="0"/>
          <w:sz w:val="22"/>
          <w:szCs w:val="22"/>
        </w:rPr>
      </w:pPr>
      <w:del w:id="248" w:author="Author">
        <w:r w:rsidRPr="006E0939" w:rsidDel="00BD4ADC">
          <w:rPr>
            <w:rPrChange w:id="249" w:author="Author">
              <w:rPr>
                <w:rStyle w:val="Hyperlink"/>
                <w:b w:val="0"/>
                <w:lang w:val="en-GB"/>
              </w:rPr>
            </w:rPrChange>
          </w:rPr>
          <w:delText>6</w:delText>
        </w:r>
        <w:r w:rsidDel="00BD4ADC">
          <w:rPr>
            <w:rFonts w:asciiTheme="minorHAnsi" w:eastAsiaTheme="minorEastAsia" w:hAnsiTheme="minorHAnsi" w:cstheme="minorBidi"/>
            <w:b w:val="0"/>
            <w:sz w:val="22"/>
            <w:szCs w:val="22"/>
          </w:rPr>
          <w:tab/>
        </w:r>
        <w:r w:rsidRPr="006E0939" w:rsidDel="00BD4ADC">
          <w:rPr>
            <w:rPrChange w:id="250" w:author="Author">
              <w:rPr>
                <w:rStyle w:val="Hyperlink"/>
                <w:b w:val="0"/>
                <w:lang w:val="en-GB"/>
              </w:rPr>
            </w:rPrChange>
          </w:rPr>
          <w:delText>Recommendations</w:delText>
        </w:r>
        <w:r w:rsidDel="00BD4ADC">
          <w:rPr>
            <w:webHidden/>
          </w:rPr>
          <w:tab/>
          <w:delText>5</w:delText>
        </w:r>
      </w:del>
    </w:p>
    <w:p w14:paraId="5AC1350D" w14:textId="77777777" w:rsidR="00F46E44" w:rsidDel="00BD4ADC" w:rsidRDefault="00F46E44">
      <w:pPr>
        <w:pStyle w:val="TOC1"/>
        <w:rPr>
          <w:del w:id="251" w:author="Author"/>
          <w:rFonts w:asciiTheme="minorHAnsi" w:eastAsiaTheme="minorEastAsia" w:hAnsiTheme="minorHAnsi" w:cstheme="minorBidi"/>
          <w:b w:val="0"/>
          <w:sz w:val="22"/>
          <w:szCs w:val="22"/>
        </w:rPr>
      </w:pPr>
      <w:del w:id="252" w:author="Author">
        <w:r w:rsidRPr="006E0939" w:rsidDel="00BD4ADC">
          <w:rPr>
            <w:rPrChange w:id="253" w:author="Author">
              <w:rPr>
                <w:rStyle w:val="Hyperlink"/>
                <w:b w:val="0"/>
                <w:lang w:val="en-GB"/>
              </w:rPr>
            </w:rPrChange>
          </w:rPr>
          <w:delText>7</w:delText>
        </w:r>
        <w:r w:rsidDel="00BD4ADC">
          <w:rPr>
            <w:rFonts w:asciiTheme="minorHAnsi" w:eastAsiaTheme="minorEastAsia" w:hAnsiTheme="minorHAnsi" w:cstheme="minorBidi"/>
            <w:b w:val="0"/>
            <w:sz w:val="22"/>
            <w:szCs w:val="22"/>
          </w:rPr>
          <w:tab/>
        </w:r>
        <w:r w:rsidRPr="006E0939" w:rsidDel="00BD4ADC">
          <w:rPr>
            <w:rPrChange w:id="254" w:author="Author">
              <w:rPr>
                <w:rStyle w:val="Hyperlink"/>
                <w:b w:val="0"/>
                <w:lang w:val="en-GB"/>
              </w:rPr>
            </w:rPrChange>
          </w:rPr>
          <w:delText>Detailed Technical Report</w:delText>
        </w:r>
        <w:r w:rsidDel="00BD4ADC">
          <w:rPr>
            <w:webHidden/>
          </w:rPr>
          <w:tab/>
          <w:delText>6</w:delText>
        </w:r>
      </w:del>
    </w:p>
    <w:p w14:paraId="411D1EA5" w14:textId="77777777" w:rsidR="00F46E44" w:rsidDel="00BD4ADC" w:rsidRDefault="00F46E44">
      <w:pPr>
        <w:pStyle w:val="TOC2"/>
        <w:rPr>
          <w:del w:id="255" w:author="Author"/>
          <w:rFonts w:asciiTheme="minorHAnsi" w:eastAsiaTheme="minorEastAsia" w:hAnsiTheme="minorHAnsi" w:cstheme="minorBidi"/>
          <w:sz w:val="22"/>
          <w:lang w:val="en-US"/>
        </w:rPr>
      </w:pPr>
      <w:del w:id="256" w:author="Author">
        <w:r w:rsidRPr="006E0939" w:rsidDel="00BD4ADC">
          <w:rPr>
            <w:rPrChange w:id="257" w:author="Author">
              <w:rPr>
                <w:rStyle w:val="Hyperlink"/>
                <w:lang w:val="en-GB"/>
              </w:rPr>
            </w:rPrChange>
          </w:rPr>
          <w:delText>7.1</w:delText>
        </w:r>
        <w:r w:rsidDel="00BD4ADC">
          <w:rPr>
            <w:rFonts w:asciiTheme="minorHAnsi" w:eastAsiaTheme="minorEastAsia" w:hAnsiTheme="minorHAnsi" w:cstheme="minorBidi"/>
            <w:sz w:val="22"/>
            <w:lang w:val="en-US"/>
          </w:rPr>
          <w:tab/>
        </w:r>
        <w:r w:rsidRPr="006E0939" w:rsidDel="00BD4ADC">
          <w:rPr>
            <w:rPrChange w:id="258" w:author="Author">
              <w:rPr>
                <w:rStyle w:val="Hyperlink"/>
                <w:lang w:val="en-GB"/>
              </w:rPr>
            </w:rPrChange>
          </w:rPr>
          <w:delText>Tooling</w:delText>
        </w:r>
        <w:r w:rsidDel="00BD4ADC">
          <w:rPr>
            <w:webHidden/>
          </w:rPr>
          <w:tab/>
          <w:delText>7</w:delText>
        </w:r>
      </w:del>
    </w:p>
    <w:p w14:paraId="152D8180" w14:textId="77777777" w:rsidR="00F46E44" w:rsidDel="00BD4ADC" w:rsidRDefault="00F46E44">
      <w:pPr>
        <w:pStyle w:val="TOC2"/>
        <w:rPr>
          <w:del w:id="259" w:author="Author"/>
          <w:rFonts w:asciiTheme="minorHAnsi" w:eastAsiaTheme="minorEastAsia" w:hAnsiTheme="minorHAnsi" w:cstheme="minorBidi"/>
          <w:sz w:val="22"/>
          <w:lang w:val="en-US"/>
        </w:rPr>
      </w:pPr>
      <w:del w:id="260" w:author="Author">
        <w:r w:rsidRPr="006E0939" w:rsidDel="00BD4ADC">
          <w:rPr>
            <w:rPrChange w:id="261" w:author="Author">
              <w:rPr>
                <w:rStyle w:val="Hyperlink"/>
                <w:lang w:val="en-GB"/>
              </w:rPr>
            </w:rPrChange>
          </w:rPr>
          <w:delText>7.2</w:delText>
        </w:r>
        <w:r w:rsidDel="00BD4ADC">
          <w:rPr>
            <w:rFonts w:asciiTheme="minorHAnsi" w:eastAsiaTheme="minorEastAsia" w:hAnsiTheme="minorHAnsi" w:cstheme="minorBidi"/>
            <w:sz w:val="22"/>
            <w:lang w:val="en-US"/>
          </w:rPr>
          <w:tab/>
        </w:r>
        <w:r w:rsidRPr="006E0939" w:rsidDel="00BD4ADC">
          <w:rPr>
            <w:rPrChange w:id="262" w:author="Author">
              <w:rPr>
                <w:rStyle w:val="Hyperlink"/>
                <w:lang w:val="en-GB"/>
              </w:rPr>
            </w:rPrChange>
          </w:rPr>
          <w:delText>Executed Test Cases</w:delText>
        </w:r>
        <w:r w:rsidDel="00BD4ADC">
          <w:rPr>
            <w:webHidden/>
          </w:rPr>
          <w:tab/>
          <w:delText>7</w:delText>
        </w:r>
      </w:del>
    </w:p>
    <w:p w14:paraId="0DCDD203" w14:textId="77777777" w:rsidR="00F46E44" w:rsidDel="00BD4ADC" w:rsidRDefault="00F46E44">
      <w:pPr>
        <w:pStyle w:val="TOC2"/>
        <w:rPr>
          <w:del w:id="263" w:author="Author"/>
          <w:rFonts w:asciiTheme="minorHAnsi" w:eastAsiaTheme="minorEastAsia" w:hAnsiTheme="minorHAnsi" w:cstheme="minorBidi"/>
          <w:sz w:val="22"/>
          <w:lang w:val="en-US"/>
        </w:rPr>
      </w:pPr>
      <w:del w:id="264" w:author="Author">
        <w:r w:rsidRPr="006E0939" w:rsidDel="00BD4ADC">
          <w:rPr>
            <w:rPrChange w:id="265" w:author="Author">
              <w:rPr>
                <w:rStyle w:val="Hyperlink"/>
                <w:lang w:val="en-GB"/>
              </w:rPr>
            </w:rPrChange>
          </w:rPr>
          <w:delText>7.3</w:delText>
        </w:r>
        <w:r w:rsidDel="00BD4ADC">
          <w:rPr>
            <w:rFonts w:asciiTheme="minorHAnsi" w:eastAsiaTheme="minorEastAsia" w:hAnsiTheme="minorHAnsi" w:cstheme="minorBidi"/>
            <w:sz w:val="22"/>
            <w:lang w:val="en-US"/>
          </w:rPr>
          <w:tab/>
        </w:r>
        <w:r w:rsidRPr="006E0939" w:rsidDel="00BD4ADC">
          <w:rPr>
            <w:rPrChange w:id="266" w:author="Author">
              <w:rPr>
                <w:rStyle w:val="Hyperlink"/>
                <w:lang w:val="en-GB"/>
              </w:rPr>
            </w:rPrChange>
          </w:rPr>
          <w:delText>Vulnerability Summary</w:delText>
        </w:r>
        <w:r w:rsidDel="00BD4ADC">
          <w:rPr>
            <w:webHidden/>
          </w:rPr>
          <w:tab/>
          <w:delText>7</w:delText>
        </w:r>
      </w:del>
    </w:p>
    <w:p w14:paraId="2BFE6DA5" w14:textId="77777777" w:rsidR="00F46E44" w:rsidDel="00BD4ADC" w:rsidRDefault="00F46E44">
      <w:pPr>
        <w:pStyle w:val="TOC2"/>
        <w:rPr>
          <w:del w:id="267" w:author="Author"/>
          <w:rFonts w:asciiTheme="minorHAnsi" w:eastAsiaTheme="minorEastAsia" w:hAnsiTheme="minorHAnsi" w:cstheme="minorBidi"/>
          <w:sz w:val="22"/>
          <w:lang w:val="en-US"/>
        </w:rPr>
      </w:pPr>
      <w:del w:id="268" w:author="Author">
        <w:r w:rsidRPr="006E0939" w:rsidDel="00BD4ADC">
          <w:rPr>
            <w:rPrChange w:id="269" w:author="Author">
              <w:rPr>
                <w:rStyle w:val="Hyperlink"/>
                <w:lang w:val="en-GB"/>
              </w:rPr>
            </w:rPrChange>
          </w:rPr>
          <w:delText>7.4</w:delText>
        </w:r>
        <w:r w:rsidDel="00BD4ADC">
          <w:rPr>
            <w:rFonts w:asciiTheme="minorHAnsi" w:eastAsiaTheme="minorEastAsia" w:hAnsiTheme="minorHAnsi" w:cstheme="minorBidi"/>
            <w:sz w:val="22"/>
            <w:lang w:val="en-US"/>
          </w:rPr>
          <w:tab/>
        </w:r>
        <w:r w:rsidRPr="006E0939" w:rsidDel="00BD4ADC">
          <w:rPr>
            <w:rPrChange w:id="270" w:author="Author">
              <w:rPr>
                <w:rStyle w:val="Hyperlink"/>
                <w:lang w:val="en-GB"/>
              </w:rPr>
            </w:rPrChange>
          </w:rPr>
          <w:delText>Vulnerability Details</w:delText>
        </w:r>
        <w:r w:rsidDel="00BD4ADC">
          <w:rPr>
            <w:webHidden/>
          </w:rPr>
          <w:tab/>
          <w:delText>12</w:delText>
        </w:r>
      </w:del>
    </w:p>
    <w:p w14:paraId="5AC12164" w14:textId="77777777" w:rsidR="00F46E44" w:rsidDel="00BD4ADC" w:rsidRDefault="00F46E44">
      <w:pPr>
        <w:pStyle w:val="TOC1"/>
        <w:rPr>
          <w:del w:id="271" w:author="Author"/>
          <w:rFonts w:asciiTheme="minorHAnsi" w:eastAsiaTheme="minorEastAsia" w:hAnsiTheme="minorHAnsi" w:cstheme="minorBidi"/>
          <w:b w:val="0"/>
          <w:sz w:val="22"/>
          <w:szCs w:val="22"/>
        </w:rPr>
      </w:pPr>
      <w:del w:id="272" w:author="Author">
        <w:r w:rsidRPr="006E0939" w:rsidDel="00BD4ADC">
          <w:rPr>
            <w:rPrChange w:id="273" w:author="Author">
              <w:rPr>
                <w:rStyle w:val="Hyperlink"/>
                <w:b w:val="0"/>
                <w:lang w:val="en-GB"/>
              </w:rPr>
            </w:rPrChange>
          </w:rPr>
          <w:delText>8</w:delText>
        </w:r>
        <w:r w:rsidDel="00BD4ADC">
          <w:rPr>
            <w:rFonts w:asciiTheme="minorHAnsi" w:eastAsiaTheme="minorEastAsia" w:hAnsiTheme="minorHAnsi" w:cstheme="minorBidi"/>
            <w:b w:val="0"/>
            <w:sz w:val="22"/>
            <w:szCs w:val="22"/>
          </w:rPr>
          <w:tab/>
        </w:r>
        <w:r w:rsidRPr="006E0939" w:rsidDel="00BD4ADC">
          <w:rPr>
            <w:rPrChange w:id="274" w:author="Author">
              <w:rPr>
                <w:rStyle w:val="Hyperlink"/>
                <w:b w:val="0"/>
                <w:lang w:val="en-GB"/>
              </w:rPr>
            </w:rPrChange>
          </w:rPr>
          <w:delText>Sample Report – Attachments</w:delText>
        </w:r>
        <w:r w:rsidDel="00BD4ADC">
          <w:rPr>
            <w:webHidden/>
          </w:rPr>
          <w:tab/>
          <w:delText>28</w:delText>
        </w:r>
      </w:del>
    </w:p>
    <w:p w14:paraId="5DCB98D1" w14:textId="4BBC4B22" w:rsidR="00E45CBD" w:rsidRPr="003C2E13" w:rsidRDefault="00392E03" w:rsidP="00253BB6">
      <w:pPr>
        <w:pStyle w:val="Title"/>
        <w:rPr>
          <w:lang w:val="en-GB"/>
        </w:rPr>
      </w:pPr>
      <w:r w:rsidRPr="003C2E13">
        <w:rPr>
          <w:rFonts w:eastAsiaTheme="majorEastAsia" w:cstheme="majorHAnsi"/>
          <w:b w:val="0"/>
          <w:noProof/>
          <w:szCs w:val="32"/>
          <w:lang w:val="en-GB"/>
        </w:rPr>
        <w:fldChar w:fldCharType="end"/>
      </w:r>
      <w:r w:rsidR="00E45CBD" w:rsidRPr="003C2E13">
        <w:rPr>
          <w:lang w:val="en-GB"/>
        </w:rPr>
        <w:t>Figures</w:t>
      </w:r>
    </w:p>
    <w:p w14:paraId="66C68F8F" w14:textId="77777777" w:rsidR="00E45CBD" w:rsidRPr="003C2E13" w:rsidRDefault="00E45CBD" w:rsidP="00E45CBD">
      <w:pPr>
        <w:rPr>
          <w:lang w:val="en-GB"/>
        </w:rPr>
      </w:pPr>
      <w:r w:rsidRPr="003C2E13">
        <w:rPr>
          <w:lang w:val="en-GB"/>
        </w:rPr>
        <w:fldChar w:fldCharType="begin"/>
      </w:r>
      <w:r w:rsidRPr="003C2E13">
        <w:rPr>
          <w:lang w:val="en-GB"/>
        </w:rPr>
        <w:instrText xml:space="preserve"> TOC \h \z \c "Figure" </w:instrText>
      </w:r>
      <w:r w:rsidRPr="003C2E13">
        <w:rPr>
          <w:lang w:val="en-GB"/>
        </w:rPr>
        <w:fldChar w:fldCharType="separate"/>
      </w:r>
      <w:r w:rsidRPr="003C2E13">
        <w:rPr>
          <w:b/>
          <w:bCs/>
          <w:noProof/>
          <w:lang w:val="en-GB"/>
        </w:rPr>
        <w:t>No table of figures entries found.</w:t>
      </w:r>
      <w:r w:rsidRPr="003C2E13">
        <w:rPr>
          <w:lang w:val="en-GB"/>
        </w:rPr>
        <w:fldChar w:fldCharType="end"/>
      </w:r>
    </w:p>
    <w:p w14:paraId="2D756FF5" w14:textId="77777777" w:rsidR="008F6886" w:rsidRDefault="00E45CBD">
      <w:pPr>
        <w:pStyle w:val="TableofFigures"/>
        <w:tabs>
          <w:tab w:val="right" w:leader="dot" w:pos="8325"/>
        </w:tabs>
        <w:rPr>
          <w:ins w:id="275" w:author="Author"/>
          <w:lang w:val="en-GB"/>
        </w:rPr>
      </w:pPr>
      <w:r w:rsidRPr="008F6886">
        <w:rPr>
          <w:b/>
          <w:lang w:val="en-GB"/>
          <w:rPrChange w:id="276" w:author="Author">
            <w:rPr>
              <w:lang w:val="en-GB"/>
            </w:rPr>
          </w:rPrChange>
        </w:rPr>
        <w:t>Tabl</w:t>
      </w:r>
      <w:bookmarkStart w:id="277" w:name="_GoBack"/>
      <w:bookmarkEnd w:id="277"/>
      <w:r w:rsidRPr="008F6886">
        <w:rPr>
          <w:b/>
          <w:lang w:val="en-GB"/>
          <w:rPrChange w:id="278" w:author="Author">
            <w:rPr>
              <w:lang w:val="en-GB"/>
            </w:rPr>
          </w:rPrChange>
        </w:rPr>
        <w:t>es</w:t>
      </w:r>
    </w:p>
    <w:p w14:paraId="19C992BC" w14:textId="0D54DB61" w:rsidR="006E0939" w:rsidRDefault="00E45CBD">
      <w:pPr>
        <w:pStyle w:val="TableofFigures"/>
        <w:tabs>
          <w:tab w:val="right" w:leader="dot" w:pos="8325"/>
        </w:tabs>
        <w:rPr>
          <w:ins w:id="279" w:author="Author"/>
          <w:rFonts w:asciiTheme="minorHAnsi" w:eastAsiaTheme="minorEastAsia" w:hAnsiTheme="minorHAnsi" w:cstheme="minorBidi"/>
          <w:noProof/>
          <w:sz w:val="22"/>
          <w:lang w:val="en-US"/>
        </w:rPr>
      </w:pPr>
      <w:r w:rsidRPr="003C2E13">
        <w:rPr>
          <w:lang w:val="en-GB"/>
        </w:rPr>
        <w:fldChar w:fldCharType="begin"/>
      </w:r>
      <w:r w:rsidRPr="003C2E13">
        <w:rPr>
          <w:lang w:val="en-GB"/>
        </w:rPr>
        <w:instrText xml:space="preserve"> TOC \h \z \c "Table" </w:instrText>
      </w:r>
      <w:r w:rsidRPr="003C2E13">
        <w:rPr>
          <w:lang w:val="en-GB"/>
        </w:rPr>
        <w:fldChar w:fldCharType="separate"/>
      </w:r>
      <w:ins w:id="280" w:author="Author">
        <w:r w:rsidR="006E0939" w:rsidRPr="00910D7D">
          <w:rPr>
            <w:rStyle w:val="Hyperlink"/>
            <w:noProof/>
          </w:rPr>
          <w:fldChar w:fldCharType="begin"/>
        </w:r>
        <w:r w:rsidR="006E0939" w:rsidRPr="00910D7D">
          <w:rPr>
            <w:rStyle w:val="Hyperlink"/>
            <w:noProof/>
          </w:rPr>
          <w:instrText xml:space="preserve"> </w:instrText>
        </w:r>
        <w:r w:rsidR="006E0939">
          <w:rPr>
            <w:noProof/>
          </w:rPr>
          <w:instrText>HYPERLINK \l "_Toc503131730"</w:instrText>
        </w:r>
        <w:r w:rsidR="006E0939" w:rsidRPr="00910D7D">
          <w:rPr>
            <w:rStyle w:val="Hyperlink"/>
            <w:noProof/>
          </w:rPr>
          <w:instrText xml:space="preserve"> </w:instrText>
        </w:r>
        <w:r w:rsidR="006E0939" w:rsidRPr="00910D7D">
          <w:rPr>
            <w:rStyle w:val="Hyperlink"/>
            <w:noProof/>
          </w:rPr>
          <w:fldChar w:fldCharType="separate"/>
        </w:r>
        <w:r w:rsidR="006E0939" w:rsidRPr="00910D7D">
          <w:rPr>
            <w:rStyle w:val="Hyperlink"/>
            <w:noProof/>
            <w:lang w:val="en-GB"/>
          </w:rPr>
          <w:t>Table 1 Tools and versions used.</w:t>
        </w:r>
        <w:r w:rsidR="006E0939">
          <w:rPr>
            <w:noProof/>
            <w:webHidden/>
          </w:rPr>
          <w:tab/>
        </w:r>
        <w:r w:rsidR="006E0939">
          <w:rPr>
            <w:noProof/>
            <w:webHidden/>
          </w:rPr>
          <w:fldChar w:fldCharType="begin"/>
        </w:r>
        <w:r w:rsidR="006E0939">
          <w:rPr>
            <w:noProof/>
            <w:webHidden/>
          </w:rPr>
          <w:instrText xml:space="preserve"> PAGEREF _Toc503131730 \h </w:instrText>
        </w:r>
      </w:ins>
      <w:r w:rsidR="006E0939">
        <w:rPr>
          <w:noProof/>
          <w:webHidden/>
        </w:rPr>
      </w:r>
      <w:r w:rsidR="006E0939">
        <w:rPr>
          <w:noProof/>
          <w:webHidden/>
        </w:rPr>
        <w:fldChar w:fldCharType="separate"/>
      </w:r>
      <w:ins w:id="281" w:author="Author">
        <w:r w:rsidR="002F0300">
          <w:rPr>
            <w:noProof/>
            <w:webHidden/>
          </w:rPr>
          <w:t>8</w:t>
        </w:r>
        <w:r w:rsidR="006E0939">
          <w:rPr>
            <w:noProof/>
            <w:webHidden/>
          </w:rPr>
          <w:fldChar w:fldCharType="end"/>
        </w:r>
        <w:r w:rsidR="006E0939" w:rsidRPr="00910D7D">
          <w:rPr>
            <w:rStyle w:val="Hyperlink"/>
            <w:noProof/>
          </w:rPr>
          <w:fldChar w:fldCharType="end"/>
        </w:r>
      </w:ins>
    </w:p>
    <w:p w14:paraId="650EF41C" w14:textId="77777777" w:rsidR="006E0939" w:rsidRDefault="006E0939">
      <w:pPr>
        <w:pStyle w:val="TableofFigures"/>
        <w:tabs>
          <w:tab w:val="right" w:leader="dot" w:pos="8325"/>
        </w:tabs>
        <w:rPr>
          <w:ins w:id="282" w:author="Author"/>
          <w:rFonts w:asciiTheme="minorHAnsi" w:eastAsiaTheme="minorEastAsia" w:hAnsiTheme="minorHAnsi" w:cstheme="minorBidi"/>
          <w:noProof/>
          <w:sz w:val="22"/>
          <w:lang w:val="en-US"/>
        </w:rPr>
      </w:pPr>
      <w:ins w:id="283" w:author="Author">
        <w:r w:rsidRPr="00910D7D">
          <w:rPr>
            <w:rStyle w:val="Hyperlink"/>
            <w:noProof/>
          </w:rPr>
          <w:fldChar w:fldCharType="begin"/>
        </w:r>
        <w:r w:rsidRPr="00910D7D">
          <w:rPr>
            <w:rStyle w:val="Hyperlink"/>
            <w:noProof/>
          </w:rPr>
          <w:instrText xml:space="preserve"> </w:instrText>
        </w:r>
        <w:r>
          <w:rPr>
            <w:noProof/>
          </w:rPr>
          <w:instrText>HYPERLINK \l "_Toc503131731"</w:instrText>
        </w:r>
        <w:r w:rsidRPr="00910D7D">
          <w:rPr>
            <w:rStyle w:val="Hyperlink"/>
            <w:noProof/>
          </w:rPr>
          <w:instrText xml:space="preserve"> </w:instrText>
        </w:r>
        <w:r w:rsidRPr="00910D7D">
          <w:rPr>
            <w:rStyle w:val="Hyperlink"/>
            <w:noProof/>
          </w:rPr>
          <w:fldChar w:fldCharType="separate"/>
        </w:r>
        <w:r w:rsidRPr="00910D7D">
          <w:rPr>
            <w:rStyle w:val="Hyperlink"/>
            <w:noProof/>
            <w:lang w:val="en-GB"/>
          </w:rPr>
          <w:t>Table 2 Executed test cases</w:t>
        </w:r>
        <w:r>
          <w:rPr>
            <w:noProof/>
            <w:webHidden/>
          </w:rPr>
          <w:tab/>
        </w:r>
        <w:r>
          <w:rPr>
            <w:noProof/>
            <w:webHidden/>
          </w:rPr>
          <w:fldChar w:fldCharType="begin"/>
        </w:r>
        <w:r>
          <w:rPr>
            <w:noProof/>
            <w:webHidden/>
          </w:rPr>
          <w:instrText xml:space="preserve"> PAGEREF _Toc503131731 \h </w:instrText>
        </w:r>
      </w:ins>
      <w:r>
        <w:rPr>
          <w:noProof/>
          <w:webHidden/>
        </w:rPr>
      </w:r>
      <w:r>
        <w:rPr>
          <w:noProof/>
          <w:webHidden/>
        </w:rPr>
        <w:fldChar w:fldCharType="separate"/>
      </w:r>
      <w:ins w:id="284" w:author="Author">
        <w:r w:rsidR="002F0300">
          <w:rPr>
            <w:noProof/>
            <w:webHidden/>
          </w:rPr>
          <w:t>9</w:t>
        </w:r>
        <w:r>
          <w:rPr>
            <w:noProof/>
            <w:webHidden/>
          </w:rPr>
          <w:fldChar w:fldCharType="end"/>
        </w:r>
        <w:r w:rsidRPr="00910D7D">
          <w:rPr>
            <w:rStyle w:val="Hyperlink"/>
            <w:noProof/>
          </w:rPr>
          <w:fldChar w:fldCharType="end"/>
        </w:r>
      </w:ins>
    </w:p>
    <w:p w14:paraId="09B7D0C2" w14:textId="77777777" w:rsidR="006E0939" w:rsidRDefault="006E0939">
      <w:pPr>
        <w:pStyle w:val="TableofFigures"/>
        <w:tabs>
          <w:tab w:val="right" w:leader="dot" w:pos="8325"/>
        </w:tabs>
        <w:rPr>
          <w:ins w:id="285" w:author="Author"/>
          <w:rFonts w:asciiTheme="minorHAnsi" w:eastAsiaTheme="minorEastAsia" w:hAnsiTheme="minorHAnsi" w:cstheme="minorBidi"/>
          <w:noProof/>
          <w:sz w:val="22"/>
          <w:lang w:val="en-US"/>
        </w:rPr>
      </w:pPr>
      <w:ins w:id="286" w:author="Author">
        <w:r w:rsidRPr="00910D7D">
          <w:rPr>
            <w:rStyle w:val="Hyperlink"/>
            <w:noProof/>
          </w:rPr>
          <w:lastRenderedPageBreak/>
          <w:fldChar w:fldCharType="begin"/>
        </w:r>
        <w:r w:rsidRPr="00910D7D">
          <w:rPr>
            <w:rStyle w:val="Hyperlink"/>
            <w:noProof/>
          </w:rPr>
          <w:instrText xml:space="preserve"> </w:instrText>
        </w:r>
        <w:r>
          <w:rPr>
            <w:noProof/>
          </w:rPr>
          <w:instrText>HYPERLINK \l "_Toc503131732"</w:instrText>
        </w:r>
        <w:r w:rsidRPr="00910D7D">
          <w:rPr>
            <w:rStyle w:val="Hyperlink"/>
            <w:noProof/>
          </w:rPr>
          <w:instrText xml:space="preserve"> </w:instrText>
        </w:r>
        <w:r w:rsidRPr="00910D7D">
          <w:rPr>
            <w:rStyle w:val="Hyperlink"/>
            <w:noProof/>
          </w:rPr>
          <w:fldChar w:fldCharType="separate"/>
        </w:r>
        <w:r w:rsidRPr="00910D7D">
          <w:rPr>
            <w:rStyle w:val="Hyperlink"/>
            <w:noProof/>
            <w:lang w:val="en-GB"/>
          </w:rPr>
          <w:t>Table 3 DMZ internal vulnerabilities summary</w:t>
        </w:r>
        <w:r>
          <w:rPr>
            <w:noProof/>
            <w:webHidden/>
          </w:rPr>
          <w:tab/>
        </w:r>
        <w:r>
          <w:rPr>
            <w:noProof/>
            <w:webHidden/>
          </w:rPr>
          <w:fldChar w:fldCharType="begin"/>
        </w:r>
        <w:r>
          <w:rPr>
            <w:noProof/>
            <w:webHidden/>
          </w:rPr>
          <w:instrText xml:space="preserve"> PAGEREF _Toc503131732 \h </w:instrText>
        </w:r>
      </w:ins>
      <w:r>
        <w:rPr>
          <w:noProof/>
          <w:webHidden/>
        </w:rPr>
      </w:r>
      <w:r>
        <w:rPr>
          <w:noProof/>
          <w:webHidden/>
        </w:rPr>
        <w:fldChar w:fldCharType="separate"/>
      </w:r>
      <w:ins w:id="287" w:author="Author">
        <w:r w:rsidR="002F0300">
          <w:rPr>
            <w:noProof/>
            <w:webHidden/>
          </w:rPr>
          <w:t>10</w:t>
        </w:r>
        <w:r>
          <w:rPr>
            <w:noProof/>
            <w:webHidden/>
          </w:rPr>
          <w:fldChar w:fldCharType="end"/>
        </w:r>
        <w:r w:rsidRPr="00910D7D">
          <w:rPr>
            <w:rStyle w:val="Hyperlink"/>
            <w:noProof/>
          </w:rPr>
          <w:fldChar w:fldCharType="end"/>
        </w:r>
      </w:ins>
    </w:p>
    <w:p w14:paraId="6BD05C3E" w14:textId="77777777" w:rsidR="006E0939" w:rsidRDefault="006E0939">
      <w:pPr>
        <w:pStyle w:val="TableofFigures"/>
        <w:tabs>
          <w:tab w:val="right" w:leader="dot" w:pos="8325"/>
        </w:tabs>
        <w:rPr>
          <w:ins w:id="288" w:author="Author"/>
          <w:rFonts w:asciiTheme="minorHAnsi" w:eastAsiaTheme="minorEastAsia" w:hAnsiTheme="minorHAnsi" w:cstheme="minorBidi"/>
          <w:noProof/>
          <w:sz w:val="22"/>
          <w:lang w:val="en-US"/>
        </w:rPr>
      </w:pPr>
      <w:ins w:id="289" w:author="Author">
        <w:r w:rsidRPr="00910D7D">
          <w:rPr>
            <w:rStyle w:val="Hyperlink"/>
            <w:noProof/>
          </w:rPr>
          <w:fldChar w:fldCharType="begin"/>
        </w:r>
        <w:r w:rsidRPr="00910D7D">
          <w:rPr>
            <w:rStyle w:val="Hyperlink"/>
            <w:noProof/>
          </w:rPr>
          <w:instrText xml:space="preserve"> </w:instrText>
        </w:r>
        <w:r>
          <w:rPr>
            <w:noProof/>
          </w:rPr>
          <w:instrText>HYPERLINK \l "_Toc503131733"</w:instrText>
        </w:r>
        <w:r w:rsidRPr="00910D7D">
          <w:rPr>
            <w:rStyle w:val="Hyperlink"/>
            <w:noProof/>
          </w:rPr>
          <w:instrText xml:space="preserve"> </w:instrText>
        </w:r>
        <w:r w:rsidRPr="00910D7D">
          <w:rPr>
            <w:rStyle w:val="Hyperlink"/>
            <w:noProof/>
          </w:rPr>
          <w:fldChar w:fldCharType="separate"/>
        </w:r>
        <w:r w:rsidRPr="00910D7D">
          <w:rPr>
            <w:rStyle w:val="Hyperlink"/>
            <w:noProof/>
            <w:lang w:val="en-GB"/>
          </w:rPr>
          <w:t>Table 4 DMZ and external vulnerabilities summary</w:t>
        </w:r>
        <w:r>
          <w:rPr>
            <w:noProof/>
            <w:webHidden/>
          </w:rPr>
          <w:tab/>
        </w:r>
        <w:r>
          <w:rPr>
            <w:noProof/>
            <w:webHidden/>
          </w:rPr>
          <w:fldChar w:fldCharType="begin"/>
        </w:r>
        <w:r>
          <w:rPr>
            <w:noProof/>
            <w:webHidden/>
          </w:rPr>
          <w:instrText xml:space="preserve"> PAGEREF _Toc503131733 \h </w:instrText>
        </w:r>
      </w:ins>
      <w:r>
        <w:rPr>
          <w:noProof/>
          <w:webHidden/>
        </w:rPr>
      </w:r>
      <w:r>
        <w:rPr>
          <w:noProof/>
          <w:webHidden/>
        </w:rPr>
        <w:fldChar w:fldCharType="separate"/>
      </w:r>
      <w:ins w:id="290" w:author="Author">
        <w:r w:rsidR="002F0300">
          <w:rPr>
            <w:noProof/>
            <w:webHidden/>
          </w:rPr>
          <w:t>10</w:t>
        </w:r>
        <w:r>
          <w:rPr>
            <w:noProof/>
            <w:webHidden/>
          </w:rPr>
          <w:fldChar w:fldCharType="end"/>
        </w:r>
        <w:r w:rsidRPr="00910D7D">
          <w:rPr>
            <w:rStyle w:val="Hyperlink"/>
            <w:noProof/>
          </w:rPr>
          <w:fldChar w:fldCharType="end"/>
        </w:r>
      </w:ins>
    </w:p>
    <w:p w14:paraId="336FB873" w14:textId="77777777" w:rsidR="006E0939" w:rsidRDefault="006E0939">
      <w:pPr>
        <w:pStyle w:val="TableofFigures"/>
        <w:tabs>
          <w:tab w:val="right" w:leader="dot" w:pos="8325"/>
        </w:tabs>
        <w:rPr>
          <w:ins w:id="291" w:author="Author"/>
          <w:rFonts w:asciiTheme="minorHAnsi" w:eastAsiaTheme="minorEastAsia" w:hAnsiTheme="minorHAnsi" w:cstheme="minorBidi"/>
          <w:noProof/>
          <w:sz w:val="22"/>
          <w:lang w:val="en-US"/>
        </w:rPr>
      </w:pPr>
      <w:ins w:id="292" w:author="Author">
        <w:r w:rsidRPr="00910D7D">
          <w:rPr>
            <w:rStyle w:val="Hyperlink"/>
            <w:noProof/>
          </w:rPr>
          <w:fldChar w:fldCharType="begin"/>
        </w:r>
        <w:r w:rsidRPr="00910D7D">
          <w:rPr>
            <w:rStyle w:val="Hyperlink"/>
            <w:noProof/>
          </w:rPr>
          <w:instrText xml:space="preserve"> </w:instrText>
        </w:r>
        <w:r>
          <w:rPr>
            <w:noProof/>
          </w:rPr>
          <w:instrText>HYPERLINK \l "_Toc503131734"</w:instrText>
        </w:r>
        <w:r w:rsidRPr="00910D7D">
          <w:rPr>
            <w:rStyle w:val="Hyperlink"/>
            <w:noProof/>
          </w:rPr>
          <w:instrText xml:space="preserve"> </w:instrText>
        </w:r>
        <w:r w:rsidRPr="00910D7D">
          <w:rPr>
            <w:rStyle w:val="Hyperlink"/>
            <w:noProof/>
          </w:rPr>
          <w:fldChar w:fldCharType="separate"/>
        </w:r>
        <w:r w:rsidRPr="00910D7D">
          <w:rPr>
            <w:rStyle w:val="Hyperlink"/>
            <w:noProof/>
            <w:lang w:val="en-GB"/>
          </w:rPr>
          <w:t>Table 5 Internal services vulnerabilities summary</w:t>
        </w:r>
        <w:r>
          <w:rPr>
            <w:noProof/>
            <w:webHidden/>
          </w:rPr>
          <w:tab/>
        </w:r>
        <w:r>
          <w:rPr>
            <w:noProof/>
            <w:webHidden/>
          </w:rPr>
          <w:fldChar w:fldCharType="begin"/>
        </w:r>
        <w:r>
          <w:rPr>
            <w:noProof/>
            <w:webHidden/>
          </w:rPr>
          <w:instrText xml:space="preserve"> PAGEREF _Toc503131734 \h </w:instrText>
        </w:r>
      </w:ins>
      <w:r>
        <w:rPr>
          <w:noProof/>
          <w:webHidden/>
        </w:rPr>
      </w:r>
      <w:r>
        <w:rPr>
          <w:noProof/>
          <w:webHidden/>
        </w:rPr>
        <w:fldChar w:fldCharType="separate"/>
      </w:r>
      <w:ins w:id="293" w:author="Author">
        <w:r w:rsidR="002F0300">
          <w:rPr>
            <w:noProof/>
            <w:webHidden/>
          </w:rPr>
          <w:t>11</w:t>
        </w:r>
        <w:r>
          <w:rPr>
            <w:noProof/>
            <w:webHidden/>
          </w:rPr>
          <w:fldChar w:fldCharType="end"/>
        </w:r>
        <w:r w:rsidRPr="00910D7D">
          <w:rPr>
            <w:rStyle w:val="Hyperlink"/>
            <w:noProof/>
          </w:rPr>
          <w:fldChar w:fldCharType="end"/>
        </w:r>
      </w:ins>
    </w:p>
    <w:p w14:paraId="6003EC6A" w14:textId="77777777" w:rsidR="006E0939" w:rsidRDefault="006E0939">
      <w:pPr>
        <w:pStyle w:val="TableofFigures"/>
        <w:tabs>
          <w:tab w:val="right" w:leader="dot" w:pos="8325"/>
        </w:tabs>
        <w:rPr>
          <w:ins w:id="294" w:author="Author"/>
          <w:rFonts w:asciiTheme="minorHAnsi" w:eastAsiaTheme="minorEastAsia" w:hAnsiTheme="minorHAnsi" w:cstheme="minorBidi"/>
          <w:noProof/>
          <w:sz w:val="22"/>
          <w:lang w:val="en-US"/>
        </w:rPr>
      </w:pPr>
      <w:ins w:id="295" w:author="Author">
        <w:r w:rsidRPr="00910D7D">
          <w:rPr>
            <w:rStyle w:val="Hyperlink"/>
            <w:noProof/>
          </w:rPr>
          <w:fldChar w:fldCharType="begin"/>
        </w:r>
        <w:r w:rsidRPr="00910D7D">
          <w:rPr>
            <w:rStyle w:val="Hyperlink"/>
            <w:noProof/>
          </w:rPr>
          <w:instrText xml:space="preserve"> </w:instrText>
        </w:r>
        <w:r>
          <w:rPr>
            <w:noProof/>
          </w:rPr>
          <w:instrText>HYPERLINK \l "_Toc503131735"</w:instrText>
        </w:r>
        <w:r w:rsidRPr="00910D7D">
          <w:rPr>
            <w:rStyle w:val="Hyperlink"/>
            <w:noProof/>
          </w:rPr>
          <w:instrText xml:space="preserve"> </w:instrText>
        </w:r>
        <w:r w:rsidRPr="00910D7D">
          <w:rPr>
            <w:rStyle w:val="Hyperlink"/>
            <w:noProof/>
          </w:rPr>
          <w:fldChar w:fldCharType="separate"/>
        </w:r>
        <w:r w:rsidRPr="00910D7D">
          <w:rPr>
            <w:rStyle w:val="Hyperlink"/>
            <w:noProof/>
            <w:lang w:val="en-GB"/>
          </w:rPr>
          <w:t>Table 6 Branch vulnerabilities summary</w:t>
        </w:r>
        <w:r>
          <w:rPr>
            <w:noProof/>
            <w:webHidden/>
          </w:rPr>
          <w:tab/>
        </w:r>
        <w:r>
          <w:rPr>
            <w:noProof/>
            <w:webHidden/>
          </w:rPr>
          <w:fldChar w:fldCharType="begin"/>
        </w:r>
        <w:r>
          <w:rPr>
            <w:noProof/>
            <w:webHidden/>
          </w:rPr>
          <w:instrText xml:space="preserve"> PAGEREF _Toc503131735 \h </w:instrText>
        </w:r>
      </w:ins>
      <w:r>
        <w:rPr>
          <w:noProof/>
          <w:webHidden/>
        </w:rPr>
      </w:r>
      <w:r>
        <w:rPr>
          <w:noProof/>
          <w:webHidden/>
        </w:rPr>
        <w:fldChar w:fldCharType="separate"/>
      </w:r>
      <w:ins w:id="296" w:author="Author">
        <w:r w:rsidR="002F0300">
          <w:rPr>
            <w:noProof/>
            <w:webHidden/>
          </w:rPr>
          <w:t>11</w:t>
        </w:r>
        <w:r>
          <w:rPr>
            <w:noProof/>
            <w:webHidden/>
          </w:rPr>
          <w:fldChar w:fldCharType="end"/>
        </w:r>
        <w:r w:rsidRPr="00910D7D">
          <w:rPr>
            <w:rStyle w:val="Hyperlink"/>
            <w:noProof/>
          </w:rPr>
          <w:fldChar w:fldCharType="end"/>
        </w:r>
      </w:ins>
    </w:p>
    <w:p w14:paraId="11919A25" w14:textId="77777777" w:rsidR="006E0939" w:rsidRDefault="006E0939">
      <w:pPr>
        <w:pStyle w:val="TableofFigures"/>
        <w:tabs>
          <w:tab w:val="right" w:leader="dot" w:pos="8325"/>
        </w:tabs>
        <w:rPr>
          <w:ins w:id="297" w:author="Author"/>
          <w:rFonts w:asciiTheme="minorHAnsi" w:eastAsiaTheme="minorEastAsia" w:hAnsiTheme="minorHAnsi" w:cstheme="minorBidi"/>
          <w:noProof/>
          <w:sz w:val="22"/>
          <w:lang w:val="en-US"/>
        </w:rPr>
      </w:pPr>
      <w:ins w:id="298" w:author="Author">
        <w:r w:rsidRPr="00910D7D">
          <w:rPr>
            <w:rStyle w:val="Hyperlink"/>
            <w:noProof/>
          </w:rPr>
          <w:fldChar w:fldCharType="begin"/>
        </w:r>
        <w:r w:rsidRPr="00910D7D">
          <w:rPr>
            <w:rStyle w:val="Hyperlink"/>
            <w:noProof/>
          </w:rPr>
          <w:instrText xml:space="preserve"> </w:instrText>
        </w:r>
        <w:r>
          <w:rPr>
            <w:noProof/>
          </w:rPr>
          <w:instrText>HYPERLINK \l "_Toc503131736"</w:instrText>
        </w:r>
        <w:r w:rsidRPr="00910D7D">
          <w:rPr>
            <w:rStyle w:val="Hyperlink"/>
            <w:noProof/>
          </w:rPr>
          <w:instrText xml:space="preserve"> </w:instrText>
        </w:r>
        <w:r w:rsidRPr="00910D7D">
          <w:rPr>
            <w:rStyle w:val="Hyperlink"/>
            <w:noProof/>
          </w:rPr>
          <w:fldChar w:fldCharType="separate"/>
        </w:r>
        <w:r w:rsidRPr="00910D7D">
          <w:rPr>
            <w:rStyle w:val="Hyperlink"/>
            <w:noProof/>
            <w:lang w:val="en-GB"/>
          </w:rPr>
          <w:t>Table 7 Management network vulnerabilities summary</w:t>
        </w:r>
        <w:r>
          <w:rPr>
            <w:noProof/>
            <w:webHidden/>
          </w:rPr>
          <w:tab/>
        </w:r>
        <w:r>
          <w:rPr>
            <w:noProof/>
            <w:webHidden/>
          </w:rPr>
          <w:fldChar w:fldCharType="begin"/>
        </w:r>
        <w:r>
          <w:rPr>
            <w:noProof/>
            <w:webHidden/>
          </w:rPr>
          <w:instrText xml:space="preserve"> PAGEREF _Toc503131736 \h </w:instrText>
        </w:r>
      </w:ins>
      <w:r>
        <w:rPr>
          <w:noProof/>
          <w:webHidden/>
        </w:rPr>
      </w:r>
      <w:r>
        <w:rPr>
          <w:noProof/>
          <w:webHidden/>
        </w:rPr>
        <w:fldChar w:fldCharType="separate"/>
      </w:r>
      <w:ins w:id="299" w:author="Author">
        <w:r w:rsidR="002F0300">
          <w:rPr>
            <w:noProof/>
            <w:webHidden/>
          </w:rPr>
          <w:t>13</w:t>
        </w:r>
        <w:r>
          <w:rPr>
            <w:noProof/>
            <w:webHidden/>
          </w:rPr>
          <w:fldChar w:fldCharType="end"/>
        </w:r>
        <w:r w:rsidRPr="00910D7D">
          <w:rPr>
            <w:rStyle w:val="Hyperlink"/>
            <w:noProof/>
          </w:rPr>
          <w:fldChar w:fldCharType="end"/>
        </w:r>
      </w:ins>
    </w:p>
    <w:p w14:paraId="19D325AE" w14:textId="77777777" w:rsidR="006E0939" w:rsidRDefault="006E0939">
      <w:pPr>
        <w:pStyle w:val="TableofFigures"/>
        <w:tabs>
          <w:tab w:val="right" w:leader="dot" w:pos="8325"/>
        </w:tabs>
        <w:rPr>
          <w:ins w:id="300" w:author="Author"/>
          <w:rFonts w:asciiTheme="minorHAnsi" w:eastAsiaTheme="minorEastAsia" w:hAnsiTheme="minorHAnsi" w:cstheme="minorBidi"/>
          <w:noProof/>
          <w:sz w:val="22"/>
          <w:lang w:val="en-US"/>
        </w:rPr>
      </w:pPr>
      <w:ins w:id="301" w:author="Author">
        <w:r w:rsidRPr="00910D7D">
          <w:rPr>
            <w:rStyle w:val="Hyperlink"/>
            <w:noProof/>
          </w:rPr>
          <w:fldChar w:fldCharType="begin"/>
        </w:r>
        <w:r w:rsidRPr="00910D7D">
          <w:rPr>
            <w:rStyle w:val="Hyperlink"/>
            <w:noProof/>
          </w:rPr>
          <w:instrText xml:space="preserve"> </w:instrText>
        </w:r>
        <w:r>
          <w:rPr>
            <w:noProof/>
          </w:rPr>
          <w:instrText>HYPERLINK \l "_Toc503131737"</w:instrText>
        </w:r>
        <w:r w:rsidRPr="00910D7D">
          <w:rPr>
            <w:rStyle w:val="Hyperlink"/>
            <w:noProof/>
          </w:rPr>
          <w:instrText xml:space="preserve"> </w:instrText>
        </w:r>
        <w:r w:rsidRPr="00910D7D">
          <w:rPr>
            <w:rStyle w:val="Hyperlink"/>
            <w:noProof/>
          </w:rPr>
          <w:fldChar w:fldCharType="separate"/>
        </w:r>
        <w:r w:rsidRPr="00910D7D">
          <w:rPr>
            <w:rStyle w:val="Hyperlink"/>
            <w:noProof/>
            <w:lang w:val="en-GB"/>
          </w:rPr>
          <w:t>Table 8 Warehouse vulnerabilities summary</w:t>
        </w:r>
        <w:r>
          <w:rPr>
            <w:noProof/>
            <w:webHidden/>
          </w:rPr>
          <w:tab/>
        </w:r>
        <w:r>
          <w:rPr>
            <w:noProof/>
            <w:webHidden/>
          </w:rPr>
          <w:fldChar w:fldCharType="begin"/>
        </w:r>
        <w:r>
          <w:rPr>
            <w:noProof/>
            <w:webHidden/>
          </w:rPr>
          <w:instrText xml:space="preserve"> PAGEREF _Toc503131737 \h </w:instrText>
        </w:r>
      </w:ins>
      <w:r>
        <w:rPr>
          <w:noProof/>
          <w:webHidden/>
        </w:rPr>
      </w:r>
      <w:r>
        <w:rPr>
          <w:noProof/>
          <w:webHidden/>
        </w:rPr>
        <w:fldChar w:fldCharType="separate"/>
      </w:r>
      <w:ins w:id="302" w:author="Author">
        <w:r w:rsidR="002F0300">
          <w:rPr>
            <w:noProof/>
            <w:webHidden/>
          </w:rPr>
          <w:t>14</w:t>
        </w:r>
        <w:r>
          <w:rPr>
            <w:noProof/>
            <w:webHidden/>
          </w:rPr>
          <w:fldChar w:fldCharType="end"/>
        </w:r>
        <w:r w:rsidRPr="00910D7D">
          <w:rPr>
            <w:rStyle w:val="Hyperlink"/>
            <w:noProof/>
          </w:rPr>
          <w:fldChar w:fldCharType="end"/>
        </w:r>
      </w:ins>
    </w:p>
    <w:p w14:paraId="54594C71" w14:textId="77777777" w:rsidR="006E0939" w:rsidRDefault="006E0939">
      <w:pPr>
        <w:pStyle w:val="TableofFigures"/>
        <w:tabs>
          <w:tab w:val="right" w:leader="dot" w:pos="8325"/>
        </w:tabs>
        <w:rPr>
          <w:ins w:id="303" w:author="Author"/>
          <w:rFonts w:asciiTheme="minorHAnsi" w:eastAsiaTheme="minorEastAsia" w:hAnsiTheme="minorHAnsi" w:cstheme="minorBidi"/>
          <w:noProof/>
          <w:sz w:val="22"/>
          <w:lang w:val="en-US"/>
        </w:rPr>
      </w:pPr>
      <w:ins w:id="304" w:author="Author">
        <w:r w:rsidRPr="00910D7D">
          <w:rPr>
            <w:rStyle w:val="Hyperlink"/>
            <w:noProof/>
          </w:rPr>
          <w:fldChar w:fldCharType="begin"/>
        </w:r>
        <w:r w:rsidRPr="00910D7D">
          <w:rPr>
            <w:rStyle w:val="Hyperlink"/>
            <w:noProof/>
          </w:rPr>
          <w:instrText xml:space="preserve"> </w:instrText>
        </w:r>
        <w:r>
          <w:rPr>
            <w:noProof/>
          </w:rPr>
          <w:instrText>HYPERLINK \l "_Toc503131738"</w:instrText>
        </w:r>
        <w:r w:rsidRPr="00910D7D">
          <w:rPr>
            <w:rStyle w:val="Hyperlink"/>
            <w:noProof/>
          </w:rPr>
          <w:instrText xml:space="preserve"> </w:instrText>
        </w:r>
        <w:r w:rsidRPr="00910D7D">
          <w:rPr>
            <w:rStyle w:val="Hyperlink"/>
            <w:noProof/>
          </w:rPr>
          <w:fldChar w:fldCharType="separate"/>
        </w:r>
        <w:r w:rsidRPr="00910D7D">
          <w:rPr>
            <w:rStyle w:val="Hyperlink"/>
            <w:noProof/>
            <w:lang w:val="en-GB"/>
          </w:rPr>
          <w:t>Table 9 Attachment files</w:t>
        </w:r>
        <w:r>
          <w:rPr>
            <w:noProof/>
            <w:webHidden/>
          </w:rPr>
          <w:tab/>
        </w:r>
        <w:r>
          <w:rPr>
            <w:noProof/>
            <w:webHidden/>
          </w:rPr>
          <w:fldChar w:fldCharType="begin"/>
        </w:r>
        <w:r>
          <w:rPr>
            <w:noProof/>
            <w:webHidden/>
          </w:rPr>
          <w:instrText xml:space="preserve"> PAGEREF _Toc503131738 \h </w:instrText>
        </w:r>
      </w:ins>
      <w:r>
        <w:rPr>
          <w:noProof/>
          <w:webHidden/>
        </w:rPr>
      </w:r>
      <w:r>
        <w:rPr>
          <w:noProof/>
          <w:webHidden/>
        </w:rPr>
        <w:fldChar w:fldCharType="separate"/>
      </w:r>
      <w:ins w:id="305" w:author="Author">
        <w:r w:rsidR="002F0300">
          <w:rPr>
            <w:noProof/>
            <w:webHidden/>
          </w:rPr>
          <w:t>31</w:t>
        </w:r>
        <w:r>
          <w:rPr>
            <w:noProof/>
            <w:webHidden/>
          </w:rPr>
          <w:fldChar w:fldCharType="end"/>
        </w:r>
        <w:r w:rsidRPr="00910D7D">
          <w:rPr>
            <w:rStyle w:val="Hyperlink"/>
            <w:noProof/>
          </w:rPr>
          <w:fldChar w:fldCharType="end"/>
        </w:r>
      </w:ins>
    </w:p>
    <w:p w14:paraId="6CEB4BD8" w14:textId="77777777" w:rsidR="006E0939" w:rsidDel="006E0939" w:rsidRDefault="006E0939" w:rsidP="00253BB6">
      <w:pPr>
        <w:pStyle w:val="Title"/>
        <w:rPr>
          <w:del w:id="306" w:author="Author"/>
          <w:noProof/>
        </w:rPr>
      </w:pPr>
    </w:p>
    <w:p w14:paraId="252A2665" w14:textId="77777777" w:rsidR="00F46E44" w:rsidDel="006E0939" w:rsidRDefault="00F46E44" w:rsidP="00253BB6">
      <w:pPr>
        <w:pStyle w:val="Title"/>
        <w:rPr>
          <w:del w:id="307" w:author="Author"/>
          <w:noProof/>
        </w:rPr>
      </w:pPr>
    </w:p>
    <w:p w14:paraId="5D0FB9BF" w14:textId="77777777" w:rsidR="00F46E44" w:rsidDel="006E0939" w:rsidRDefault="00F46E44">
      <w:pPr>
        <w:pStyle w:val="TableofFigures"/>
        <w:tabs>
          <w:tab w:val="right" w:leader="dot" w:pos="8325"/>
        </w:tabs>
        <w:rPr>
          <w:del w:id="308" w:author="Author"/>
          <w:rFonts w:asciiTheme="minorHAnsi" w:eastAsiaTheme="minorEastAsia" w:hAnsiTheme="minorHAnsi" w:cstheme="minorBidi"/>
          <w:noProof/>
          <w:sz w:val="22"/>
          <w:lang w:val="en-US"/>
        </w:rPr>
      </w:pPr>
      <w:del w:id="309" w:author="Author">
        <w:r w:rsidRPr="006E0939" w:rsidDel="006E0939">
          <w:rPr>
            <w:rPrChange w:id="310" w:author="Author">
              <w:rPr>
                <w:rStyle w:val="Hyperlink"/>
                <w:noProof/>
                <w:lang w:val="en-GB"/>
              </w:rPr>
            </w:rPrChange>
          </w:rPr>
          <w:delText>Table 1 Tools and versions used.</w:delText>
        </w:r>
        <w:r w:rsidDel="006E0939">
          <w:rPr>
            <w:noProof/>
            <w:webHidden/>
          </w:rPr>
          <w:tab/>
          <w:delText>7</w:delText>
        </w:r>
      </w:del>
    </w:p>
    <w:p w14:paraId="3F55BFAF" w14:textId="77777777" w:rsidR="00F46E44" w:rsidDel="006E0939" w:rsidRDefault="00F46E44">
      <w:pPr>
        <w:pStyle w:val="TableofFigures"/>
        <w:tabs>
          <w:tab w:val="right" w:leader="dot" w:pos="8325"/>
        </w:tabs>
        <w:rPr>
          <w:del w:id="311" w:author="Author"/>
          <w:rFonts w:asciiTheme="minorHAnsi" w:eastAsiaTheme="minorEastAsia" w:hAnsiTheme="minorHAnsi" w:cstheme="minorBidi"/>
          <w:noProof/>
          <w:sz w:val="22"/>
          <w:lang w:val="en-US"/>
        </w:rPr>
      </w:pPr>
      <w:del w:id="312" w:author="Author">
        <w:r w:rsidRPr="006E0939" w:rsidDel="006E0939">
          <w:rPr>
            <w:rPrChange w:id="313" w:author="Author">
              <w:rPr>
                <w:rStyle w:val="Hyperlink"/>
                <w:noProof/>
                <w:lang w:val="en-GB"/>
              </w:rPr>
            </w:rPrChange>
          </w:rPr>
          <w:delText>Table 2 Executed test cases</w:delText>
        </w:r>
        <w:r w:rsidDel="006E0939">
          <w:rPr>
            <w:noProof/>
            <w:webHidden/>
          </w:rPr>
          <w:tab/>
          <w:delText>7</w:delText>
        </w:r>
      </w:del>
    </w:p>
    <w:p w14:paraId="57A77A9C" w14:textId="77777777" w:rsidR="00F46E44" w:rsidDel="006E0939" w:rsidRDefault="00F46E44">
      <w:pPr>
        <w:pStyle w:val="TableofFigures"/>
        <w:tabs>
          <w:tab w:val="right" w:leader="dot" w:pos="8325"/>
        </w:tabs>
        <w:rPr>
          <w:del w:id="314" w:author="Author"/>
          <w:rFonts w:asciiTheme="minorHAnsi" w:eastAsiaTheme="minorEastAsia" w:hAnsiTheme="minorHAnsi" w:cstheme="minorBidi"/>
          <w:noProof/>
          <w:sz w:val="22"/>
          <w:lang w:val="en-US"/>
        </w:rPr>
      </w:pPr>
      <w:del w:id="315" w:author="Author">
        <w:r w:rsidRPr="006E0939" w:rsidDel="006E0939">
          <w:rPr>
            <w:rPrChange w:id="316" w:author="Author">
              <w:rPr>
                <w:rStyle w:val="Hyperlink"/>
                <w:noProof/>
                <w:lang w:val="en-GB"/>
              </w:rPr>
            </w:rPrChange>
          </w:rPr>
          <w:delText>Table 3 DMZ internal vulnerabilities summary</w:delText>
        </w:r>
        <w:r w:rsidDel="006E0939">
          <w:rPr>
            <w:noProof/>
            <w:webHidden/>
          </w:rPr>
          <w:tab/>
          <w:delText>8</w:delText>
        </w:r>
      </w:del>
    </w:p>
    <w:p w14:paraId="4F178AF0" w14:textId="77777777" w:rsidR="00F46E44" w:rsidDel="006E0939" w:rsidRDefault="00F46E44">
      <w:pPr>
        <w:pStyle w:val="TableofFigures"/>
        <w:tabs>
          <w:tab w:val="right" w:leader="dot" w:pos="8325"/>
        </w:tabs>
        <w:rPr>
          <w:del w:id="317" w:author="Author"/>
          <w:rFonts w:asciiTheme="minorHAnsi" w:eastAsiaTheme="minorEastAsia" w:hAnsiTheme="minorHAnsi" w:cstheme="minorBidi"/>
          <w:noProof/>
          <w:sz w:val="22"/>
          <w:lang w:val="en-US"/>
        </w:rPr>
      </w:pPr>
      <w:del w:id="318" w:author="Author">
        <w:r w:rsidRPr="006E0939" w:rsidDel="006E0939">
          <w:rPr>
            <w:rPrChange w:id="319" w:author="Author">
              <w:rPr>
                <w:rStyle w:val="Hyperlink"/>
                <w:noProof/>
                <w:lang w:val="en-GB"/>
              </w:rPr>
            </w:rPrChange>
          </w:rPr>
          <w:delText>Table 4 DMZ and external vulnerabilities summary</w:delText>
        </w:r>
        <w:r w:rsidDel="006E0939">
          <w:rPr>
            <w:noProof/>
            <w:webHidden/>
          </w:rPr>
          <w:tab/>
          <w:delText>8</w:delText>
        </w:r>
      </w:del>
    </w:p>
    <w:p w14:paraId="5539F1FA" w14:textId="77777777" w:rsidR="00F46E44" w:rsidDel="006E0939" w:rsidRDefault="00F46E44">
      <w:pPr>
        <w:pStyle w:val="TableofFigures"/>
        <w:tabs>
          <w:tab w:val="right" w:leader="dot" w:pos="8325"/>
        </w:tabs>
        <w:rPr>
          <w:del w:id="320" w:author="Author"/>
          <w:rFonts w:asciiTheme="minorHAnsi" w:eastAsiaTheme="minorEastAsia" w:hAnsiTheme="minorHAnsi" w:cstheme="minorBidi"/>
          <w:noProof/>
          <w:sz w:val="22"/>
          <w:lang w:val="en-US"/>
        </w:rPr>
      </w:pPr>
      <w:del w:id="321" w:author="Author">
        <w:r w:rsidRPr="006E0939" w:rsidDel="006E0939">
          <w:rPr>
            <w:rPrChange w:id="322" w:author="Author">
              <w:rPr>
                <w:rStyle w:val="Hyperlink"/>
                <w:noProof/>
                <w:lang w:val="en-GB"/>
              </w:rPr>
            </w:rPrChange>
          </w:rPr>
          <w:delText>Table 5 Internal services vulnerabilities summary</w:delText>
        </w:r>
        <w:r w:rsidDel="006E0939">
          <w:rPr>
            <w:noProof/>
            <w:webHidden/>
          </w:rPr>
          <w:tab/>
          <w:delText>10</w:delText>
        </w:r>
      </w:del>
    </w:p>
    <w:p w14:paraId="2B04E707" w14:textId="77777777" w:rsidR="00F46E44" w:rsidDel="006E0939" w:rsidRDefault="00F46E44">
      <w:pPr>
        <w:pStyle w:val="TableofFigures"/>
        <w:tabs>
          <w:tab w:val="right" w:leader="dot" w:pos="8325"/>
        </w:tabs>
        <w:rPr>
          <w:del w:id="323" w:author="Author"/>
          <w:rFonts w:asciiTheme="minorHAnsi" w:eastAsiaTheme="minorEastAsia" w:hAnsiTheme="minorHAnsi" w:cstheme="minorBidi"/>
          <w:noProof/>
          <w:sz w:val="22"/>
          <w:lang w:val="en-US"/>
        </w:rPr>
      </w:pPr>
      <w:del w:id="324" w:author="Author">
        <w:r w:rsidRPr="006E0939" w:rsidDel="006E0939">
          <w:rPr>
            <w:rPrChange w:id="325" w:author="Author">
              <w:rPr>
                <w:rStyle w:val="Hyperlink"/>
                <w:noProof/>
                <w:lang w:val="en-GB"/>
              </w:rPr>
            </w:rPrChange>
          </w:rPr>
          <w:delText>Table 6 Branch vulnerabilities summary</w:delText>
        </w:r>
        <w:r w:rsidDel="006E0939">
          <w:rPr>
            <w:noProof/>
            <w:webHidden/>
          </w:rPr>
          <w:tab/>
          <w:delText>11</w:delText>
        </w:r>
      </w:del>
    </w:p>
    <w:p w14:paraId="761FBDE6" w14:textId="77777777" w:rsidR="00F46E44" w:rsidDel="006E0939" w:rsidRDefault="00F46E44">
      <w:pPr>
        <w:pStyle w:val="TableofFigures"/>
        <w:tabs>
          <w:tab w:val="right" w:leader="dot" w:pos="8325"/>
        </w:tabs>
        <w:rPr>
          <w:del w:id="326" w:author="Author"/>
          <w:rFonts w:asciiTheme="minorHAnsi" w:eastAsiaTheme="minorEastAsia" w:hAnsiTheme="minorHAnsi" w:cstheme="minorBidi"/>
          <w:noProof/>
          <w:sz w:val="22"/>
          <w:lang w:val="en-US"/>
        </w:rPr>
      </w:pPr>
      <w:del w:id="327" w:author="Author">
        <w:r w:rsidRPr="006E0939" w:rsidDel="006E0939">
          <w:rPr>
            <w:rPrChange w:id="328" w:author="Author">
              <w:rPr>
                <w:rStyle w:val="Hyperlink"/>
                <w:noProof/>
                <w:lang w:val="en-GB"/>
              </w:rPr>
            </w:rPrChange>
          </w:rPr>
          <w:delText>Table 7 Management network vulnerabilities summary</w:delText>
        </w:r>
        <w:r w:rsidDel="006E0939">
          <w:rPr>
            <w:noProof/>
            <w:webHidden/>
          </w:rPr>
          <w:tab/>
          <w:delText>12</w:delText>
        </w:r>
      </w:del>
    </w:p>
    <w:p w14:paraId="3AC50FE6" w14:textId="77777777" w:rsidR="00F46E44" w:rsidDel="006E0939" w:rsidRDefault="00F46E44">
      <w:pPr>
        <w:pStyle w:val="TableofFigures"/>
        <w:tabs>
          <w:tab w:val="right" w:leader="dot" w:pos="8325"/>
        </w:tabs>
        <w:rPr>
          <w:del w:id="329" w:author="Author"/>
          <w:rFonts w:asciiTheme="minorHAnsi" w:eastAsiaTheme="minorEastAsia" w:hAnsiTheme="minorHAnsi" w:cstheme="minorBidi"/>
          <w:noProof/>
          <w:sz w:val="22"/>
          <w:lang w:val="en-US"/>
        </w:rPr>
      </w:pPr>
      <w:del w:id="330" w:author="Author">
        <w:r w:rsidRPr="006E0939" w:rsidDel="006E0939">
          <w:rPr>
            <w:rPrChange w:id="331" w:author="Author">
              <w:rPr>
                <w:rStyle w:val="Hyperlink"/>
                <w:noProof/>
                <w:lang w:val="en-GB"/>
              </w:rPr>
            </w:rPrChange>
          </w:rPr>
          <w:delText>Table 8 Warehouse vulnerabilities summary</w:delText>
        </w:r>
        <w:r w:rsidDel="006E0939">
          <w:rPr>
            <w:noProof/>
            <w:webHidden/>
          </w:rPr>
          <w:tab/>
          <w:delText>12</w:delText>
        </w:r>
      </w:del>
    </w:p>
    <w:p w14:paraId="34FFC166" w14:textId="77777777" w:rsidR="00F46E44" w:rsidDel="006E0939" w:rsidRDefault="00F46E44">
      <w:pPr>
        <w:pStyle w:val="TableofFigures"/>
        <w:tabs>
          <w:tab w:val="right" w:leader="dot" w:pos="8325"/>
        </w:tabs>
        <w:rPr>
          <w:del w:id="332" w:author="Author"/>
          <w:rFonts w:asciiTheme="minorHAnsi" w:eastAsiaTheme="minorEastAsia" w:hAnsiTheme="minorHAnsi" w:cstheme="minorBidi"/>
          <w:noProof/>
          <w:sz w:val="22"/>
          <w:lang w:val="en-US"/>
        </w:rPr>
      </w:pPr>
      <w:del w:id="333" w:author="Author">
        <w:r w:rsidRPr="006E0939" w:rsidDel="006E0939">
          <w:rPr>
            <w:rPrChange w:id="334" w:author="Author">
              <w:rPr>
                <w:rStyle w:val="Hyperlink"/>
                <w:noProof/>
                <w:lang w:val="en-GB"/>
              </w:rPr>
            </w:rPrChange>
          </w:rPr>
          <w:delText>Table 9 Attachment files</w:delText>
        </w:r>
        <w:r w:rsidDel="006E0939">
          <w:rPr>
            <w:noProof/>
            <w:webHidden/>
          </w:rPr>
          <w:tab/>
          <w:delText>29</w:delText>
        </w:r>
      </w:del>
    </w:p>
    <w:p w14:paraId="6A36A447" w14:textId="77777777" w:rsidR="00E45CBD" w:rsidRPr="003C2E13" w:rsidRDefault="00E45CBD" w:rsidP="00E45CBD">
      <w:pPr>
        <w:jc w:val="both"/>
        <w:rPr>
          <w:lang w:val="en-GB"/>
        </w:rPr>
      </w:pPr>
      <w:r w:rsidRPr="003C2E13">
        <w:rPr>
          <w:lang w:val="en-GB"/>
        </w:rPr>
        <w:fldChar w:fldCharType="end"/>
      </w:r>
    </w:p>
    <w:p w14:paraId="128C0894" w14:textId="4D492C3B" w:rsidR="003F530C" w:rsidRPr="003C2E13" w:rsidRDefault="00881CFE" w:rsidP="00E45CBD">
      <w:pPr>
        <w:jc w:val="both"/>
        <w:rPr>
          <w:color w:val="FF0000"/>
          <w:sz w:val="32"/>
          <w:lang w:val="en-GB"/>
        </w:rPr>
        <w:sectPr w:rsidR="003F530C" w:rsidRPr="003C2E13" w:rsidSect="001B3F97">
          <w:footerReference w:type="default" r:id="rId16"/>
          <w:headerReference w:type="first" r:id="rId17"/>
          <w:pgSz w:w="11906" w:h="16838"/>
          <w:pgMar w:top="1134" w:right="1133" w:bottom="1134" w:left="2438" w:header="709" w:footer="709" w:gutter="0"/>
          <w:pgNumType w:start="1"/>
          <w:cols w:space="708"/>
          <w:titlePg/>
          <w:docGrid w:linePitch="360"/>
        </w:sectPr>
      </w:pPr>
      <w:r w:rsidRPr="003C2E13">
        <w:rPr>
          <w:lang w:val="en-GB"/>
        </w:rPr>
        <w:br w:type="page"/>
      </w:r>
    </w:p>
    <w:p w14:paraId="3A700CFA" w14:textId="79176741" w:rsidR="009E307F" w:rsidRPr="003C2E13" w:rsidRDefault="009E307F" w:rsidP="0042111C">
      <w:pPr>
        <w:pStyle w:val="Heading1"/>
        <w:rPr>
          <w:lang w:val="en-GB"/>
        </w:rPr>
      </w:pPr>
      <w:bookmarkStart w:id="335" w:name="_Toc502861643"/>
      <w:bookmarkStart w:id="336" w:name="_Toc503028796"/>
      <w:bookmarkStart w:id="337" w:name="_Toc503113508"/>
      <w:bookmarkStart w:id="338" w:name="_Toc503121387"/>
      <w:bookmarkStart w:id="339" w:name="_Toc500698262"/>
      <w:bookmarkStart w:id="340" w:name="_Toc503131900"/>
      <w:r w:rsidRPr="003C2E13">
        <w:rPr>
          <w:lang w:val="en-GB"/>
        </w:rPr>
        <w:lastRenderedPageBreak/>
        <w:t>Introduction</w:t>
      </w:r>
      <w:bookmarkEnd w:id="335"/>
      <w:bookmarkEnd w:id="336"/>
      <w:bookmarkEnd w:id="337"/>
      <w:bookmarkEnd w:id="338"/>
      <w:bookmarkEnd w:id="340"/>
    </w:p>
    <w:p w14:paraId="77AEA3F8" w14:textId="77777777" w:rsidR="009E307F" w:rsidRPr="003C2E13" w:rsidRDefault="009E307F" w:rsidP="009E307F">
      <w:pPr>
        <w:rPr>
          <w:lang w:val="en-GB"/>
        </w:rPr>
      </w:pPr>
      <w:r w:rsidRPr="003C2E13">
        <w:rPr>
          <w:lang w:val="en-GB"/>
        </w:rPr>
        <w:t xml:space="preserve">This auditing report is a group exercise and it is part of the Auditing and Testing Technical Security course. Report includes external and internal network security tests performed against the LDIL corporate network. The goal of the technical security audit is to form overall picture relating to state of the security and offer recommendations for future improvements. </w:t>
      </w:r>
    </w:p>
    <w:p w14:paraId="01D54713" w14:textId="329DCD0A" w:rsidR="009E307F" w:rsidRPr="003C2E13" w:rsidRDefault="009E307F" w:rsidP="0042111C">
      <w:pPr>
        <w:pStyle w:val="Heading1"/>
        <w:rPr>
          <w:lang w:val="en-GB"/>
        </w:rPr>
      </w:pPr>
      <w:bookmarkStart w:id="341" w:name="_Toc502861644"/>
      <w:bookmarkStart w:id="342" w:name="_Toc503028797"/>
      <w:bookmarkStart w:id="343" w:name="_Toc503113509"/>
      <w:bookmarkStart w:id="344" w:name="_Toc503121388"/>
      <w:bookmarkStart w:id="345" w:name="_Toc503131901"/>
      <w:r w:rsidRPr="003C2E13">
        <w:rPr>
          <w:lang w:val="en-GB"/>
        </w:rPr>
        <w:t>Target organization</w:t>
      </w:r>
      <w:bookmarkEnd w:id="341"/>
      <w:bookmarkEnd w:id="342"/>
      <w:bookmarkEnd w:id="343"/>
      <w:bookmarkEnd w:id="344"/>
      <w:bookmarkEnd w:id="345"/>
    </w:p>
    <w:p w14:paraId="6E145F9E" w14:textId="65C98AC0" w:rsidR="009E307F" w:rsidRPr="003C2E13" w:rsidRDefault="009E307F" w:rsidP="009E307F">
      <w:pPr>
        <w:rPr>
          <w:lang w:val="en-GB"/>
        </w:rPr>
      </w:pPr>
      <w:r w:rsidRPr="003C2E13">
        <w:rPr>
          <w:lang w:val="en-GB"/>
        </w:rPr>
        <w:t xml:space="preserve">LDIL is a national e-tailing company that also has one physical retail store with a POS-system. LDIL business environment consists of information systems and different network domains. </w:t>
      </w:r>
      <w:r w:rsidR="00D778A6" w:rsidRPr="003C2E13">
        <w:rPr>
          <w:lang w:val="en-GB"/>
        </w:rPr>
        <w:t>Target of this evaluation is LDIL's systems and networks related to customer and payment information.</w:t>
      </w:r>
    </w:p>
    <w:p w14:paraId="1EA527B0" w14:textId="52C2EE86" w:rsidR="009E307F" w:rsidRPr="003C2E13" w:rsidRDefault="009E307F" w:rsidP="0042111C">
      <w:pPr>
        <w:pStyle w:val="Heading1"/>
        <w:rPr>
          <w:lang w:val="en-GB"/>
        </w:rPr>
      </w:pPr>
      <w:bookmarkStart w:id="346" w:name="_Toc502861645"/>
      <w:bookmarkStart w:id="347" w:name="_Toc503028798"/>
      <w:bookmarkStart w:id="348" w:name="_Toc503113510"/>
      <w:bookmarkStart w:id="349" w:name="_Toc503121389"/>
      <w:bookmarkStart w:id="350" w:name="_Toc503131902"/>
      <w:r w:rsidRPr="003C2E13">
        <w:rPr>
          <w:lang w:val="en-GB"/>
        </w:rPr>
        <w:t>Scope of the audit</w:t>
      </w:r>
      <w:bookmarkEnd w:id="346"/>
      <w:bookmarkEnd w:id="347"/>
      <w:bookmarkEnd w:id="348"/>
      <w:bookmarkEnd w:id="349"/>
      <w:bookmarkEnd w:id="350"/>
    </w:p>
    <w:p w14:paraId="5096F6AC" w14:textId="364CE305" w:rsidR="00F75DB4" w:rsidRPr="003C2E13" w:rsidRDefault="009E307F" w:rsidP="00F75DB4">
      <w:pPr>
        <w:rPr>
          <w:lang w:val="en-GB"/>
        </w:rPr>
      </w:pPr>
      <w:r w:rsidRPr="003C2E13">
        <w:rPr>
          <w:lang w:val="en-GB"/>
        </w:rPr>
        <w:t xml:space="preserve">The reference framework used in this audit is Payment Card Industry Data Security Standard (PCI DSS). Based on this framework, all components that are part of cardholder data environment should be included to the scope of audit. </w:t>
      </w:r>
      <w:r w:rsidR="00F75DB4" w:rsidRPr="003C2E13">
        <w:rPr>
          <w:lang w:val="en-GB"/>
        </w:rPr>
        <w:t xml:space="preserve">Also, as assignment required, all other component that were available for testing were included. Even so, reference framework was required to transform priority rating for different systems </w:t>
      </w:r>
      <w:r w:rsidR="00D45930" w:rsidRPr="003C2E13">
        <w:rPr>
          <w:lang w:val="en-GB"/>
        </w:rPr>
        <w:t>to support audit priorities (findings, recommendations, etc.).</w:t>
      </w:r>
    </w:p>
    <w:p w14:paraId="600986F7" w14:textId="38BCB4B6" w:rsidR="009E307F" w:rsidRPr="003C2E13" w:rsidRDefault="009E307F" w:rsidP="009E307F">
      <w:pPr>
        <w:rPr>
          <w:lang w:val="en-GB"/>
        </w:rPr>
      </w:pPr>
      <w:r w:rsidRPr="003C2E13">
        <w:rPr>
          <w:lang w:val="en-GB"/>
        </w:rPr>
        <w:t>As a notice</w:t>
      </w:r>
      <w:r w:rsidR="00952028" w:rsidRPr="003C2E13">
        <w:rPr>
          <w:lang w:val="en-GB"/>
        </w:rPr>
        <w:t>,</w:t>
      </w:r>
      <w:r w:rsidRPr="003C2E13">
        <w:rPr>
          <w:lang w:val="en-GB"/>
        </w:rPr>
        <w:t xml:space="preserve"> it should be reminded that this audit is purely technical and </w:t>
      </w:r>
      <w:ins w:id="351" w:author="Author">
        <w:r w:rsidR="007121C6" w:rsidRPr="007121C6">
          <w:rPr>
            <w:lang w:val="en-GB"/>
          </w:rPr>
          <w:t>do not include most of the administrative parts relating to used framework</w:t>
        </w:r>
        <w:r w:rsidR="007121C6">
          <w:rPr>
            <w:lang w:val="en-GB"/>
          </w:rPr>
          <w:t>.</w:t>
        </w:r>
      </w:ins>
      <w:del w:id="352" w:author="Author">
        <w:r w:rsidRPr="003C2E13" w:rsidDel="007121C6">
          <w:rPr>
            <w:lang w:val="en-GB"/>
          </w:rPr>
          <w:delText>do not include any administrative part</w:delText>
        </w:r>
        <w:r w:rsidR="002920ED" w:rsidRPr="003C2E13" w:rsidDel="007121C6">
          <w:rPr>
            <w:lang w:val="en-GB"/>
          </w:rPr>
          <w:delText>s</w:delText>
        </w:r>
        <w:r w:rsidRPr="003C2E13" w:rsidDel="007121C6">
          <w:rPr>
            <w:lang w:val="en-GB"/>
          </w:rPr>
          <w:delText xml:space="preserve"> relating to used framework.</w:delText>
        </w:r>
      </w:del>
      <w:r w:rsidRPr="003C2E13">
        <w:rPr>
          <w:lang w:val="en-GB"/>
        </w:rPr>
        <w:t xml:space="preserve"> </w:t>
      </w:r>
    </w:p>
    <w:p w14:paraId="688B9CCD" w14:textId="77777777" w:rsidR="009E307F" w:rsidRPr="003C2E13" w:rsidRDefault="009E307F" w:rsidP="009E307F">
      <w:pPr>
        <w:rPr>
          <w:lang w:val="en-GB"/>
        </w:rPr>
      </w:pPr>
      <w:r w:rsidRPr="003C2E13">
        <w:rPr>
          <w:lang w:val="en-GB"/>
        </w:rPr>
        <w:t>From technical perspective audit can also be divided to internal and external audit as presented below:</w:t>
      </w:r>
    </w:p>
    <w:p w14:paraId="4F0B53F7" w14:textId="77777777" w:rsidR="009E307F" w:rsidRPr="003C2E13" w:rsidRDefault="009E307F" w:rsidP="009E307F">
      <w:pPr>
        <w:pStyle w:val="ListParagraph"/>
        <w:numPr>
          <w:ilvl w:val="0"/>
          <w:numId w:val="39"/>
        </w:numPr>
        <w:rPr>
          <w:lang w:val="en-GB"/>
        </w:rPr>
      </w:pPr>
      <w:r w:rsidRPr="003C2E13">
        <w:rPr>
          <w:b/>
          <w:lang w:val="en-GB"/>
        </w:rPr>
        <w:t>Internal audit</w:t>
      </w:r>
      <w:r w:rsidRPr="003C2E13">
        <w:rPr>
          <w:lang w:val="en-GB"/>
        </w:rPr>
        <w:t xml:space="preserve"> was performed inside LDIL’s network. Detailed information about network structure and host credentials were available for deep inspection.</w:t>
      </w:r>
    </w:p>
    <w:p w14:paraId="3DD71417" w14:textId="4D8404A4" w:rsidR="009E307F" w:rsidRPr="003C2E13" w:rsidRDefault="009E307F" w:rsidP="006C225F">
      <w:pPr>
        <w:pStyle w:val="ListParagraph"/>
        <w:numPr>
          <w:ilvl w:val="0"/>
          <w:numId w:val="39"/>
        </w:numPr>
        <w:spacing w:after="160"/>
        <w:ind w:left="714" w:hanging="357"/>
        <w:rPr>
          <w:lang w:val="en-GB"/>
        </w:rPr>
      </w:pPr>
      <w:r w:rsidRPr="003C2E13">
        <w:rPr>
          <w:b/>
          <w:lang w:val="en-GB"/>
        </w:rPr>
        <w:t>External audit</w:t>
      </w:r>
      <w:r w:rsidRPr="003C2E13">
        <w:rPr>
          <w:lang w:val="en-GB"/>
        </w:rPr>
        <w:t xml:space="preserve"> was performed against LDIL’s publicly available network interface.</w:t>
      </w:r>
    </w:p>
    <w:p w14:paraId="239FA1DA" w14:textId="54176D2E" w:rsidR="002F3F28" w:rsidRPr="003C2E13" w:rsidRDefault="002F3F28" w:rsidP="002F3F28">
      <w:pPr>
        <w:rPr>
          <w:lang w:val="en-GB"/>
        </w:rPr>
      </w:pPr>
      <w:r w:rsidRPr="003C2E13">
        <w:rPr>
          <w:lang w:val="en-GB"/>
        </w:rPr>
        <w:t>Detailed scope of technical functions (networks, etc.) is presented in next chapter.</w:t>
      </w:r>
    </w:p>
    <w:p w14:paraId="0480CCC6" w14:textId="4DE56AED" w:rsidR="00C8011B" w:rsidRPr="003C2E13" w:rsidRDefault="00EE5451" w:rsidP="001A46B5">
      <w:pPr>
        <w:pStyle w:val="Heading1"/>
        <w:rPr>
          <w:lang w:val="en-GB"/>
        </w:rPr>
      </w:pPr>
      <w:bookmarkStart w:id="353" w:name="_Toc503028799"/>
      <w:bookmarkStart w:id="354" w:name="_Toc503113511"/>
      <w:bookmarkStart w:id="355" w:name="_Toc503121390"/>
      <w:bookmarkStart w:id="356" w:name="_Toc503131903"/>
      <w:r w:rsidRPr="003C2E13">
        <w:rPr>
          <w:lang w:val="en-GB"/>
        </w:rPr>
        <w:lastRenderedPageBreak/>
        <w:t>Audit activities</w:t>
      </w:r>
      <w:bookmarkEnd w:id="353"/>
      <w:bookmarkEnd w:id="354"/>
      <w:bookmarkEnd w:id="355"/>
      <w:bookmarkEnd w:id="356"/>
    </w:p>
    <w:p w14:paraId="6E60E7D8" w14:textId="62A384D9" w:rsidR="00E50532" w:rsidRPr="003C2E13" w:rsidRDefault="00EE5451" w:rsidP="006766F6">
      <w:pPr>
        <w:rPr>
          <w:lang w:val="en-GB"/>
        </w:rPr>
      </w:pPr>
      <w:r w:rsidRPr="003C2E13">
        <w:rPr>
          <w:lang w:val="en-GB"/>
        </w:rPr>
        <w:t xml:space="preserve">Three </w:t>
      </w:r>
      <w:r w:rsidR="00C8011B" w:rsidRPr="003C2E13">
        <w:rPr>
          <w:lang w:val="en-GB"/>
        </w:rPr>
        <w:t>sub</w:t>
      </w:r>
      <w:r w:rsidRPr="003C2E13">
        <w:rPr>
          <w:lang w:val="en-GB"/>
        </w:rPr>
        <w:t xml:space="preserve">groups were created from group A auditing personnel and each group was assigned </w:t>
      </w:r>
      <w:r w:rsidR="00E50532" w:rsidRPr="003C2E13">
        <w:rPr>
          <w:lang w:val="en-GB"/>
        </w:rPr>
        <w:t>part of the LDIL network segments</w:t>
      </w:r>
      <w:r w:rsidR="006766F6" w:rsidRPr="003C2E13">
        <w:rPr>
          <w:lang w:val="en-GB"/>
        </w:rPr>
        <w:t xml:space="preserve"> to perform the audit.</w:t>
      </w:r>
      <w:r w:rsidR="00D778A6" w:rsidRPr="003C2E13">
        <w:rPr>
          <w:lang w:val="en-GB"/>
        </w:rPr>
        <w:t xml:space="preserve"> </w:t>
      </w:r>
      <w:r w:rsidR="00B7408C" w:rsidRPr="003C2E13">
        <w:rPr>
          <w:lang w:val="en-GB"/>
        </w:rPr>
        <w:t>T</w:t>
      </w:r>
      <w:r w:rsidR="00D778A6" w:rsidRPr="003C2E13">
        <w:rPr>
          <w:lang w:val="en-GB"/>
        </w:rPr>
        <w:t>he auditing groups were formed to most effectively</w:t>
      </w:r>
      <w:r w:rsidR="00B7408C" w:rsidRPr="003C2E13">
        <w:rPr>
          <w:lang w:val="en-GB"/>
        </w:rPr>
        <w:t xml:space="preserve"> utilize the assessor’s skills. Petri and Jouni were chosen as lead auditors to facilitate the auditing process.</w:t>
      </w:r>
    </w:p>
    <w:p w14:paraId="28DD838C" w14:textId="77777777" w:rsidR="009A3BB8" w:rsidRPr="003C2E13" w:rsidRDefault="009A3BB8" w:rsidP="009630FB">
      <w:pPr>
        <w:spacing w:after="120"/>
        <w:rPr>
          <w:lang w:val="en-GB"/>
        </w:rPr>
      </w:pPr>
      <w:r w:rsidRPr="003C2E13">
        <w:rPr>
          <w:lang w:val="en-GB"/>
        </w:rPr>
        <w:t>Groups were following:</w:t>
      </w:r>
    </w:p>
    <w:p w14:paraId="550C5C1D" w14:textId="76A5AB63" w:rsidR="009A3BB8" w:rsidRPr="003C2E13" w:rsidRDefault="009A3BB8" w:rsidP="009A3BB8">
      <w:pPr>
        <w:pStyle w:val="ListParagraph"/>
        <w:numPr>
          <w:ilvl w:val="0"/>
          <w:numId w:val="35"/>
        </w:numPr>
        <w:rPr>
          <w:lang w:val="en-GB"/>
        </w:rPr>
      </w:pPr>
      <w:r w:rsidRPr="003C2E13">
        <w:rPr>
          <w:lang w:val="en-GB"/>
        </w:rPr>
        <w:t>Vesa &amp; Pinja</w:t>
      </w:r>
      <w:r w:rsidR="009844FA" w:rsidRPr="003C2E13">
        <w:rPr>
          <w:lang w:val="en-GB"/>
        </w:rPr>
        <w:t xml:space="preserve"> (Publicly available networks) </w:t>
      </w:r>
    </w:p>
    <w:p w14:paraId="56369E99" w14:textId="7177C38E" w:rsidR="009A3BB8" w:rsidRPr="003C2E13" w:rsidRDefault="009A3BB8" w:rsidP="009A3BB8">
      <w:pPr>
        <w:pStyle w:val="ListParagraph"/>
        <w:numPr>
          <w:ilvl w:val="0"/>
          <w:numId w:val="35"/>
        </w:numPr>
        <w:rPr>
          <w:lang w:val="en-GB"/>
        </w:rPr>
      </w:pPr>
      <w:r w:rsidRPr="003C2E13">
        <w:rPr>
          <w:lang w:val="en-GB"/>
        </w:rPr>
        <w:t>Pauli, Jani, Otso &amp; Janne</w:t>
      </w:r>
      <w:r w:rsidR="009844FA" w:rsidRPr="003C2E13">
        <w:rPr>
          <w:lang w:val="en-GB"/>
        </w:rPr>
        <w:t xml:space="preserve"> (Workstation network and WEB testing)</w:t>
      </w:r>
    </w:p>
    <w:p w14:paraId="086F3A2A" w14:textId="56C4F1D3" w:rsidR="009A3BB8" w:rsidRPr="003C2E13" w:rsidRDefault="009A3BB8" w:rsidP="001A46B5">
      <w:pPr>
        <w:pStyle w:val="ListParagraph"/>
        <w:numPr>
          <w:ilvl w:val="0"/>
          <w:numId w:val="35"/>
        </w:numPr>
        <w:spacing w:after="240"/>
        <w:ind w:left="771" w:hanging="357"/>
        <w:rPr>
          <w:lang w:val="en-GB"/>
        </w:rPr>
      </w:pPr>
      <w:r w:rsidRPr="003C2E13">
        <w:rPr>
          <w:lang w:val="en-GB"/>
        </w:rPr>
        <w:t>Jouni, Teemu &amp; Petri</w:t>
      </w:r>
      <w:r w:rsidR="009844FA" w:rsidRPr="003C2E13">
        <w:rPr>
          <w:lang w:val="en-GB"/>
        </w:rPr>
        <w:t xml:space="preserve"> (Management networks)</w:t>
      </w:r>
    </w:p>
    <w:p w14:paraId="12AA523C" w14:textId="1E4BB1EC" w:rsidR="00223093" w:rsidRPr="003C2E13" w:rsidRDefault="00223093" w:rsidP="00223093">
      <w:pPr>
        <w:rPr>
          <w:lang w:val="en-GB"/>
        </w:rPr>
      </w:pPr>
      <w:r w:rsidRPr="003C2E13">
        <w:rPr>
          <w:lang w:val="en-GB"/>
        </w:rPr>
        <w:t xml:space="preserve">Network segments to be audited were divided based on workload estimates and </w:t>
      </w:r>
      <w:r w:rsidR="000520FC" w:rsidRPr="003C2E13">
        <w:rPr>
          <w:lang w:val="en-GB"/>
        </w:rPr>
        <w:t xml:space="preserve">by </w:t>
      </w:r>
      <w:r w:rsidRPr="003C2E13">
        <w:rPr>
          <w:lang w:val="en-GB"/>
        </w:rPr>
        <w:t>logical entities.</w:t>
      </w:r>
    </w:p>
    <w:p w14:paraId="6EF20984" w14:textId="5A037A14" w:rsidR="00223093" w:rsidRPr="003C2E13" w:rsidRDefault="00223093" w:rsidP="00223093">
      <w:pPr>
        <w:rPr>
          <w:lang w:val="en-GB"/>
        </w:rPr>
      </w:pPr>
      <w:r w:rsidRPr="003C2E13">
        <w:rPr>
          <w:lang w:val="en-GB"/>
        </w:rPr>
        <w:t>Internal auditing activities were conducted by using virtualized Kali workstations and tools installed on them. These workstations had interfaces on all relevant network segments. External auditing activities were conducted by using RGCE internet workstation located outside of the LDIL network perimeter</w:t>
      </w:r>
      <w:r w:rsidR="000520FC" w:rsidRPr="003C2E13">
        <w:rPr>
          <w:lang w:val="en-GB"/>
        </w:rPr>
        <w:t xml:space="preserve"> and RGCE Nessus service</w:t>
      </w:r>
      <w:r w:rsidRPr="003C2E13">
        <w:rPr>
          <w:lang w:val="en-GB"/>
        </w:rPr>
        <w:t>.</w:t>
      </w:r>
    </w:p>
    <w:p w14:paraId="30E14E19" w14:textId="62F7D831" w:rsidR="00F52B37" w:rsidRPr="003C2E13" w:rsidRDefault="00F52B37" w:rsidP="00223093">
      <w:pPr>
        <w:rPr>
          <w:lang w:val="en-GB"/>
        </w:rPr>
      </w:pPr>
      <w:r w:rsidRPr="003C2E13">
        <w:rPr>
          <w:lang w:val="en-GB"/>
        </w:rPr>
        <w:t>LDIL firewall rules (Palo Alto and pfsense) were reviewed to find possible shortcomings.</w:t>
      </w:r>
    </w:p>
    <w:p w14:paraId="0024A93B" w14:textId="01B1AA6E" w:rsidR="00C8011B" w:rsidRPr="003C2E13" w:rsidRDefault="00C8011B" w:rsidP="00223093">
      <w:pPr>
        <w:rPr>
          <w:lang w:val="en-GB"/>
        </w:rPr>
      </w:pPr>
      <w:bookmarkStart w:id="357" w:name="_Toc503028800"/>
      <w:r w:rsidRPr="003C2E13">
        <w:rPr>
          <w:lang w:val="en-GB"/>
        </w:rPr>
        <w:t xml:space="preserve">Used </w:t>
      </w:r>
      <w:r w:rsidR="000F3DEB" w:rsidRPr="003C2E13">
        <w:rPr>
          <w:lang w:val="en-GB"/>
        </w:rPr>
        <w:t>review techniques in this audit</w:t>
      </w:r>
      <w:r w:rsidRPr="003C2E13">
        <w:rPr>
          <w:lang w:val="en-GB"/>
        </w:rPr>
        <w:t xml:space="preserve"> can be divided in two parts:</w:t>
      </w:r>
    </w:p>
    <w:p w14:paraId="307F281A" w14:textId="77777777" w:rsidR="00C8011B" w:rsidRPr="003C2E13" w:rsidRDefault="004735D2" w:rsidP="00C8011B">
      <w:pPr>
        <w:pStyle w:val="ListParagraph"/>
        <w:numPr>
          <w:ilvl w:val="0"/>
          <w:numId w:val="43"/>
        </w:numPr>
        <w:rPr>
          <w:lang w:val="en-GB"/>
        </w:rPr>
      </w:pPr>
      <w:r w:rsidRPr="003C2E13">
        <w:rPr>
          <w:lang w:val="en-GB"/>
        </w:rPr>
        <w:t>Passive techniques</w:t>
      </w:r>
    </w:p>
    <w:p w14:paraId="4E614568" w14:textId="464F58CD" w:rsidR="000F3DEB" w:rsidRPr="003C2E13" w:rsidRDefault="000F3DEB" w:rsidP="000F3DEB">
      <w:pPr>
        <w:pStyle w:val="ListParagraph"/>
        <w:numPr>
          <w:ilvl w:val="1"/>
          <w:numId w:val="43"/>
        </w:numPr>
        <w:rPr>
          <w:lang w:val="en-GB"/>
        </w:rPr>
      </w:pPr>
      <w:r w:rsidRPr="003C2E13">
        <w:rPr>
          <w:lang w:val="en-GB"/>
        </w:rPr>
        <w:t>Documentation review</w:t>
      </w:r>
    </w:p>
    <w:p w14:paraId="0EB04579" w14:textId="0417D0E4" w:rsidR="000F3DEB" w:rsidRPr="003C2E13" w:rsidRDefault="000F3DEB" w:rsidP="000F3DEB">
      <w:pPr>
        <w:pStyle w:val="ListParagraph"/>
        <w:numPr>
          <w:ilvl w:val="1"/>
          <w:numId w:val="43"/>
        </w:numPr>
        <w:rPr>
          <w:lang w:val="en-GB"/>
        </w:rPr>
      </w:pPr>
      <w:r w:rsidRPr="003C2E13">
        <w:rPr>
          <w:lang w:val="en-GB"/>
        </w:rPr>
        <w:t>Ruleset review (Firewall)</w:t>
      </w:r>
    </w:p>
    <w:p w14:paraId="19324676" w14:textId="77777777" w:rsidR="000F3DEB" w:rsidRPr="003C2E13" w:rsidRDefault="004735D2" w:rsidP="000F3DEB">
      <w:pPr>
        <w:pStyle w:val="ListParagraph"/>
        <w:numPr>
          <w:ilvl w:val="0"/>
          <w:numId w:val="43"/>
        </w:numPr>
        <w:rPr>
          <w:lang w:val="en-GB"/>
        </w:rPr>
      </w:pPr>
      <w:r w:rsidRPr="003C2E13">
        <w:rPr>
          <w:lang w:val="en-GB"/>
        </w:rPr>
        <w:t>Active techniques</w:t>
      </w:r>
    </w:p>
    <w:p w14:paraId="4F9FBA5E" w14:textId="10BBF704" w:rsidR="000F3DEB" w:rsidRPr="003C2E13" w:rsidRDefault="000F3DEB" w:rsidP="000F3DEB">
      <w:pPr>
        <w:pStyle w:val="ListParagraph"/>
        <w:numPr>
          <w:ilvl w:val="1"/>
          <w:numId w:val="43"/>
        </w:numPr>
        <w:rPr>
          <w:lang w:val="en-GB"/>
        </w:rPr>
      </w:pPr>
      <w:r w:rsidRPr="003C2E13">
        <w:rPr>
          <w:lang w:val="en-GB"/>
        </w:rPr>
        <w:t>Network discovery</w:t>
      </w:r>
    </w:p>
    <w:p w14:paraId="1600139F" w14:textId="178AA9ED" w:rsidR="000F3DEB" w:rsidRPr="003C2E13" w:rsidRDefault="000F3DEB" w:rsidP="000F3DEB">
      <w:pPr>
        <w:pStyle w:val="ListParagraph"/>
        <w:numPr>
          <w:ilvl w:val="1"/>
          <w:numId w:val="43"/>
        </w:numPr>
        <w:rPr>
          <w:lang w:val="en-GB"/>
        </w:rPr>
      </w:pPr>
      <w:r w:rsidRPr="003C2E13">
        <w:rPr>
          <w:lang w:val="en-GB"/>
        </w:rPr>
        <w:t>Network port and service identification</w:t>
      </w:r>
    </w:p>
    <w:p w14:paraId="4C118F93" w14:textId="348E5DF4" w:rsidR="000F3DEB" w:rsidRPr="003C2E13" w:rsidRDefault="000F3DEB" w:rsidP="001A46B5">
      <w:pPr>
        <w:pStyle w:val="ListParagraph"/>
        <w:numPr>
          <w:ilvl w:val="1"/>
          <w:numId w:val="43"/>
        </w:numPr>
        <w:spacing w:after="240"/>
        <w:ind w:left="1434" w:hanging="357"/>
        <w:rPr>
          <w:lang w:val="en-GB"/>
        </w:rPr>
      </w:pPr>
      <w:r w:rsidRPr="003C2E13">
        <w:rPr>
          <w:lang w:val="en-GB"/>
        </w:rPr>
        <w:t>Vulnerability scanning</w:t>
      </w:r>
    </w:p>
    <w:p w14:paraId="1C5FDD65" w14:textId="77777777" w:rsidR="00ED372D" w:rsidRPr="003C2E13" w:rsidRDefault="00ED372D" w:rsidP="000F3DEB">
      <w:pPr>
        <w:rPr>
          <w:lang w:val="en-GB"/>
        </w:rPr>
      </w:pPr>
      <w:bookmarkStart w:id="358" w:name="_Toc503113512"/>
      <w:bookmarkStart w:id="359" w:name="_Toc503121391"/>
      <w:r w:rsidRPr="003C2E13">
        <w:rPr>
          <w:lang w:val="en-GB"/>
        </w:rPr>
        <w:t xml:space="preserve">There were small differences </w:t>
      </w:r>
      <w:r w:rsidR="001B498D" w:rsidRPr="003C2E13">
        <w:rPr>
          <w:lang w:val="en-GB"/>
        </w:rPr>
        <w:t xml:space="preserve">in </w:t>
      </w:r>
      <w:r w:rsidR="009B5FE6" w:rsidRPr="003C2E13">
        <w:rPr>
          <w:lang w:val="en-GB"/>
        </w:rPr>
        <w:t xml:space="preserve">used techniques and activities </w:t>
      </w:r>
      <w:r w:rsidR="001B498D" w:rsidRPr="003C2E13">
        <w:rPr>
          <w:lang w:val="en-GB"/>
        </w:rPr>
        <w:t>based on what kind of functions were under inspection.</w:t>
      </w:r>
      <w:r w:rsidR="0098713E" w:rsidRPr="003C2E13">
        <w:rPr>
          <w:lang w:val="en-GB"/>
        </w:rPr>
        <w:t xml:space="preserve"> These details are presented in next chapters.</w:t>
      </w:r>
    </w:p>
    <w:p w14:paraId="29EDFC3D" w14:textId="50CE3266" w:rsidR="009A3BB8" w:rsidRPr="003C2E13" w:rsidRDefault="00023F7F" w:rsidP="00F46E44">
      <w:pPr>
        <w:pStyle w:val="Heading2"/>
        <w:rPr>
          <w:lang w:val="en-GB"/>
        </w:rPr>
      </w:pPr>
      <w:bookmarkStart w:id="360" w:name="_Toc503131904"/>
      <w:r w:rsidRPr="003C2E13">
        <w:rPr>
          <w:lang w:val="en-GB"/>
        </w:rPr>
        <w:t>Publicly available networks (DMZ, etc.)</w:t>
      </w:r>
      <w:bookmarkEnd w:id="357"/>
      <w:bookmarkEnd w:id="358"/>
      <w:bookmarkEnd w:id="359"/>
      <w:bookmarkEnd w:id="360"/>
    </w:p>
    <w:p w14:paraId="6BDCC8E2" w14:textId="02CC41D4" w:rsidR="00807255" w:rsidRPr="003C2E13" w:rsidRDefault="00807255" w:rsidP="00807255">
      <w:pPr>
        <w:rPr>
          <w:lang w:val="en-GB"/>
        </w:rPr>
      </w:pPr>
      <w:r w:rsidRPr="003C2E13">
        <w:rPr>
          <w:lang w:val="en-GB"/>
        </w:rPr>
        <w:t xml:space="preserve">Premilinary scanning of the public address space and 1:1 NAT inside network was performed using Nessus vulnerability scanner and Nmap port scanner. Two aforementioned tools were used from both inside and outside of the perimeter </w:t>
      </w:r>
      <w:r w:rsidRPr="003C2E13">
        <w:rPr>
          <w:lang w:val="en-GB"/>
        </w:rPr>
        <w:lastRenderedPageBreak/>
        <w:t>firewall. First order of business was running Nmap and Nessus was used to both confirm the Nmap findings and to scan for higher level vulnerabilities. Reports produced by the automated scanners were analyzed manually to find the most relevant issues that were deemed worthy of escalation. Masses of bulk vulnerabilities that were found were intentionally left out as they could have been trivially patched assuming patches where available in RGCE. These a</w:t>
      </w:r>
      <w:r w:rsidR="00392E03" w:rsidRPr="003C2E13">
        <w:rPr>
          <w:lang w:val="en-GB"/>
        </w:rPr>
        <w:t>re still reported in the attach</w:t>
      </w:r>
      <w:r w:rsidRPr="003C2E13">
        <w:rPr>
          <w:lang w:val="en-GB"/>
        </w:rPr>
        <w:t>ments.</w:t>
      </w:r>
    </w:p>
    <w:p w14:paraId="7F75C991" w14:textId="58702BF1" w:rsidR="00807255" w:rsidRPr="003C2E13" w:rsidRDefault="00807255" w:rsidP="00807255">
      <w:pPr>
        <w:rPr>
          <w:lang w:val="en-GB"/>
        </w:rPr>
      </w:pPr>
      <w:r w:rsidRPr="003C2E13">
        <w:rPr>
          <w:lang w:val="en-GB"/>
        </w:rPr>
        <w:t>Hence, we selected a few of the more critical and subject-wise interesting vulnerabilities, for example: Shellshock and weak encryption mechanisms. These are discussed in more detail from the ldil.de perspective with PCI DSS angle.</w:t>
      </w:r>
    </w:p>
    <w:p w14:paraId="698F3DBD" w14:textId="4E944FDF" w:rsidR="00E50532" w:rsidRPr="003C2E13" w:rsidRDefault="00023F7F" w:rsidP="00F46E44">
      <w:pPr>
        <w:pStyle w:val="Heading2"/>
        <w:rPr>
          <w:lang w:val="en-GB"/>
        </w:rPr>
      </w:pPr>
      <w:bookmarkStart w:id="361" w:name="_Toc503028801"/>
      <w:bookmarkStart w:id="362" w:name="_Toc503113513"/>
      <w:bookmarkStart w:id="363" w:name="_Toc503121392"/>
      <w:bookmarkStart w:id="364" w:name="_Toc503131905"/>
      <w:r w:rsidRPr="003C2E13">
        <w:rPr>
          <w:lang w:val="en-GB"/>
        </w:rPr>
        <w:t>Workstation network</w:t>
      </w:r>
      <w:r w:rsidR="009844FA" w:rsidRPr="003C2E13">
        <w:rPr>
          <w:lang w:val="en-GB"/>
        </w:rPr>
        <w:t xml:space="preserve"> and WEB testing</w:t>
      </w:r>
      <w:r w:rsidRPr="003C2E13">
        <w:rPr>
          <w:lang w:val="en-GB"/>
        </w:rPr>
        <w:t xml:space="preserve"> (Internal and branch)</w:t>
      </w:r>
      <w:bookmarkEnd w:id="361"/>
      <w:bookmarkEnd w:id="362"/>
      <w:bookmarkEnd w:id="363"/>
      <w:bookmarkEnd w:id="364"/>
    </w:p>
    <w:p w14:paraId="230574EE" w14:textId="77777777" w:rsidR="00654B2D" w:rsidRPr="003C2E13" w:rsidRDefault="00654B2D" w:rsidP="00654B2D">
      <w:pPr>
        <w:keepNext/>
        <w:rPr>
          <w:ins w:id="365" w:author="Author"/>
          <w:lang w:val="en-GB"/>
        </w:rPr>
      </w:pPr>
      <w:ins w:id="366" w:author="Author">
        <w:r w:rsidRPr="003C2E13">
          <w:rPr>
            <w:lang w:val="en-GB"/>
          </w:rPr>
          <w:t>Internal and Branch networks included the following network segments:</w:t>
        </w:r>
      </w:ins>
    </w:p>
    <w:p w14:paraId="23638BD4" w14:textId="77777777" w:rsidR="00654B2D" w:rsidRPr="003C2E13" w:rsidRDefault="00654B2D" w:rsidP="00654B2D">
      <w:pPr>
        <w:pStyle w:val="ListParagraph"/>
        <w:numPr>
          <w:ilvl w:val="0"/>
          <w:numId w:val="42"/>
        </w:numPr>
        <w:rPr>
          <w:ins w:id="367" w:author="Author"/>
          <w:lang w:val="en-GB"/>
        </w:rPr>
      </w:pPr>
      <w:ins w:id="368" w:author="Author">
        <w:r w:rsidRPr="003C2E13">
          <w:rPr>
            <w:lang w:val="en-GB"/>
          </w:rPr>
          <w:t>Internal 10.0.100.1/24</w:t>
        </w:r>
      </w:ins>
    </w:p>
    <w:p w14:paraId="3CF814CA" w14:textId="77777777" w:rsidR="00654B2D" w:rsidRPr="003C2E13" w:rsidRDefault="00654B2D" w:rsidP="001A46B5">
      <w:pPr>
        <w:pStyle w:val="ListParagraph"/>
        <w:numPr>
          <w:ilvl w:val="0"/>
          <w:numId w:val="42"/>
        </w:numPr>
        <w:spacing w:after="240"/>
        <w:ind w:left="714" w:hanging="357"/>
        <w:rPr>
          <w:ins w:id="369" w:author="Author"/>
          <w:lang w:val="en-GB"/>
        </w:rPr>
      </w:pPr>
      <w:ins w:id="370" w:author="Author">
        <w:r w:rsidRPr="003C2E13">
          <w:rPr>
            <w:lang w:val="en-GB"/>
          </w:rPr>
          <w:t>Branch 192.168.10.1/24</w:t>
        </w:r>
      </w:ins>
    </w:p>
    <w:p w14:paraId="14425BE2" w14:textId="77777777" w:rsidR="00654B2D" w:rsidRPr="003C2E13" w:rsidRDefault="00654B2D" w:rsidP="00654B2D">
      <w:pPr>
        <w:rPr>
          <w:ins w:id="371" w:author="Author"/>
          <w:rStyle w:val="tl8wme"/>
          <w:lang w:val="en-GB"/>
        </w:rPr>
      </w:pPr>
      <w:ins w:id="372" w:author="Author">
        <w:r w:rsidRPr="003C2E13">
          <w:rPr>
            <w:rStyle w:val="tl8wme"/>
            <w:lang w:val="en-GB"/>
          </w:rPr>
          <w:t>Web testing was conducted to corresponding web-services found in internal-branch</w:t>
        </w:r>
        <w:r w:rsidRPr="003C2E13">
          <w:rPr>
            <w:lang w:val="en-GB"/>
          </w:rPr>
          <w:t>-</w:t>
        </w:r>
        <w:r w:rsidRPr="003C2E13">
          <w:rPr>
            <w:rStyle w:val="tl8wme"/>
            <w:lang w:val="en-GB"/>
          </w:rPr>
          <w:t>servers.</w:t>
        </w:r>
        <w:r w:rsidRPr="003C2E13">
          <w:rPr>
            <w:lang w:val="en-GB"/>
          </w:rPr>
          <w:br/>
        </w:r>
        <w:r w:rsidRPr="003C2E13">
          <w:rPr>
            <w:rStyle w:val="tl8wme"/>
            <w:lang w:val="en-GB"/>
          </w:rPr>
          <w:t>Focus of web testing was to discover application flaws or misconfigurations. Web testing revealed certain issues regarding the used libraries, operating system and applications. Verbose error http responses are spreading out too much information about the target machines, e.g. stating the version of PHP, OS and Apache.</w:t>
        </w:r>
        <w:r w:rsidRPr="003C2E13">
          <w:rPr>
            <w:lang w:val="en-GB"/>
          </w:rPr>
          <w:br/>
        </w:r>
        <w:r w:rsidRPr="003C2E13">
          <w:rPr>
            <w:lang w:val="en-GB"/>
          </w:rPr>
          <w:br/>
        </w:r>
        <w:r w:rsidRPr="003C2E13">
          <w:rPr>
            <w:rStyle w:val="tl8wme"/>
            <w:lang w:val="en-GB"/>
          </w:rPr>
          <w:t xml:space="preserve">Threats regarding the application were discovered by either manually testing or automatically scanning the target machines with Owasp ZAP and Nessus. </w:t>
        </w:r>
      </w:ins>
    </w:p>
    <w:p w14:paraId="50CBA00D" w14:textId="77777777" w:rsidR="00654B2D" w:rsidRPr="003C2E13" w:rsidRDefault="00654B2D" w:rsidP="00654B2D">
      <w:pPr>
        <w:rPr>
          <w:ins w:id="373" w:author="Author"/>
          <w:rStyle w:val="tl8wme"/>
          <w:lang w:val="en-GB"/>
        </w:rPr>
      </w:pPr>
      <w:ins w:id="374" w:author="Author">
        <w:r w:rsidRPr="003C2E13">
          <w:rPr>
            <w:rStyle w:val="tl8wme"/>
            <w:lang w:val="en-GB"/>
          </w:rPr>
          <w:t xml:space="preserve">We were comparing the regarding the vulnerability scanning, by evaluating both Nessus and OpenVAS - but we ended up using Nessus because of company policy, other participants in the conducted audit were also using the Nessus. </w:t>
        </w:r>
      </w:ins>
    </w:p>
    <w:p w14:paraId="2EC80058" w14:textId="77777777" w:rsidR="00654B2D" w:rsidRPr="003C2E13" w:rsidRDefault="00654B2D" w:rsidP="00654B2D">
      <w:pPr>
        <w:rPr>
          <w:ins w:id="375" w:author="Author"/>
          <w:lang w:val="en-GB"/>
        </w:rPr>
      </w:pPr>
      <w:ins w:id="376" w:author="Author">
        <w:r w:rsidRPr="003C2E13">
          <w:rPr>
            <w:rStyle w:val="tl8wme"/>
            <w:lang w:val="en-GB"/>
          </w:rPr>
          <w:t>More detailed issue reports can be found on chapter 7. In addition to verbose http responses or error messages, there were also buffer overflows, misconfigured application/server issues found.</w:t>
        </w:r>
      </w:ins>
    </w:p>
    <w:p w14:paraId="16B3697E" w14:textId="649B0EA8" w:rsidR="00A31DD1" w:rsidRPr="003C2E13" w:rsidRDefault="00023F7F" w:rsidP="00F46E44">
      <w:pPr>
        <w:pStyle w:val="Heading2"/>
        <w:rPr>
          <w:lang w:val="en-GB"/>
        </w:rPr>
      </w:pPr>
      <w:bookmarkStart w:id="377" w:name="_Toc503028802"/>
      <w:bookmarkStart w:id="378" w:name="_Toc503113514"/>
      <w:bookmarkStart w:id="379" w:name="_Toc503121393"/>
      <w:bookmarkStart w:id="380" w:name="_Toc503131906"/>
      <w:r w:rsidRPr="003C2E13">
        <w:rPr>
          <w:lang w:val="en-GB"/>
        </w:rPr>
        <w:lastRenderedPageBreak/>
        <w:t>Management networks</w:t>
      </w:r>
      <w:r w:rsidR="00EF7F38" w:rsidRPr="003C2E13">
        <w:rPr>
          <w:lang w:val="en-GB"/>
        </w:rPr>
        <w:t xml:space="preserve"> (MGMT, warehouse and staff)</w:t>
      </w:r>
      <w:bookmarkEnd w:id="377"/>
      <w:bookmarkEnd w:id="378"/>
      <w:bookmarkEnd w:id="379"/>
      <w:bookmarkEnd w:id="380"/>
    </w:p>
    <w:p w14:paraId="6DCABD56" w14:textId="6E855696" w:rsidR="00397211" w:rsidRPr="003C2E13" w:rsidRDefault="00397211" w:rsidP="00253BB6">
      <w:pPr>
        <w:keepNext/>
        <w:rPr>
          <w:lang w:val="en-GB"/>
        </w:rPr>
      </w:pPr>
      <w:r w:rsidRPr="003C2E13">
        <w:rPr>
          <w:lang w:val="en-GB"/>
        </w:rPr>
        <w:t>Management networks included the following network segments:</w:t>
      </w:r>
    </w:p>
    <w:p w14:paraId="340FAE4C" w14:textId="14A26C9B" w:rsidR="00397211" w:rsidRPr="003C2E13" w:rsidRDefault="006C7DEC" w:rsidP="00397211">
      <w:pPr>
        <w:pStyle w:val="ListParagraph"/>
        <w:numPr>
          <w:ilvl w:val="0"/>
          <w:numId w:val="42"/>
        </w:numPr>
        <w:rPr>
          <w:lang w:val="en-GB"/>
        </w:rPr>
      </w:pPr>
      <w:r w:rsidRPr="003C2E13">
        <w:rPr>
          <w:lang w:val="en-GB"/>
        </w:rPr>
        <w:t>MGMT 10.99.0.1/24</w:t>
      </w:r>
    </w:p>
    <w:p w14:paraId="362D1FF8" w14:textId="14ACA3D9" w:rsidR="006C7DEC" w:rsidRPr="003C2E13" w:rsidRDefault="006C7DEC" w:rsidP="00397211">
      <w:pPr>
        <w:pStyle w:val="ListParagraph"/>
        <w:numPr>
          <w:ilvl w:val="0"/>
          <w:numId w:val="42"/>
        </w:numPr>
        <w:rPr>
          <w:lang w:val="en-GB"/>
        </w:rPr>
      </w:pPr>
      <w:r w:rsidRPr="003C2E13">
        <w:rPr>
          <w:lang w:val="en-GB"/>
        </w:rPr>
        <w:t>Warehouse</w:t>
      </w:r>
      <w:ins w:id="381" w:author="Author">
        <w:r w:rsidR="00EE4B32">
          <w:rPr>
            <w:lang w:val="en-GB"/>
          </w:rPr>
          <w:t>/Staff</w:t>
        </w:r>
      </w:ins>
      <w:r w:rsidRPr="003C2E13">
        <w:rPr>
          <w:lang w:val="en-GB"/>
        </w:rPr>
        <w:t xml:space="preserve"> 172.20.0.0/24</w:t>
      </w:r>
    </w:p>
    <w:p w14:paraId="5A01420F" w14:textId="7D1242DE" w:rsidR="006C7DEC" w:rsidRPr="003C2E13" w:rsidDel="00EE4B32" w:rsidRDefault="006C7DEC" w:rsidP="00397211">
      <w:pPr>
        <w:pStyle w:val="ListParagraph"/>
        <w:numPr>
          <w:ilvl w:val="0"/>
          <w:numId w:val="42"/>
        </w:numPr>
        <w:rPr>
          <w:del w:id="382" w:author="Author"/>
          <w:lang w:val="en-GB"/>
        </w:rPr>
      </w:pPr>
      <w:del w:id="383" w:author="Author">
        <w:r w:rsidRPr="003C2E13" w:rsidDel="00EE4B32">
          <w:rPr>
            <w:lang w:val="en-GB"/>
          </w:rPr>
          <w:delText>Staff-we 10.10.0.0/24</w:delText>
        </w:r>
      </w:del>
    </w:p>
    <w:p w14:paraId="01C9BE62" w14:textId="4665F475" w:rsidR="006C7DEC" w:rsidRPr="003C2E13" w:rsidDel="00EE4B32" w:rsidRDefault="006C7DEC" w:rsidP="006C7DEC">
      <w:pPr>
        <w:pStyle w:val="ListParagraph"/>
        <w:numPr>
          <w:ilvl w:val="0"/>
          <w:numId w:val="42"/>
        </w:numPr>
        <w:rPr>
          <w:del w:id="384" w:author="Author"/>
          <w:lang w:val="en-GB"/>
        </w:rPr>
      </w:pPr>
      <w:del w:id="385" w:author="Author">
        <w:r w:rsidRPr="003C2E13" w:rsidDel="00EE4B32">
          <w:rPr>
            <w:lang w:val="en-GB"/>
          </w:rPr>
          <w:delText>Branch-staff 192.168.20.0/24</w:delText>
        </w:r>
      </w:del>
    </w:p>
    <w:p w14:paraId="6EF17E7E" w14:textId="53FCFE71" w:rsidR="00823BF9" w:rsidRPr="003C2E13" w:rsidRDefault="00F9647B" w:rsidP="00253BB6">
      <w:pPr>
        <w:spacing w:before="240"/>
        <w:rPr>
          <w:lang w:val="en-GB"/>
        </w:rPr>
      </w:pPr>
      <w:r w:rsidRPr="003C2E13">
        <w:rPr>
          <w:lang w:val="en-GB"/>
        </w:rPr>
        <w:t xml:space="preserve">From the PCI DSS point of view, especially MGMT-segment is critical. </w:t>
      </w:r>
      <w:r w:rsidR="00541F2A" w:rsidRPr="003C2E13">
        <w:rPr>
          <w:lang w:val="en-GB"/>
        </w:rPr>
        <w:t xml:space="preserve">Most of the management devices are located in this network segment as well as log servers just to mention </w:t>
      </w:r>
      <w:r w:rsidR="0068564F" w:rsidRPr="003C2E13">
        <w:rPr>
          <w:lang w:val="en-GB"/>
        </w:rPr>
        <w:t>a few</w:t>
      </w:r>
      <w:r w:rsidR="00541F2A" w:rsidRPr="003C2E13">
        <w:rPr>
          <w:lang w:val="en-GB"/>
        </w:rPr>
        <w:t>.</w:t>
      </w:r>
      <w:r w:rsidR="00CE666C" w:rsidRPr="003C2E13">
        <w:rPr>
          <w:lang w:val="en-GB"/>
        </w:rPr>
        <w:t xml:space="preserve"> In order to ensure the security of CPE environment, these can be seen as critical components.</w:t>
      </w:r>
    </w:p>
    <w:p w14:paraId="5CD113C9" w14:textId="3BE58DC2" w:rsidR="00B7408C" w:rsidRPr="003C2E13" w:rsidRDefault="006C7DEC" w:rsidP="00B7408C">
      <w:pPr>
        <w:rPr>
          <w:lang w:val="en-GB"/>
        </w:rPr>
      </w:pPr>
      <w:r w:rsidRPr="003C2E13">
        <w:rPr>
          <w:lang w:val="en-GB"/>
        </w:rPr>
        <w:t>A</w:t>
      </w:r>
      <w:r w:rsidR="00223093" w:rsidRPr="003C2E13">
        <w:rPr>
          <w:lang w:val="en-GB"/>
        </w:rPr>
        <w:t xml:space="preserve">uditing were conducted first by running a Nessus discovery scan to discover all connected hosts in </w:t>
      </w:r>
      <w:r w:rsidR="006626C9" w:rsidRPr="003C2E13">
        <w:rPr>
          <w:lang w:val="en-GB"/>
        </w:rPr>
        <w:t xml:space="preserve">all </w:t>
      </w:r>
      <w:r w:rsidR="00223093" w:rsidRPr="003C2E13">
        <w:rPr>
          <w:lang w:val="en-GB"/>
        </w:rPr>
        <w:t xml:space="preserve">the segments. Results from this scan were compared to the </w:t>
      </w:r>
      <w:r w:rsidR="009E63EA" w:rsidRPr="003C2E13">
        <w:rPr>
          <w:lang w:val="en-GB"/>
        </w:rPr>
        <w:t xml:space="preserve">LDIL service catalog </w:t>
      </w:r>
      <w:r w:rsidR="00223093" w:rsidRPr="003C2E13">
        <w:rPr>
          <w:lang w:val="en-GB"/>
        </w:rPr>
        <w:t xml:space="preserve">provided </w:t>
      </w:r>
      <w:r w:rsidR="009E63EA" w:rsidRPr="003C2E13">
        <w:rPr>
          <w:lang w:val="en-GB"/>
        </w:rPr>
        <w:t>by LDIL personnel. After determining host’s operating systems and that no unrecognized hosts were not found, a new and more specific Nessus scans were conducted to acquire more information about the systems. Some findings were verified by using OpenVAS tool.</w:t>
      </w:r>
    </w:p>
    <w:p w14:paraId="5FD0D16E" w14:textId="6C6A1358" w:rsidR="006766F6" w:rsidRPr="003C2E13" w:rsidRDefault="006766F6" w:rsidP="0042111C">
      <w:pPr>
        <w:pStyle w:val="Heading1"/>
        <w:rPr>
          <w:lang w:val="en-GB"/>
        </w:rPr>
      </w:pPr>
      <w:bookmarkStart w:id="386" w:name="_Toc503028803"/>
      <w:bookmarkStart w:id="387" w:name="_Toc503113515"/>
      <w:bookmarkStart w:id="388" w:name="_Toc503121394"/>
      <w:bookmarkStart w:id="389" w:name="_Toc503131907"/>
      <w:r w:rsidRPr="003C2E13">
        <w:rPr>
          <w:lang w:val="en-GB"/>
        </w:rPr>
        <w:t>Main findings</w:t>
      </w:r>
      <w:bookmarkEnd w:id="386"/>
      <w:bookmarkEnd w:id="387"/>
      <w:bookmarkEnd w:id="388"/>
      <w:bookmarkEnd w:id="389"/>
    </w:p>
    <w:p w14:paraId="210391A9" w14:textId="11955986" w:rsidR="00E21A0A" w:rsidRPr="00F46E44" w:rsidDel="00F46E44" w:rsidRDefault="00E21A0A">
      <w:pPr>
        <w:rPr>
          <w:del w:id="390" w:author="Author"/>
          <w:rPrChange w:id="391" w:author="Author">
            <w:rPr>
              <w:del w:id="392" w:author="Author"/>
              <w:color w:val="7030A0"/>
              <w:lang w:val="en-GB"/>
            </w:rPr>
          </w:rPrChange>
        </w:rPr>
        <w:pPrChange w:id="393" w:author="Author">
          <w:pPr>
            <w:pStyle w:val="ListParagraph"/>
            <w:numPr>
              <w:numId w:val="36"/>
            </w:numPr>
            <w:ind w:hanging="360"/>
          </w:pPr>
        </w:pPrChange>
      </w:pPr>
      <w:del w:id="394" w:author="Author">
        <w:r w:rsidRPr="00F46E44" w:rsidDel="00F46E44">
          <w:rPr>
            <w:rPrChange w:id="395" w:author="Author">
              <w:rPr>
                <w:color w:val="7030A0"/>
                <w:lang w:val="en-GB"/>
              </w:rPr>
            </w:rPrChange>
          </w:rPr>
          <w:delText>Segmentti kohtaiset kriittisimmät huomiot palveluihin liittyen</w:delText>
        </w:r>
      </w:del>
    </w:p>
    <w:p w14:paraId="35ECC412" w14:textId="4B475D57" w:rsidR="00E21A0A" w:rsidRPr="003C2E13" w:rsidDel="00F46E44" w:rsidRDefault="00E21A0A">
      <w:pPr>
        <w:rPr>
          <w:del w:id="396" w:author="Author"/>
          <w:lang w:val="en-GB"/>
        </w:rPr>
        <w:pPrChange w:id="397" w:author="Author">
          <w:pPr>
            <w:pStyle w:val="ListParagraph"/>
            <w:numPr>
              <w:numId w:val="36"/>
            </w:numPr>
            <w:ind w:hanging="360"/>
          </w:pPr>
        </w:pPrChange>
      </w:pPr>
      <w:del w:id="398" w:author="Author">
        <w:r w:rsidRPr="003C2E13" w:rsidDel="00F46E44">
          <w:rPr>
            <w:lang w:val="en-GB"/>
          </w:rPr>
          <w:delText>Muistetaan PCI DSS näkökulma</w:delText>
        </w:r>
      </w:del>
    </w:p>
    <w:p w14:paraId="00FB9508" w14:textId="4797396D" w:rsidR="00E21A0A" w:rsidRPr="003C2E13" w:rsidDel="00F46E44" w:rsidRDefault="00E21A0A">
      <w:pPr>
        <w:rPr>
          <w:del w:id="399" w:author="Author"/>
          <w:lang w:val="en-GB"/>
        </w:rPr>
        <w:pPrChange w:id="400" w:author="Author">
          <w:pPr>
            <w:pStyle w:val="ListParagraph"/>
          </w:pPr>
        </w:pPrChange>
      </w:pPr>
    </w:p>
    <w:p w14:paraId="67D7A451" w14:textId="77777777" w:rsidR="00EE4B32" w:rsidRPr="00EE4B32" w:rsidRDefault="00EE4B32">
      <w:pPr>
        <w:rPr>
          <w:ins w:id="401" w:author="Author"/>
          <w:rFonts w:eastAsiaTheme="majorEastAsia" w:cstheme="majorHAnsi"/>
          <w:b/>
          <w:noProof/>
          <w:sz w:val="32"/>
          <w:szCs w:val="32"/>
          <w:lang w:val="en-GB"/>
          <w:rPrChange w:id="402" w:author="Author">
            <w:rPr>
              <w:ins w:id="403" w:author="Author"/>
              <w:rFonts w:eastAsiaTheme="minorHAnsi" w:cstheme="minorHAnsi"/>
              <w:b w:val="0"/>
              <w:noProof w:val="0"/>
              <w:color w:val="7030A0"/>
              <w:sz w:val="24"/>
              <w:szCs w:val="22"/>
              <w:lang w:val="fi-FI"/>
            </w:rPr>
          </w:rPrChange>
        </w:rPr>
        <w:pPrChange w:id="404" w:author="Author">
          <w:pPr>
            <w:pStyle w:val="Heading1"/>
          </w:pPr>
        </w:pPrChange>
      </w:pPr>
      <w:ins w:id="405" w:author="Author">
        <w:r w:rsidRPr="00EE4B32">
          <w:rPr>
            <w:lang w:val="en-US"/>
            <w:rPrChange w:id="406" w:author="Author">
              <w:rPr>
                <w:color w:val="7030A0"/>
              </w:rPr>
            </w:rPrChange>
          </w:rPr>
          <w:t xml:space="preserve">Based on auditing activities presented above, the most important findings are presented as follows. </w:t>
        </w:r>
        <w:r w:rsidRPr="00EE4B32">
          <w:t xml:space="preserve">Priority is estimated against PCI DSS. </w:t>
        </w:r>
      </w:ins>
    </w:p>
    <w:p w14:paraId="565305F4" w14:textId="56C79BD4" w:rsidR="006766F6" w:rsidRPr="003C2E13" w:rsidDel="00EE4B32" w:rsidRDefault="006766F6" w:rsidP="00EE4B32">
      <w:pPr>
        <w:pStyle w:val="Heading1"/>
        <w:rPr>
          <w:del w:id="407" w:author="Author"/>
          <w:lang w:val="en-GB"/>
        </w:rPr>
      </w:pPr>
      <w:del w:id="408" w:author="Author">
        <w:r w:rsidRPr="003C2E13" w:rsidDel="00EE4B32">
          <w:rPr>
            <w:lang w:val="en-GB"/>
          </w:rPr>
          <w:delText>Based on their auditing findings each subgroup presented main findings and summary of these findings is presented here.</w:delText>
        </w:r>
        <w:bookmarkStart w:id="409" w:name="_Toc503131697"/>
        <w:bookmarkStart w:id="410" w:name="_Toc503131747"/>
        <w:bookmarkStart w:id="411" w:name="_Toc503131908"/>
        <w:bookmarkEnd w:id="409"/>
        <w:bookmarkEnd w:id="410"/>
        <w:bookmarkEnd w:id="411"/>
      </w:del>
    </w:p>
    <w:p w14:paraId="233627A8" w14:textId="5E857542" w:rsidR="00223093" w:rsidRPr="003C2E13" w:rsidDel="00F46E44" w:rsidRDefault="00223093">
      <w:pPr>
        <w:pStyle w:val="Heading1"/>
        <w:rPr>
          <w:del w:id="412" w:author="Author"/>
          <w:lang w:val="en-GB"/>
        </w:rPr>
        <w:pPrChange w:id="413" w:author="Author">
          <w:pPr/>
        </w:pPrChange>
      </w:pPr>
      <w:del w:id="414" w:author="Author">
        <w:r w:rsidRPr="003C2E13" w:rsidDel="00F46E44">
          <w:rPr>
            <w:lang w:val="en-GB"/>
          </w:rPr>
          <w:delText xml:space="preserve">Firewall rule </w:delText>
        </w:r>
        <w:bookmarkStart w:id="415" w:name="_Toc503131698"/>
        <w:bookmarkStart w:id="416" w:name="_Toc503131748"/>
        <w:bookmarkStart w:id="417" w:name="_Toc503131909"/>
        <w:bookmarkEnd w:id="415"/>
        <w:bookmarkEnd w:id="416"/>
        <w:bookmarkEnd w:id="417"/>
      </w:del>
    </w:p>
    <w:p w14:paraId="1F3110B0" w14:textId="4F1222A9" w:rsidR="00EF094C" w:rsidRPr="003C2E13" w:rsidDel="00F46E44" w:rsidRDefault="009D34D9">
      <w:pPr>
        <w:pStyle w:val="Heading1"/>
        <w:rPr>
          <w:del w:id="418" w:author="Author"/>
          <w:lang w:val="en-GB"/>
        </w:rPr>
        <w:pPrChange w:id="419" w:author="Author">
          <w:pPr>
            <w:pStyle w:val="ListParagraph"/>
            <w:numPr>
              <w:numId w:val="36"/>
            </w:numPr>
            <w:ind w:hanging="360"/>
          </w:pPr>
        </w:pPrChange>
      </w:pPr>
      <w:del w:id="420" w:author="Author">
        <w:r w:rsidRPr="003C2E13" w:rsidDel="00F46E44">
          <w:rPr>
            <w:lang w:val="en-GB"/>
          </w:rPr>
          <w:delText xml:space="preserve">Yksi näkökulma: </w:delText>
        </w:r>
        <w:r w:rsidR="00EF094C" w:rsidRPr="003C2E13" w:rsidDel="00F46E44">
          <w:rPr>
            <w:lang w:val="en-GB"/>
          </w:rPr>
          <w:delText>Verrattuna siihen olemassa olevaan dokumentaation (asiakkaan luovuttamaa)</w:delText>
        </w:r>
        <w:bookmarkStart w:id="421" w:name="_Toc503131699"/>
        <w:bookmarkStart w:id="422" w:name="_Toc503131749"/>
        <w:bookmarkStart w:id="423" w:name="_Toc503131910"/>
        <w:bookmarkEnd w:id="421"/>
        <w:bookmarkEnd w:id="422"/>
        <w:bookmarkEnd w:id="423"/>
      </w:del>
    </w:p>
    <w:p w14:paraId="732FBEED" w14:textId="77777777" w:rsidR="00F46E44" w:rsidRDefault="00F46E44">
      <w:pPr>
        <w:pStyle w:val="Heading2"/>
        <w:rPr>
          <w:ins w:id="424" w:author="Author"/>
          <w:lang w:val="en-GB"/>
        </w:rPr>
        <w:pPrChange w:id="425" w:author="Author">
          <w:pPr>
            <w:pStyle w:val="Heading1"/>
          </w:pPr>
        </w:pPrChange>
      </w:pPr>
      <w:bookmarkStart w:id="426" w:name="_Toc503028804"/>
      <w:bookmarkStart w:id="427" w:name="_Toc503113516"/>
      <w:bookmarkStart w:id="428" w:name="_Toc503121395"/>
      <w:bookmarkStart w:id="429" w:name="_Toc503131911"/>
      <w:ins w:id="430" w:author="Author">
        <w:r w:rsidRPr="00F46E44">
          <w:rPr>
            <w:lang w:val="en-GB"/>
          </w:rPr>
          <w:t>Segmentation</w:t>
        </w:r>
        <w:bookmarkEnd w:id="429"/>
      </w:ins>
    </w:p>
    <w:p w14:paraId="5016795E" w14:textId="77777777" w:rsidR="00F46E44" w:rsidRPr="00F46E44" w:rsidRDefault="00F46E44" w:rsidP="00F46E44">
      <w:pPr>
        <w:rPr>
          <w:ins w:id="431" w:author="Author"/>
          <w:lang w:val="en-GB"/>
        </w:rPr>
      </w:pPr>
      <w:ins w:id="432" w:author="Author">
        <w:r w:rsidRPr="00F46E44">
          <w:rPr>
            <w:lang w:val="en-GB"/>
          </w:rPr>
          <w:t>The PCI DSS audit criteria’s scope contains everything that is involved in processing or transferring of cardholder data. Thus segmentation, on top of being a sound cyber security policy in its own right, directly affects which parts of the organizations network are also part of the cardholder data environment (CDE). Only the CDE has to be audited with the PCI DSS criteria.</w:t>
        </w:r>
      </w:ins>
    </w:p>
    <w:p w14:paraId="093AFB78" w14:textId="77777777" w:rsidR="00F46E44" w:rsidRPr="00F46E44" w:rsidRDefault="00F46E44" w:rsidP="00F46E44">
      <w:pPr>
        <w:rPr>
          <w:ins w:id="433" w:author="Author"/>
          <w:lang w:val="en-GB"/>
        </w:rPr>
      </w:pPr>
      <w:ins w:id="434" w:author="Author">
        <w:r w:rsidRPr="00F46E44">
          <w:rPr>
            <w:lang w:val="en-GB"/>
          </w:rPr>
          <w:t>First of all, the services that are not supposed to be accessible from the Internet are not facing Internet. Only the external ones, like email, web page and external name services are available. Everything else from the Internet to DMZ and to the rest of the Internal network of Ldil has been explicitly blocked.</w:t>
        </w:r>
      </w:ins>
    </w:p>
    <w:p w14:paraId="36CDE8C9" w14:textId="77777777" w:rsidR="00F46E44" w:rsidRPr="00F46E44" w:rsidRDefault="00F46E44" w:rsidP="00F46E44">
      <w:pPr>
        <w:rPr>
          <w:ins w:id="435" w:author="Author"/>
          <w:lang w:val="en-GB"/>
        </w:rPr>
      </w:pPr>
      <w:ins w:id="436" w:author="Author">
        <w:r w:rsidRPr="00F46E44">
          <w:rPr>
            <w:lang w:val="en-GB"/>
          </w:rPr>
          <w:lastRenderedPageBreak/>
          <w:t>Also, all the services that need to connect from one network segment to another have been separately defined so that network-wise they can only connect to their intended destinations. Also, all the undefined connections from the DMZ to other parts of the Ldil’s network have been explicitly blocked.</w:t>
        </w:r>
      </w:ins>
    </w:p>
    <w:p w14:paraId="54F405A7" w14:textId="146837B8" w:rsidR="00F46E44" w:rsidRPr="00F46E44" w:rsidRDefault="00F46E44">
      <w:pPr>
        <w:rPr>
          <w:ins w:id="437" w:author="Author"/>
          <w:lang w:val="en-GB"/>
        </w:rPr>
        <w:pPrChange w:id="438" w:author="Author">
          <w:pPr>
            <w:pStyle w:val="Heading2"/>
          </w:pPr>
        </w:pPrChange>
      </w:pPr>
      <w:ins w:id="439" w:author="Author">
        <w:r w:rsidRPr="00F46E44">
          <w:rPr>
            <w:lang w:val="en-GB"/>
          </w:rPr>
          <w:t>Connectivity from different network segments inside Ldil’s network has also been restricted to minimum, with down to nominating specific address’ and applications when possible. Using the report Cyber Security Implementation (for the Ldil –store) it’s not clear which parts or which computers belong to CDE. For example, the connection from the store Point Of Sale (POS) device is not defined. Also, the report doesn't make any remark about the settings of the firewall(s) at the branch stores.</w:t>
        </w:r>
      </w:ins>
    </w:p>
    <w:p w14:paraId="0901D910" w14:textId="09BC6CC8" w:rsidR="00EF7F38" w:rsidRPr="003C2E13" w:rsidRDefault="00EF7F38" w:rsidP="00F46E44">
      <w:pPr>
        <w:pStyle w:val="Heading2"/>
        <w:rPr>
          <w:lang w:val="en-GB"/>
        </w:rPr>
      </w:pPr>
      <w:bookmarkStart w:id="440" w:name="_Toc503131912"/>
      <w:r w:rsidRPr="003C2E13">
        <w:rPr>
          <w:lang w:val="en-GB"/>
        </w:rPr>
        <w:t>Publicly available networks (DMZ, etc.)</w:t>
      </w:r>
      <w:bookmarkEnd w:id="426"/>
      <w:bookmarkEnd w:id="427"/>
      <w:bookmarkEnd w:id="428"/>
      <w:bookmarkEnd w:id="440"/>
    </w:p>
    <w:p w14:paraId="6629C613" w14:textId="77777777" w:rsidR="00807255" w:rsidRPr="003C2E13" w:rsidRDefault="00807255" w:rsidP="00807255">
      <w:pPr>
        <w:rPr>
          <w:lang w:val="en-GB"/>
        </w:rPr>
      </w:pPr>
      <w:r w:rsidRPr="003C2E13">
        <w:rPr>
          <w:lang w:val="en-GB"/>
        </w:rPr>
        <w:t>General consensus is that the majority of the vulnerabilities found during our scanning of both the inside and outside address spaces of the 1:1 NAT were a result of missing software updates on the relevant servers.</w:t>
      </w:r>
    </w:p>
    <w:p w14:paraId="6186E44F" w14:textId="6BA0AA68" w:rsidR="00DE170A" w:rsidRPr="003C2E13" w:rsidRDefault="00807255" w:rsidP="00A32803">
      <w:pPr>
        <w:rPr>
          <w:lang w:val="en-GB"/>
        </w:rPr>
      </w:pPr>
      <w:r w:rsidRPr="003C2E13">
        <w:rPr>
          <w:lang w:val="en-GB"/>
        </w:rPr>
        <w:t>Now, the reason for this most likely is that there simply was no updates available in the RGCE mirrors, hence we've decided to skip the low hanging fruits this scenario proposed and instead we attempted to come up with some less obvious findings and discuss few of the critical flaws found in more detail, that being said, in more general level concerning the given well known vulnerabilities.</w:t>
      </w:r>
    </w:p>
    <w:p w14:paraId="6EC89743" w14:textId="5DDD8F76" w:rsidR="00807255" w:rsidRPr="003C2E13" w:rsidRDefault="00807255" w:rsidP="00807255">
      <w:pPr>
        <w:pStyle w:val="Heading3"/>
        <w:rPr>
          <w:lang w:val="en-GB"/>
        </w:rPr>
      </w:pPr>
      <w:r w:rsidRPr="003C2E13">
        <w:rPr>
          <w:lang w:val="en-GB"/>
        </w:rPr>
        <w:t>Issues with the port scanning</w:t>
      </w:r>
    </w:p>
    <w:p w14:paraId="40FC8CD4" w14:textId="375BB223" w:rsidR="00807255" w:rsidRPr="003C2E13" w:rsidRDefault="00807255" w:rsidP="00807255">
      <w:pPr>
        <w:rPr>
          <w:lang w:val="en-GB"/>
        </w:rPr>
      </w:pPr>
      <w:r w:rsidRPr="003C2E13">
        <w:rPr>
          <w:lang w:val="en-GB"/>
        </w:rPr>
        <w:t xml:space="preserve">We attempted to port scan the whole subnet using various NMAP switches. But during our testing we witnessed some strange </w:t>
      </w:r>
      <w:r w:rsidR="00A54706" w:rsidRPr="003C2E13">
        <w:rPr>
          <w:lang w:val="en-GB"/>
        </w:rPr>
        <w:t>behavior</w:t>
      </w:r>
      <w:r w:rsidRPr="003C2E13">
        <w:rPr>
          <w:lang w:val="en-GB"/>
        </w:rPr>
        <w:t xml:space="preserve"> on the ldil.de firewall. </w:t>
      </w:r>
      <w:ins w:id="441" w:author="Author">
        <w:r w:rsidR="00EE4B32" w:rsidRPr="00EE4B32">
          <w:rPr>
            <w:lang w:val="en-GB"/>
          </w:rPr>
          <w:t>More detailed information about this behavior is presented in heading seven under “Remotely triggerable filtering of ports by the firewall”</w:t>
        </w:r>
        <w:r w:rsidR="00EE4B32">
          <w:rPr>
            <w:lang w:val="en-GB"/>
          </w:rPr>
          <w:t>.</w:t>
        </w:r>
      </w:ins>
      <w:del w:id="442" w:author="Author">
        <w:r w:rsidRPr="003C2E13" w:rsidDel="00EE4B32">
          <w:rPr>
            <w:lang w:val="en-GB"/>
          </w:rPr>
          <w:delText xml:space="preserve">Next is a brief description of the open ports detected and the aforementioned </w:delText>
        </w:r>
        <w:r w:rsidR="00A54706" w:rsidRPr="003C2E13" w:rsidDel="00EE4B32">
          <w:rPr>
            <w:lang w:val="en-GB"/>
          </w:rPr>
          <w:delText>behavior</w:delText>
        </w:r>
        <w:r w:rsidRPr="003C2E13" w:rsidDel="00EE4B32">
          <w:rPr>
            <w:lang w:val="en-GB"/>
          </w:rPr>
          <w:delText xml:space="preserve"> of interest.</w:delText>
        </w:r>
      </w:del>
      <w:r w:rsidRPr="003C2E13">
        <w:rPr>
          <w:lang w:val="en-GB"/>
        </w:rPr>
        <w:t xml:space="preserve"> Nevertheless, we got some results in overall, after combining the results achieved from the Nessus scan and partial results of NMAP scans. </w:t>
      </w:r>
      <w:del w:id="443" w:author="Author">
        <w:r w:rsidRPr="003C2E13" w:rsidDel="00EE4B32">
          <w:rPr>
            <w:lang w:val="en-GB"/>
          </w:rPr>
          <w:delText>Under the topic "Vulnerability findings found from outside the perimeter firewall" we will depict the results achieved from the scanning executed from outside the firewall.</w:delText>
        </w:r>
      </w:del>
    </w:p>
    <w:p w14:paraId="26F0E659" w14:textId="12DD7CB1" w:rsidR="00EF7F38" w:rsidRPr="003C2E13" w:rsidRDefault="00EF7F38" w:rsidP="00F46E44">
      <w:pPr>
        <w:pStyle w:val="Heading2"/>
        <w:rPr>
          <w:lang w:val="en-GB"/>
        </w:rPr>
      </w:pPr>
      <w:bookmarkStart w:id="444" w:name="_Toc503028805"/>
      <w:bookmarkStart w:id="445" w:name="_Toc503113517"/>
      <w:bookmarkStart w:id="446" w:name="_Toc503121396"/>
      <w:bookmarkStart w:id="447" w:name="_Toc503131913"/>
      <w:r w:rsidRPr="003C2E13">
        <w:rPr>
          <w:lang w:val="en-GB"/>
        </w:rPr>
        <w:t>Workstation network (Internal and branch)</w:t>
      </w:r>
      <w:bookmarkEnd w:id="444"/>
      <w:bookmarkEnd w:id="445"/>
      <w:bookmarkEnd w:id="446"/>
      <w:bookmarkEnd w:id="447"/>
    </w:p>
    <w:p w14:paraId="4F48FA0F" w14:textId="0B6B9037" w:rsidR="005976CF" w:rsidRPr="003C2E13" w:rsidRDefault="005976CF" w:rsidP="005976CF">
      <w:pPr>
        <w:rPr>
          <w:lang w:val="en-GB"/>
        </w:rPr>
      </w:pPr>
      <w:bookmarkStart w:id="448" w:name="_Toc503028806"/>
      <w:r w:rsidRPr="003C2E13">
        <w:rPr>
          <w:lang w:val="en-GB"/>
        </w:rPr>
        <w:t>Based on information gathered during the auditing activities most of the systems were poorly updated and therefore many security vulnerabilities were found.</w:t>
      </w:r>
    </w:p>
    <w:p w14:paraId="3888528A" w14:textId="06CF9BC7" w:rsidR="005976CF" w:rsidRPr="003C2E13" w:rsidRDefault="00125A54" w:rsidP="005976CF">
      <w:pPr>
        <w:rPr>
          <w:lang w:val="en-GB"/>
        </w:rPr>
      </w:pPr>
      <w:r w:rsidRPr="003C2E13">
        <w:rPr>
          <w:lang w:val="en-GB"/>
        </w:rPr>
        <w:lastRenderedPageBreak/>
        <w:t>We detect</w:t>
      </w:r>
      <w:r w:rsidR="00920DE6" w:rsidRPr="003C2E13">
        <w:rPr>
          <w:lang w:val="en-GB"/>
        </w:rPr>
        <w:t>ed</w:t>
      </w:r>
      <w:r w:rsidRPr="003C2E13">
        <w:rPr>
          <w:lang w:val="en-GB"/>
        </w:rPr>
        <w:t xml:space="preserve"> some critical vulnerabilities in Windows SMB-service and DNS-service of multiple servers.  Those vulnerabilities allow remote code execution in </w:t>
      </w:r>
      <w:r w:rsidR="00920DE6" w:rsidRPr="003C2E13">
        <w:rPr>
          <w:lang w:val="en-GB"/>
        </w:rPr>
        <w:t xml:space="preserve">the </w:t>
      </w:r>
      <w:r w:rsidRPr="003C2E13">
        <w:rPr>
          <w:lang w:val="en-GB"/>
        </w:rPr>
        <w:t xml:space="preserve">server or allow </w:t>
      </w:r>
      <w:r w:rsidR="00920DE6" w:rsidRPr="003C2E13">
        <w:rPr>
          <w:lang w:val="en-GB"/>
        </w:rPr>
        <w:t xml:space="preserve">those servers to be used in a </w:t>
      </w:r>
      <w:r w:rsidRPr="003C2E13">
        <w:rPr>
          <w:lang w:val="en-GB"/>
        </w:rPr>
        <w:t>denial of service attack. Also, support to weak algorithms is enabled in SSH-server.</w:t>
      </w:r>
    </w:p>
    <w:p w14:paraId="02C1AC44" w14:textId="5BC7A2CA" w:rsidR="00EF7F38" w:rsidRDefault="00EF7F38" w:rsidP="00F46E44">
      <w:pPr>
        <w:pStyle w:val="Heading2"/>
        <w:rPr>
          <w:ins w:id="449" w:author="Author"/>
          <w:lang w:val="en-GB"/>
        </w:rPr>
      </w:pPr>
      <w:bookmarkStart w:id="450" w:name="_Toc503113518"/>
      <w:bookmarkStart w:id="451" w:name="_Toc503121397"/>
      <w:bookmarkStart w:id="452" w:name="_Toc503131914"/>
      <w:r w:rsidRPr="003C2E13">
        <w:rPr>
          <w:lang w:val="en-GB"/>
        </w:rPr>
        <w:t>Management networks (MGMT, warehouse and staff)</w:t>
      </w:r>
      <w:bookmarkEnd w:id="448"/>
      <w:bookmarkEnd w:id="450"/>
      <w:bookmarkEnd w:id="451"/>
      <w:bookmarkEnd w:id="452"/>
    </w:p>
    <w:p w14:paraId="0CC4F726" w14:textId="77777777" w:rsidR="00EE4B32" w:rsidRPr="00EE4B32" w:rsidRDefault="00EE4B32" w:rsidP="00EE4B32">
      <w:pPr>
        <w:rPr>
          <w:ins w:id="453" w:author="Author"/>
          <w:lang w:val="en-GB"/>
        </w:rPr>
      </w:pPr>
      <w:ins w:id="454" w:author="Author">
        <w:r w:rsidRPr="00EE4B32">
          <w:rPr>
            <w:lang w:val="en-GB"/>
          </w:rPr>
          <w:t xml:space="preserve">As with all the other main findings presented above, also in management networks most of the systems were poorly updated and therefore many security vulnerabilities were found. As this seems to be “de facto”, author will concentrate to most critical findings. </w:t>
        </w:r>
      </w:ins>
    </w:p>
    <w:p w14:paraId="7B4A35DB" w14:textId="77777777" w:rsidR="00EE4B32" w:rsidRPr="00EE4B32" w:rsidRDefault="00EE4B32" w:rsidP="00EE4B32">
      <w:pPr>
        <w:rPr>
          <w:ins w:id="455" w:author="Author"/>
          <w:lang w:val="en-GB"/>
        </w:rPr>
      </w:pPr>
      <w:ins w:id="456" w:author="Author">
        <w:r w:rsidRPr="00EE4B32">
          <w:rPr>
            <w:lang w:val="en-GB"/>
          </w:rPr>
          <w:t>Logging system includes two servers which are located in MGMT-network. Both of these servers had more than one hundred vulnerabilities, which can be seen as critical problem. These servers are part of monitoring and proactively preventing problems relating to most of the components inside multiple network segment presented in this document. Also, PCI DSS demands implementing automated audit trail for all system components and this function is on most parts on responsibility of these servers. As attack surface is notable wide, it should be taken into account that information stored in these server is not safe and could be deleted or modified quite easily.</w:t>
        </w:r>
      </w:ins>
    </w:p>
    <w:p w14:paraId="69011694" w14:textId="5954BF88" w:rsidR="00EE4B32" w:rsidRPr="00EE4B32" w:rsidRDefault="00EE4B32" w:rsidP="00EE4B32">
      <w:pPr>
        <w:rPr>
          <w:ins w:id="457" w:author="Author"/>
          <w:lang w:val="en-GB"/>
        </w:rPr>
      </w:pPr>
      <w:ins w:id="458" w:author="Author">
        <w:r w:rsidRPr="00EE4B32">
          <w:rPr>
            <w:lang w:val="en-GB"/>
          </w:rPr>
          <w:t xml:space="preserve">Another important notice is F-secure Policy Manager, which is responsible of end-point security. All updates and management relating to companywide end-points are centrally managed through this server. FSPM had also wide attack surface and all these functions can for that reason easily compromised. </w:t>
        </w:r>
      </w:ins>
    </w:p>
    <w:p w14:paraId="305AFA30" w14:textId="69CC2E10" w:rsidR="00EE4B32" w:rsidRPr="007121C6" w:rsidRDefault="00EE4B32">
      <w:pPr>
        <w:rPr>
          <w:lang w:val="en-GB"/>
        </w:rPr>
        <w:pPrChange w:id="459" w:author="Author">
          <w:pPr>
            <w:pStyle w:val="Heading2"/>
          </w:pPr>
        </w:pPrChange>
      </w:pPr>
      <w:ins w:id="460" w:author="Author">
        <w:r w:rsidRPr="00EE4B32">
          <w:rPr>
            <w:lang w:val="en-GB"/>
          </w:rPr>
          <w:t>Outside the scope of PCI DSS, in warehouse network there was critical HR system which should be noted. As this service includes personal data about employees, any information disclosure relating to this system could cause remarkable reputation harm to company. Also, while general data protection regulation is stepping in, also financial sanctions are possible.</w:t>
        </w:r>
      </w:ins>
    </w:p>
    <w:p w14:paraId="542A1317" w14:textId="450B60CB" w:rsidR="00F52B37" w:rsidRPr="003C2E13" w:rsidDel="00EE4B32" w:rsidRDefault="00F52B37" w:rsidP="00F52B37">
      <w:pPr>
        <w:rPr>
          <w:del w:id="461" w:author="Author"/>
          <w:lang w:val="en-GB"/>
        </w:rPr>
      </w:pPr>
      <w:del w:id="462" w:author="Author">
        <w:r w:rsidRPr="003C2E13" w:rsidDel="00EE4B32">
          <w:rPr>
            <w:lang w:val="en-GB"/>
          </w:rPr>
          <w:lastRenderedPageBreak/>
          <w:delText>Based on information gathered during the auditing activities most of the systems were poorly updated and therefore many security vulnerabilities were found.</w:delText>
        </w:r>
        <w:bookmarkStart w:id="463" w:name="_Toc503131704"/>
        <w:bookmarkStart w:id="464" w:name="_Toc503131754"/>
        <w:bookmarkStart w:id="465" w:name="_Toc503131915"/>
        <w:bookmarkEnd w:id="463"/>
        <w:bookmarkEnd w:id="464"/>
        <w:bookmarkEnd w:id="465"/>
      </w:del>
    </w:p>
    <w:p w14:paraId="54044C86" w14:textId="4FD3892C" w:rsidR="006766F6" w:rsidRPr="003C2E13" w:rsidRDefault="006766F6" w:rsidP="0042111C">
      <w:pPr>
        <w:pStyle w:val="Heading1"/>
        <w:rPr>
          <w:lang w:val="en-GB"/>
        </w:rPr>
      </w:pPr>
      <w:bookmarkStart w:id="466" w:name="_Toc503028807"/>
      <w:bookmarkStart w:id="467" w:name="_Toc503113519"/>
      <w:bookmarkStart w:id="468" w:name="_Toc503121398"/>
      <w:bookmarkStart w:id="469" w:name="_Toc503131916"/>
      <w:r w:rsidRPr="003C2E13">
        <w:rPr>
          <w:lang w:val="en-GB"/>
        </w:rPr>
        <w:t>Recommendations</w:t>
      </w:r>
      <w:bookmarkEnd w:id="466"/>
      <w:bookmarkEnd w:id="467"/>
      <w:bookmarkEnd w:id="468"/>
      <w:bookmarkEnd w:id="469"/>
    </w:p>
    <w:p w14:paraId="2F5E971D" w14:textId="1A4C8A80" w:rsidR="00E21A0A" w:rsidRPr="00F46E44" w:rsidDel="00EE4B32" w:rsidRDefault="00E21A0A" w:rsidP="00E21A0A">
      <w:pPr>
        <w:pStyle w:val="ListParagraph"/>
        <w:numPr>
          <w:ilvl w:val="0"/>
          <w:numId w:val="36"/>
        </w:numPr>
        <w:rPr>
          <w:del w:id="470" w:author="Author"/>
          <w:color w:val="7030A0"/>
          <w:rPrChange w:id="471" w:author="Author">
            <w:rPr>
              <w:del w:id="472" w:author="Author"/>
              <w:color w:val="7030A0"/>
              <w:lang w:val="en-GB"/>
            </w:rPr>
          </w:rPrChange>
        </w:rPr>
      </w:pPr>
      <w:del w:id="473" w:author="Author">
        <w:r w:rsidRPr="00F46E44" w:rsidDel="00EE4B32">
          <w:rPr>
            <w:color w:val="7030A0"/>
            <w:rPrChange w:id="474" w:author="Author">
              <w:rPr>
                <w:color w:val="7030A0"/>
                <w:lang w:val="en-GB"/>
              </w:rPr>
            </w:rPrChange>
          </w:rPr>
          <w:delText>Edellä kuvattuihin kriittisiin havaintoihin liittyvät prioriteetit</w:delText>
        </w:r>
      </w:del>
    </w:p>
    <w:p w14:paraId="54D844B0" w14:textId="5299D7CA" w:rsidR="00E21A0A" w:rsidRPr="003C2E13" w:rsidDel="00EE4B32" w:rsidRDefault="00E21A0A" w:rsidP="00E21A0A">
      <w:pPr>
        <w:pStyle w:val="ListParagraph"/>
        <w:numPr>
          <w:ilvl w:val="1"/>
          <w:numId w:val="36"/>
        </w:numPr>
        <w:rPr>
          <w:del w:id="475" w:author="Author"/>
          <w:color w:val="7030A0"/>
          <w:lang w:val="en-GB"/>
        </w:rPr>
      </w:pPr>
      <w:del w:id="476" w:author="Author">
        <w:r w:rsidRPr="003C2E13" w:rsidDel="00EE4B32">
          <w:rPr>
            <w:color w:val="7030A0"/>
            <w:lang w:val="en-GB"/>
          </w:rPr>
          <w:delText>Arvioidaan PCI DSS näkökulmasta</w:delText>
        </w:r>
      </w:del>
    </w:p>
    <w:p w14:paraId="79684812" w14:textId="37ECCDBC" w:rsidR="00E21A0A" w:rsidRPr="003C2E13" w:rsidDel="00EE4B32" w:rsidRDefault="00E21A0A" w:rsidP="00E21A0A">
      <w:pPr>
        <w:pStyle w:val="ListParagraph"/>
        <w:numPr>
          <w:ilvl w:val="1"/>
          <w:numId w:val="36"/>
        </w:numPr>
        <w:rPr>
          <w:del w:id="477" w:author="Author"/>
          <w:color w:val="7030A0"/>
          <w:lang w:val="en-GB"/>
        </w:rPr>
      </w:pPr>
      <w:del w:id="478" w:author="Author">
        <w:r w:rsidRPr="003C2E13" w:rsidDel="00EE4B32">
          <w:rPr>
            <w:color w:val="7030A0"/>
            <w:lang w:val="en-GB"/>
          </w:rPr>
          <w:delText>”Yhteenveto”</w:delText>
        </w:r>
      </w:del>
    </w:p>
    <w:p w14:paraId="395E673B" w14:textId="3BFE5799" w:rsidR="00E21A0A" w:rsidRPr="003C2E13" w:rsidDel="00EE4B32" w:rsidRDefault="00E21A0A" w:rsidP="00E21A0A">
      <w:pPr>
        <w:pStyle w:val="ListParagraph"/>
        <w:numPr>
          <w:ilvl w:val="2"/>
          <w:numId w:val="36"/>
        </w:numPr>
        <w:rPr>
          <w:del w:id="479" w:author="Author"/>
          <w:color w:val="7030A0"/>
          <w:lang w:val="en-GB"/>
        </w:rPr>
      </w:pPr>
      <w:del w:id="480" w:author="Author">
        <w:r w:rsidRPr="003C2E13" w:rsidDel="00EE4B32">
          <w:rPr>
            <w:color w:val="7030A0"/>
            <w:lang w:val="en-GB"/>
          </w:rPr>
          <w:delText>Ei vastaa PCI DSS</w:delText>
        </w:r>
      </w:del>
    </w:p>
    <w:p w14:paraId="6CB3349C" w14:textId="2F049FF4" w:rsidR="00E21A0A" w:rsidRPr="003C2E13" w:rsidDel="00EE4B32" w:rsidRDefault="00E21A0A" w:rsidP="00E21A0A">
      <w:pPr>
        <w:pStyle w:val="ListParagraph"/>
        <w:numPr>
          <w:ilvl w:val="2"/>
          <w:numId w:val="36"/>
        </w:numPr>
        <w:rPr>
          <w:del w:id="481" w:author="Author"/>
          <w:color w:val="7030A0"/>
          <w:lang w:val="en-GB"/>
        </w:rPr>
      </w:pPr>
      <w:del w:id="482" w:author="Author">
        <w:r w:rsidRPr="003C2E13" w:rsidDel="00EE4B32">
          <w:rPr>
            <w:color w:val="7030A0"/>
            <w:lang w:val="en-GB"/>
          </w:rPr>
          <w:delText>Suositellaan korjattavaksi</w:delText>
        </w:r>
      </w:del>
    </w:p>
    <w:p w14:paraId="27251C81" w14:textId="46FDB76A" w:rsidR="00E21A0A" w:rsidRPr="003C2E13" w:rsidDel="00EE4B32" w:rsidRDefault="00E21A0A" w:rsidP="00E21A0A">
      <w:pPr>
        <w:pStyle w:val="ListParagraph"/>
        <w:numPr>
          <w:ilvl w:val="2"/>
          <w:numId w:val="36"/>
        </w:numPr>
        <w:rPr>
          <w:del w:id="483" w:author="Author"/>
          <w:color w:val="7030A0"/>
          <w:lang w:val="en-GB"/>
        </w:rPr>
      </w:pPr>
      <w:del w:id="484" w:author="Author">
        <w:r w:rsidRPr="003C2E13" w:rsidDel="00EE4B32">
          <w:rPr>
            <w:color w:val="7030A0"/>
            <w:lang w:val="en-GB"/>
          </w:rPr>
          <w:delText>Vastuutetaan ja aikataulutetaan</w:delText>
        </w:r>
      </w:del>
    </w:p>
    <w:p w14:paraId="44E03462" w14:textId="77777777" w:rsidR="000F3B2B" w:rsidRPr="000F3B2B" w:rsidRDefault="000F3B2B" w:rsidP="000F3B2B">
      <w:pPr>
        <w:rPr>
          <w:lang w:val="en-GB"/>
        </w:rPr>
      </w:pPr>
      <w:r w:rsidRPr="000F3B2B">
        <w:rPr>
          <w:lang w:val="en-GB"/>
        </w:rPr>
        <w:t>In general, the first and foremost task or activity that should take place based on the results of this audit would be to upgrade the software components of the given target systems. This is essential as it would cover majority of vulnerabilities found in systematic and logical manner. To accomplish this, software repositories need updating and possibly reconfiguration.</w:t>
      </w:r>
    </w:p>
    <w:p w14:paraId="70E159B8" w14:textId="77777777" w:rsidR="000F3B2B" w:rsidRPr="000F3B2B" w:rsidRDefault="000F3B2B" w:rsidP="000F3B2B">
      <w:pPr>
        <w:rPr>
          <w:lang w:val="en-GB"/>
        </w:rPr>
      </w:pPr>
      <w:r w:rsidRPr="000F3B2B">
        <w:rPr>
          <w:lang w:val="en-GB"/>
        </w:rPr>
        <w:t>As with any software upgrade, this task should be split and prioritized so that the most impactful systems are patched first. Yet, to do this in safe and mature manner this patching should be done in pre-production or testing environment before touching the production system. This is key in order to avoid causing mayhem on the production that could occure due to broken software packages or incompabilities introduced by version changes.</w:t>
      </w:r>
    </w:p>
    <w:p w14:paraId="6530A6E1" w14:textId="77777777" w:rsidR="000F3B2B" w:rsidRPr="000F3B2B" w:rsidRDefault="000F3B2B" w:rsidP="000F3B2B">
      <w:pPr>
        <w:rPr>
          <w:lang w:val="en-GB"/>
        </w:rPr>
      </w:pPr>
      <w:r w:rsidRPr="000F3B2B">
        <w:rPr>
          <w:lang w:val="en-GB"/>
        </w:rPr>
        <w:t>Some of the found vulnerabilities are more complex and require configuration changes in addition to software upgrade. Example of this kind of vulnerability would be the weak encryption algorithms. To fix these in safe manner it would be ideal to first check that also the surrounding software stack supports the stonger, more modern, encryption methods.</w:t>
      </w:r>
    </w:p>
    <w:p w14:paraId="5936E024" w14:textId="2102AC83" w:rsidR="00E21A0A" w:rsidRPr="000F3B2B" w:rsidRDefault="000F3B2B" w:rsidP="000F3B2B">
      <w:pPr>
        <w:rPr>
          <w:lang w:val="en-GB"/>
        </w:rPr>
      </w:pPr>
      <w:r w:rsidRPr="000F3B2B">
        <w:rPr>
          <w:lang w:val="en-GB"/>
        </w:rPr>
        <w:t>All in all, the key take away from this report is that the software is largely outdated and needs actions to be taken.</w:t>
      </w:r>
    </w:p>
    <w:p w14:paraId="0AA34FBB" w14:textId="0557B63B" w:rsidR="005976CF" w:rsidRPr="003C2E13" w:rsidDel="004A4B71" w:rsidRDefault="006766F6" w:rsidP="006766F6">
      <w:pPr>
        <w:rPr>
          <w:del w:id="485" w:author="Author"/>
          <w:lang w:val="en-GB"/>
        </w:rPr>
      </w:pPr>
      <w:del w:id="486" w:author="Author">
        <w:r w:rsidRPr="003C2E13" w:rsidDel="004A4B71">
          <w:rPr>
            <w:lang w:val="en-GB"/>
          </w:rPr>
          <w:delText>Fix update process to keep everything updated</w:delText>
        </w:r>
        <w:r w:rsidR="00BD4128" w:rsidRPr="003C2E13" w:rsidDel="004A4B71">
          <w:rPr>
            <w:lang w:val="en-GB"/>
          </w:rPr>
          <w:delText xml:space="preserve"> and</w:delText>
        </w:r>
        <w:r w:rsidRPr="003C2E13" w:rsidDel="004A4B71">
          <w:rPr>
            <w:lang w:val="en-GB"/>
          </w:rPr>
          <w:delText xml:space="preserve"> fix firewall rules</w:delText>
        </w:r>
        <w:r w:rsidR="00BD4128" w:rsidRPr="003C2E13" w:rsidDel="004A4B71">
          <w:rPr>
            <w:lang w:val="en-GB"/>
          </w:rPr>
          <w:delText>.</w:delText>
        </w:r>
      </w:del>
    </w:p>
    <w:p w14:paraId="6FC8DE77" w14:textId="40DCCA52" w:rsidR="006766F6" w:rsidRDefault="00654B2D" w:rsidP="006766F6">
      <w:pPr>
        <w:rPr>
          <w:ins w:id="487" w:author="Author"/>
          <w:lang w:val="en-GB"/>
        </w:rPr>
      </w:pPr>
      <w:ins w:id="488" w:author="Author">
        <w:r w:rsidRPr="003C2E13">
          <w:rPr>
            <w:lang w:val="en-GB"/>
          </w:rPr>
          <w:t>Disable old encryption protocols and update encryption software to newest version.</w:t>
        </w:r>
      </w:ins>
    </w:p>
    <w:p w14:paraId="7E11543B" w14:textId="39FF7F45" w:rsidR="00EE4CCD" w:rsidRPr="003C2E13" w:rsidRDefault="00EE4CCD" w:rsidP="006766F6">
      <w:pPr>
        <w:rPr>
          <w:lang w:val="en-GB"/>
        </w:rPr>
      </w:pPr>
      <w:ins w:id="489" w:author="Author">
        <w:r w:rsidRPr="00EE4CCD">
          <w:rPr>
            <w:lang w:val="en-GB"/>
          </w:rPr>
          <w:t>As addition to technical recommendations, passive review revealed notable absence of documentation. To support decision making, and for example investments related, all services and components should be prioritized as part of risk management activities. In this case chosen framework PCI DSS should create base for these activities. Also, most of the scanned networks included devices that were not included in supplied documentation. There was a logical explanation for presence of most of the devices, but to ensure that any illegitimate devices can’t interact with the network, mitigation methods should be implemented and documentation should updated.</w:t>
        </w:r>
      </w:ins>
    </w:p>
    <w:p w14:paraId="07E05796" w14:textId="46C27CD0" w:rsidR="0054444C" w:rsidRPr="003C2E13" w:rsidRDefault="00D527A1" w:rsidP="003C2E13">
      <w:pPr>
        <w:pStyle w:val="Heading1"/>
        <w:rPr>
          <w:lang w:val="en-GB"/>
        </w:rPr>
      </w:pPr>
      <w:bookmarkStart w:id="490" w:name="_Toc503028808"/>
      <w:bookmarkStart w:id="491" w:name="_Toc503113520"/>
      <w:bookmarkStart w:id="492" w:name="_Toc503121399"/>
      <w:bookmarkStart w:id="493" w:name="_Toc503131917"/>
      <w:r w:rsidRPr="003C2E13">
        <w:rPr>
          <w:lang w:val="en-GB"/>
        </w:rPr>
        <w:lastRenderedPageBreak/>
        <w:t xml:space="preserve">Detailed </w:t>
      </w:r>
      <w:r w:rsidR="00881CFE" w:rsidRPr="003C2E13">
        <w:rPr>
          <w:lang w:val="en-GB"/>
        </w:rPr>
        <w:t>Technical Report</w:t>
      </w:r>
      <w:bookmarkEnd w:id="339"/>
      <w:bookmarkEnd w:id="490"/>
      <w:bookmarkEnd w:id="491"/>
      <w:bookmarkEnd w:id="492"/>
      <w:bookmarkEnd w:id="493"/>
    </w:p>
    <w:p w14:paraId="23E91649" w14:textId="46317800" w:rsidR="003F530C" w:rsidRPr="003C2E13" w:rsidRDefault="001051E9" w:rsidP="003F530C">
      <w:pPr>
        <w:jc w:val="both"/>
        <w:rPr>
          <w:lang w:val="en-GB"/>
        </w:rPr>
      </w:pPr>
      <w:r w:rsidRPr="003C2E13">
        <w:rPr>
          <w:lang w:val="en-GB"/>
        </w:rPr>
        <w:t xml:space="preserve">Group A </w:t>
      </w:r>
      <w:r w:rsidR="000031BB" w:rsidRPr="003C2E13">
        <w:rPr>
          <w:lang w:val="en-GB"/>
        </w:rPr>
        <w:t xml:space="preserve">technical security testers </w:t>
      </w:r>
      <w:r w:rsidRPr="003C2E13">
        <w:rPr>
          <w:lang w:val="en-GB"/>
        </w:rPr>
        <w:t>were</w:t>
      </w:r>
      <w:r w:rsidR="000031BB" w:rsidRPr="003C2E13">
        <w:rPr>
          <w:lang w:val="en-GB"/>
        </w:rPr>
        <w:t xml:space="preserve"> utilized to test and audit the LDIL corporate network thoroughly. Throughout the testing process, set of tools and preplanned test cases are planned - based on use cases given on LDIL business logic. The architecture of the LDIL is known as well as LDIL personnel are aware that audit and testing is performed to the corporate system. The testing type lies between crystal and grey-box combination - mainly testing the tester’s effectiveness and also the vulnerabilities on outdated system.</w:t>
      </w:r>
      <w:r w:rsidR="00881CFE" w:rsidRPr="003C2E13">
        <w:rPr>
          <w:lang w:val="en-GB"/>
        </w:rPr>
        <w:t xml:space="preserve"> </w:t>
      </w:r>
      <w:bookmarkStart w:id="494" w:name="_Toc500698263"/>
    </w:p>
    <w:p w14:paraId="0F79FFD0" w14:textId="2BCBBEDE" w:rsidR="00881CFE" w:rsidRPr="003C2E13" w:rsidRDefault="00881CFE" w:rsidP="00F46E44">
      <w:pPr>
        <w:pStyle w:val="Heading2"/>
        <w:rPr>
          <w:lang w:val="en-GB"/>
        </w:rPr>
      </w:pPr>
      <w:bookmarkStart w:id="495" w:name="_Toc503028809"/>
      <w:bookmarkStart w:id="496" w:name="_Toc503113521"/>
      <w:bookmarkStart w:id="497" w:name="_Toc503121400"/>
      <w:bookmarkStart w:id="498" w:name="_Toc503131918"/>
      <w:r w:rsidRPr="003C2E13">
        <w:rPr>
          <w:lang w:val="en-GB"/>
        </w:rPr>
        <w:t>Tool</w:t>
      </w:r>
      <w:bookmarkEnd w:id="494"/>
      <w:r w:rsidR="00B9378B" w:rsidRPr="003C2E13">
        <w:rPr>
          <w:lang w:val="en-GB"/>
        </w:rPr>
        <w:t>ing</w:t>
      </w:r>
      <w:bookmarkEnd w:id="495"/>
      <w:bookmarkEnd w:id="496"/>
      <w:bookmarkEnd w:id="497"/>
      <w:bookmarkEnd w:id="498"/>
    </w:p>
    <w:p w14:paraId="56578C87" w14:textId="72D570B6" w:rsidR="00881CFE" w:rsidRPr="003C2E13" w:rsidRDefault="00881CFE" w:rsidP="00881CFE">
      <w:pPr>
        <w:rPr>
          <w:lang w:val="en-GB"/>
        </w:rPr>
      </w:pPr>
      <w:r w:rsidRPr="003C2E13">
        <w:rPr>
          <w:lang w:val="en-GB"/>
        </w:rPr>
        <w:t>The following tools</w:t>
      </w:r>
      <w:r w:rsidR="001051E9" w:rsidRPr="003C2E13">
        <w:rPr>
          <w:lang w:val="en-GB"/>
        </w:rPr>
        <w:t xml:space="preserve"> listed in table 1</w:t>
      </w:r>
      <w:r w:rsidRPr="003C2E13">
        <w:rPr>
          <w:lang w:val="en-GB"/>
        </w:rPr>
        <w:t xml:space="preserve"> were used to conduct the security assessment.</w:t>
      </w:r>
      <w:r w:rsidR="00B9378B" w:rsidRPr="003C2E13">
        <w:rPr>
          <w:lang w:val="en-GB"/>
        </w:rPr>
        <w:t xml:space="preserve"> The tools are divided into information gathering, vulnerability scanning and also on web testing.</w:t>
      </w:r>
    </w:p>
    <w:p w14:paraId="48D2801F" w14:textId="40115138" w:rsidR="0081361B" w:rsidRPr="003C2E13" w:rsidRDefault="0081361B">
      <w:pPr>
        <w:pStyle w:val="Caption"/>
        <w:rPr>
          <w:lang w:val="en-GB"/>
        </w:rPr>
      </w:pPr>
      <w:bookmarkStart w:id="499" w:name="_Toc503079690"/>
      <w:bookmarkStart w:id="500" w:name="_Toc503131730"/>
      <w:r w:rsidRPr="003C2E13">
        <w:rPr>
          <w:lang w:val="en-GB"/>
        </w:rPr>
        <w:t xml:space="preserve">Table </w:t>
      </w:r>
      <w:r w:rsidRPr="003C2E13">
        <w:rPr>
          <w:lang w:val="en-GB"/>
        </w:rPr>
        <w:fldChar w:fldCharType="begin"/>
      </w:r>
      <w:r w:rsidRPr="003C2E13">
        <w:rPr>
          <w:lang w:val="en-GB"/>
        </w:rPr>
        <w:instrText xml:space="preserve"> SEQ Table \* ARABIC </w:instrText>
      </w:r>
      <w:r w:rsidRPr="003C2E13">
        <w:rPr>
          <w:lang w:val="en-GB"/>
        </w:rPr>
        <w:fldChar w:fldCharType="separate"/>
      </w:r>
      <w:r w:rsidR="002F0300">
        <w:rPr>
          <w:noProof/>
          <w:lang w:val="en-GB"/>
        </w:rPr>
        <w:t>1</w:t>
      </w:r>
      <w:r w:rsidRPr="003C2E13">
        <w:rPr>
          <w:lang w:val="en-GB"/>
        </w:rPr>
        <w:fldChar w:fldCharType="end"/>
      </w:r>
      <w:r w:rsidRPr="003C2E13">
        <w:rPr>
          <w:lang w:val="en-GB"/>
        </w:rPr>
        <w:t xml:space="preserve"> Tools and versions used.</w:t>
      </w:r>
      <w:bookmarkEnd w:id="499"/>
      <w:bookmarkEnd w:id="500"/>
    </w:p>
    <w:tbl>
      <w:tblPr>
        <w:tblStyle w:val="TableGrid"/>
        <w:tblW w:w="0" w:type="auto"/>
        <w:tblLook w:val="04A0" w:firstRow="1" w:lastRow="0" w:firstColumn="1" w:lastColumn="0" w:noHBand="0" w:noVBand="1"/>
      </w:tblPr>
      <w:tblGrid>
        <w:gridCol w:w="4162"/>
        <w:gridCol w:w="4163"/>
      </w:tblGrid>
      <w:tr w:rsidR="00F0024C" w:rsidRPr="003C2E13" w14:paraId="2F56F3ED" w14:textId="77777777" w:rsidTr="00D778A6">
        <w:tc>
          <w:tcPr>
            <w:tcW w:w="8325" w:type="dxa"/>
            <w:gridSpan w:val="2"/>
          </w:tcPr>
          <w:p w14:paraId="6D429B91" w14:textId="1C6ADCC8" w:rsidR="00F0024C" w:rsidRPr="003C2E13" w:rsidRDefault="00F0024C" w:rsidP="00881CFE">
            <w:pPr>
              <w:jc w:val="both"/>
              <w:rPr>
                <w:lang w:val="en-GB"/>
              </w:rPr>
            </w:pPr>
            <w:r w:rsidRPr="003C2E13">
              <w:rPr>
                <w:lang w:val="en-GB"/>
              </w:rPr>
              <w:t>Tools and version</w:t>
            </w:r>
          </w:p>
        </w:tc>
      </w:tr>
      <w:tr w:rsidR="00F0024C" w:rsidRPr="003C2E13" w14:paraId="09403D5E" w14:textId="77777777" w:rsidTr="00F0024C">
        <w:tc>
          <w:tcPr>
            <w:tcW w:w="4162" w:type="dxa"/>
          </w:tcPr>
          <w:p w14:paraId="35D89474" w14:textId="4AA49A74" w:rsidR="00F0024C" w:rsidRPr="003C2E13" w:rsidRDefault="00F0024C" w:rsidP="00881CFE">
            <w:pPr>
              <w:jc w:val="both"/>
              <w:rPr>
                <w:lang w:val="en-GB"/>
              </w:rPr>
            </w:pPr>
            <w:r w:rsidRPr="003C2E13">
              <w:rPr>
                <w:lang w:val="en-GB"/>
              </w:rPr>
              <w:t>Nmap</w:t>
            </w:r>
          </w:p>
        </w:tc>
        <w:tc>
          <w:tcPr>
            <w:tcW w:w="4163" w:type="dxa"/>
          </w:tcPr>
          <w:p w14:paraId="50C3F94F" w14:textId="27C63E04" w:rsidR="00F0024C" w:rsidRPr="003C2E13" w:rsidRDefault="00F0024C" w:rsidP="00881CFE">
            <w:pPr>
              <w:jc w:val="both"/>
              <w:rPr>
                <w:lang w:val="en-GB"/>
              </w:rPr>
            </w:pPr>
            <w:r w:rsidRPr="003C2E13">
              <w:rPr>
                <w:lang w:val="en-GB"/>
              </w:rPr>
              <w:t>6.40</w:t>
            </w:r>
          </w:p>
        </w:tc>
      </w:tr>
      <w:tr w:rsidR="00F0024C" w:rsidRPr="003C2E13" w14:paraId="234B67C7" w14:textId="77777777" w:rsidTr="00F0024C">
        <w:tc>
          <w:tcPr>
            <w:tcW w:w="4162" w:type="dxa"/>
          </w:tcPr>
          <w:p w14:paraId="007F07AF" w14:textId="7B45EC2D" w:rsidR="00F0024C" w:rsidRPr="003C2E13" w:rsidRDefault="00F0024C" w:rsidP="00881CFE">
            <w:pPr>
              <w:jc w:val="both"/>
              <w:rPr>
                <w:lang w:val="en-GB"/>
              </w:rPr>
            </w:pPr>
            <w:r w:rsidRPr="003C2E13">
              <w:rPr>
                <w:lang w:val="en-GB"/>
              </w:rPr>
              <w:t>Nessus</w:t>
            </w:r>
          </w:p>
        </w:tc>
        <w:tc>
          <w:tcPr>
            <w:tcW w:w="4163" w:type="dxa"/>
          </w:tcPr>
          <w:p w14:paraId="24567175" w14:textId="44827A8D" w:rsidR="00F0024C" w:rsidRPr="003C2E13" w:rsidRDefault="00F0024C" w:rsidP="00881CFE">
            <w:pPr>
              <w:jc w:val="both"/>
              <w:rPr>
                <w:lang w:val="en-GB"/>
              </w:rPr>
            </w:pPr>
            <w:r w:rsidRPr="003C2E13">
              <w:rPr>
                <w:lang w:val="en-GB"/>
              </w:rPr>
              <w:t>5.9</w:t>
            </w:r>
          </w:p>
        </w:tc>
      </w:tr>
      <w:tr w:rsidR="00F0024C" w:rsidRPr="003C2E13" w14:paraId="2D48020F" w14:textId="77777777" w:rsidTr="00F0024C">
        <w:tc>
          <w:tcPr>
            <w:tcW w:w="4162" w:type="dxa"/>
          </w:tcPr>
          <w:p w14:paraId="1ED90D35" w14:textId="5CA444F8" w:rsidR="00F0024C" w:rsidRPr="003C2E13" w:rsidRDefault="00F0024C" w:rsidP="00881CFE">
            <w:pPr>
              <w:jc w:val="both"/>
              <w:rPr>
                <w:lang w:val="en-GB"/>
              </w:rPr>
            </w:pPr>
            <w:r w:rsidRPr="003C2E13">
              <w:rPr>
                <w:lang w:val="en-GB"/>
              </w:rPr>
              <w:t>Openvas</w:t>
            </w:r>
          </w:p>
        </w:tc>
        <w:tc>
          <w:tcPr>
            <w:tcW w:w="4163" w:type="dxa"/>
          </w:tcPr>
          <w:p w14:paraId="07DC662A" w14:textId="77777777" w:rsidR="00F0024C" w:rsidRPr="003C2E13" w:rsidRDefault="00F0024C" w:rsidP="00881CFE">
            <w:pPr>
              <w:jc w:val="both"/>
              <w:rPr>
                <w:lang w:val="en-GB"/>
              </w:rPr>
            </w:pPr>
          </w:p>
        </w:tc>
      </w:tr>
      <w:tr w:rsidR="00F0024C" w:rsidRPr="003C2E13" w14:paraId="3B81B66A" w14:textId="77777777" w:rsidTr="00F0024C">
        <w:tc>
          <w:tcPr>
            <w:tcW w:w="4162" w:type="dxa"/>
          </w:tcPr>
          <w:p w14:paraId="3E83BC66" w14:textId="61956703" w:rsidR="00F0024C" w:rsidRPr="003C2E13" w:rsidRDefault="00F0024C" w:rsidP="00881CFE">
            <w:pPr>
              <w:jc w:val="both"/>
              <w:rPr>
                <w:lang w:val="en-GB"/>
              </w:rPr>
            </w:pPr>
            <w:r w:rsidRPr="003C2E13">
              <w:rPr>
                <w:lang w:val="en-GB"/>
              </w:rPr>
              <w:t>Burp Suite</w:t>
            </w:r>
          </w:p>
        </w:tc>
        <w:tc>
          <w:tcPr>
            <w:tcW w:w="4163" w:type="dxa"/>
          </w:tcPr>
          <w:p w14:paraId="5EDF6710" w14:textId="77777777" w:rsidR="00F0024C" w:rsidRPr="003C2E13" w:rsidRDefault="00804E96" w:rsidP="00881CFE">
            <w:pPr>
              <w:jc w:val="both"/>
              <w:rPr>
                <w:lang w:val="en-GB"/>
              </w:rPr>
            </w:pPr>
            <w:r w:rsidRPr="003C2E13">
              <w:rPr>
                <w:lang w:val="en-GB"/>
              </w:rPr>
              <w:t>1.7.03</w:t>
            </w:r>
          </w:p>
        </w:tc>
      </w:tr>
      <w:tr w:rsidR="00F0024C" w:rsidRPr="003C2E13" w14:paraId="45C3C952" w14:textId="77777777" w:rsidTr="00F0024C">
        <w:tc>
          <w:tcPr>
            <w:tcW w:w="4162" w:type="dxa"/>
          </w:tcPr>
          <w:p w14:paraId="130A7E21" w14:textId="6DDD2A37" w:rsidR="00F0024C" w:rsidRPr="003C2E13" w:rsidRDefault="00F0024C" w:rsidP="00F0024C">
            <w:pPr>
              <w:jc w:val="both"/>
              <w:rPr>
                <w:lang w:val="en-GB"/>
              </w:rPr>
            </w:pPr>
            <w:r w:rsidRPr="003C2E13">
              <w:rPr>
                <w:lang w:val="en-GB"/>
              </w:rPr>
              <w:t>Owasp ZAP</w:t>
            </w:r>
          </w:p>
        </w:tc>
        <w:tc>
          <w:tcPr>
            <w:tcW w:w="4163" w:type="dxa"/>
          </w:tcPr>
          <w:p w14:paraId="14957C07" w14:textId="77777777" w:rsidR="00F0024C" w:rsidRPr="003C2E13" w:rsidRDefault="00804E96" w:rsidP="00881CFE">
            <w:pPr>
              <w:jc w:val="both"/>
              <w:rPr>
                <w:lang w:val="en-GB"/>
              </w:rPr>
            </w:pPr>
            <w:r w:rsidRPr="003C2E13">
              <w:rPr>
                <w:lang w:val="en-GB"/>
              </w:rPr>
              <w:t>2.7.0</w:t>
            </w:r>
          </w:p>
        </w:tc>
      </w:tr>
    </w:tbl>
    <w:p w14:paraId="2C7C7528" w14:textId="2EE7FF4C" w:rsidR="00881CFE" w:rsidRPr="003C2E13" w:rsidRDefault="00F52B44" w:rsidP="00F46E44">
      <w:pPr>
        <w:pStyle w:val="Heading2"/>
        <w:rPr>
          <w:lang w:val="en-GB"/>
        </w:rPr>
      </w:pPr>
      <w:bookmarkStart w:id="501" w:name="_Toc500698264"/>
      <w:r w:rsidRPr="003C2E13">
        <w:rPr>
          <w:lang w:val="en-GB"/>
        </w:rPr>
        <w:t xml:space="preserve"> </w:t>
      </w:r>
      <w:bookmarkStart w:id="502" w:name="_Toc503028810"/>
      <w:bookmarkStart w:id="503" w:name="_Toc503113522"/>
      <w:bookmarkStart w:id="504" w:name="_Toc503121401"/>
      <w:bookmarkStart w:id="505" w:name="_Toc503131919"/>
      <w:r w:rsidR="00881CFE" w:rsidRPr="003C2E13">
        <w:rPr>
          <w:lang w:val="en-GB"/>
        </w:rPr>
        <w:t>Executed Test Cases</w:t>
      </w:r>
      <w:bookmarkEnd w:id="501"/>
      <w:bookmarkEnd w:id="502"/>
      <w:bookmarkEnd w:id="503"/>
      <w:bookmarkEnd w:id="504"/>
      <w:bookmarkEnd w:id="505"/>
    </w:p>
    <w:p w14:paraId="3DA74943" w14:textId="7D2DE286" w:rsidR="00881CFE" w:rsidRPr="003C2E13" w:rsidRDefault="001051E9" w:rsidP="00881CFE">
      <w:pPr>
        <w:rPr>
          <w:lang w:val="en-GB"/>
        </w:rPr>
      </w:pPr>
      <w:r w:rsidRPr="003C2E13">
        <w:rPr>
          <w:lang w:val="en-GB"/>
        </w:rPr>
        <w:t>T</w:t>
      </w:r>
      <w:r w:rsidR="00881CFE" w:rsidRPr="003C2E13">
        <w:rPr>
          <w:lang w:val="en-GB"/>
        </w:rPr>
        <w:t>able</w:t>
      </w:r>
      <w:r w:rsidRPr="003C2E13">
        <w:rPr>
          <w:lang w:val="en-GB"/>
        </w:rPr>
        <w:t xml:space="preserve"> 2</w:t>
      </w:r>
      <w:r w:rsidR="00881CFE" w:rsidRPr="003C2E13">
        <w:rPr>
          <w:lang w:val="en-GB"/>
        </w:rPr>
        <w:t xml:space="preserve"> contains a list of tests that were conducted during the test. This table does not contain any indication whether or not the test found any vulnerabilities. </w:t>
      </w:r>
      <w:r w:rsidR="00AD2503" w:rsidRPr="003C2E13">
        <w:rPr>
          <w:lang w:val="en-GB"/>
        </w:rPr>
        <w:t>Summary of d</w:t>
      </w:r>
      <w:r w:rsidR="00881CFE" w:rsidRPr="003C2E13">
        <w:rPr>
          <w:lang w:val="en-GB"/>
        </w:rPr>
        <w:t xml:space="preserve">etected vulnerabilities are listed in section </w:t>
      </w:r>
      <w:r w:rsidR="00AD2503" w:rsidRPr="003C2E13">
        <w:rPr>
          <w:lang w:val="en-GB"/>
        </w:rPr>
        <w:t>7.5.</w:t>
      </w:r>
    </w:p>
    <w:p w14:paraId="50F2ACE4" w14:textId="14825D3F" w:rsidR="00F52B44" w:rsidRPr="003C2E13" w:rsidRDefault="00F52B44" w:rsidP="00881CFE">
      <w:pPr>
        <w:rPr>
          <w:lang w:val="en-GB"/>
        </w:rPr>
      </w:pPr>
      <w:r w:rsidRPr="003C2E13">
        <w:rPr>
          <w:lang w:val="en-GB"/>
        </w:rPr>
        <w:t>Apart from the detailed test cases, also exploratory testing was applied by using Burp suite</w:t>
      </w:r>
      <w:r w:rsidR="00AD2503" w:rsidRPr="003C2E13">
        <w:rPr>
          <w:lang w:val="en-GB"/>
        </w:rPr>
        <w:t xml:space="preserve"> and Owasp ZAP</w:t>
      </w:r>
      <w:r w:rsidRPr="003C2E13">
        <w:rPr>
          <w:lang w:val="en-GB"/>
        </w:rPr>
        <w:t>.</w:t>
      </w:r>
    </w:p>
    <w:p w14:paraId="26E8700E" w14:textId="459CAEC7" w:rsidR="0081361B" w:rsidRPr="003C2E13" w:rsidRDefault="0081361B">
      <w:pPr>
        <w:pStyle w:val="Caption"/>
        <w:rPr>
          <w:lang w:val="en-GB"/>
        </w:rPr>
      </w:pPr>
      <w:bookmarkStart w:id="506" w:name="_Toc503079691"/>
      <w:bookmarkStart w:id="507" w:name="_Toc503131731"/>
      <w:r w:rsidRPr="003C2E13">
        <w:rPr>
          <w:lang w:val="en-GB"/>
        </w:rPr>
        <w:lastRenderedPageBreak/>
        <w:t xml:space="preserve">Table </w:t>
      </w:r>
      <w:r w:rsidR="00FD1BEF" w:rsidRPr="003C2E13">
        <w:rPr>
          <w:lang w:val="en-GB"/>
        </w:rPr>
        <w:fldChar w:fldCharType="begin"/>
      </w:r>
      <w:r w:rsidR="00FD1BEF" w:rsidRPr="003C2E13">
        <w:rPr>
          <w:lang w:val="en-GB"/>
        </w:rPr>
        <w:instrText xml:space="preserve"> SEQ Table \* ARABIC </w:instrText>
      </w:r>
      <w:r w:rsidR="00FD1BEF" w:rsidRPr="003C2E13">
        <w:rPr>
          <w:lang w:val="en-GB"/>
        </w:rPr>
        <w:fldChar w:fldCharType="separate"/>
      </w:r>
      <w:r w:rsidR="002F0300">
        <w:rPr>
          <w:noProof/>
          <w:lang w:val="en-GB"/>
        </w:rPr>
        <w:t>2</w:t>
      </w:r>
      <w:r w:rsidR="00FD1BEF" w:rsidRPr="003C2E13">
        <w:rPr>
          <w:noProof/>
          <w:lang w:val="en-GB"/>
        </w:rPr>
        <w:fldChar w:fldCharType="end"/>
      </w:r>
      <w:r w:rsidRPr="003C2E13">
        <w:rPr>
          <w:lang w:val="en-GB"/>
        </w:rPr>
        <w:t xml:space="preserve"> Executed test cases</w:t>
      </w:r>
      <w:bookmarkEnd w:id="506"/>
      <w:bookmarkEnd w:id="507"/>
    </w:p>
    <w:tbl>
      <w:tblPr>
        <w:tblStyle w:val="TableGrid"/>
        <w:tblW w:w="8324" w:type="dxa"/>
        <w:tblLook w:val="04A0" w:firstRow="1" w:lastRow="0" w:firstColumn="1" w:lastColumn="0" w:noHBand="0" w:noVBand="1"/>
      </w:tblPr>
      <w:tblGrid>
        <w:gridCol w:w="4161"/>
        <w:gridCol w:w="4163"/>
      </w:tblGrid>
      <w:tr w:rsidR="00F0024C" w:rsidRPr="003C2E13" w14:paraId="1D66AC7A" w14:textId="77777777" w:rsidTr="00F0024C">
        <w:tc>
          <w:tcPr>
            <w:tcW w:w="8324" w:type="dxa"/>
            <w:gridSpan w:val="2"/>
          </w:tcPr>
          <w:p w14:paraId="551FDC45" w14:textId="64F67FFA" w:rsidR="00F0024C" w:rsidRPr="003C2E13" w:rsidRDefault="00F0024C" w:rsidP="00F0024C">
            <w:pPr>
              <w:keepNext/>
              <w:keepLines/>
              <w:jc w:val="both"/>
              <w:rPr>
                <w:lang w:val="en-GB"/>
              </w:rPr>
            </w:pPr>
            <w:r w:rsidRPr="003C2E13">
              <w:rPr>
                <w:lang w:val="en-GB"/>
              </w:rPr>
              <w:t>Test Cases</w:t>
            </w:r>
          </w:p>
        </w:tc>
      </w:tr>
      <w:tr w:rsidR="00F0024C" w:rsidRPr="00BD4ADC" w14:paraId="6F5DE568" w14:textId="77777777" w:rsidTr="00F0024C">
        <w:tc>
          <w:tcPr>
            <w:tcW w:w="4161" w:type="dxa"/>
          </w:tcPr>
          <w:p w14:paraId="18A4825A" w14:textId="79320531" w:rsidR="00F0024C" w:rsidRPr="003C2E13" w:rsidRDefault="00F0024C" w:rsidP="00F0024C">
            <w:pPr>
              <w:keepNext/>
              <w:keepLines/>
              <w:jc w:val="both"/>
              <w:rPr>
                <w:lang w:val="en-GB"/>
              </w:rPr>
            </w:pPr>
            <w:r w:rsidRPr="003C2E13">
              <w:rPr>
                <w:lang w:val="en-GB"/>
              </w:rPr>
              <w:t xml:space="preserve">Executed tests provided by Nmap </w:t>
            </w:r>
          </w:p>
        </w:tc>
        <w:tc>
          <w:tcPr>
            <w:tcW w:w="4163" w:type="dxa"/>
          </w:tcPr>
          <w:p w14:paraId="7A2963A6" w14:textId="471BE140" w:rsidR="00F0024C" w:rsidRPr="003C2E13" w:rsidRDefault="00F0024C" w:rsidP="00F0024C">
            <w:pPr>
              <w:keepNext/>
              <w:keepLines/>
              <w:jc w:val="both"/>
              <w:rPr>
                <w:lang w:val="en-GB"/>
              </w:rPr>
            </w:pPr>
            <w:r w:rsidRPr="003C2E13">
              <w:rPr>
                <w:lang w:val="en-GB"/>
              </w:rPr>
              <w:t>Port and service enumeration scan.</w:t>
            </w:r>
          </w:p>
        </w:tc>
      </w:tr>
      <w:tr w:rsidR="00F0024C" w:rsidRPr="003C2E13" w14:paraId="28F53259" w14:textId="77777777" w:rsidTr="00F0024C">
        <w:tc>
          <w:tcPr>
            <w:tcW w:w="4161" w:type="dxa"/>
          </w:tcPr>
          <w:p w14:paraId="6CA16901" w14:textId="0DBC3406" w:rsidR="00F0024C" w:rsidRPr="003C2E13" w:rsidRDefault="00F0024C" w:rsidP="00F0024C">
            <w:pPr>
              <w:keepNext/>
              <w:keepLines/>
              <w:jc w:val="both"/>
              <w:rPr>
                <w:lang w:val="en-GB"/>
              </w:rPr>
            </w:pPr>
            <w:r w:rsidRPr="003C2E13">
              <w:rPr>
                <w:lang w:val="en-GB"/>
              </w:rPr>
              <w:t>Executed tests provided by Nessus</w:t>
            </w:r>
          </w:p>
        </w:tc>
        <w:tc>
          <w:tcPr>
            <w:tcW w:w="4163" w:type="dxa"/>
          </w:tcPr>
          <w:p w14:paraId="07464CB1" w14:textId="7E4B214A" w:rsidR="00F0024C" w:rsidRPr="003C2E13" w:rsidRDefault="00F0024C" w:rsidP="00F0024C">
            <w:pPr>
              <w:keepNext/>
              <w:keepLines/>
              <w:jc w:val="both"/>
              <w:rPr>
                <w:lang w:val="en-GB"/>
              </w:rPr>
            </w:pPr>
            <w:r w:rsidRPr="003C2E13">
              <w:rPr>
                <w:lang w:val="en-GB"/>
              </w:rPr>
              <w:t>Vulnerability scan</w:t>
            </w:r>
          </w:p>
        </w:tc>
      </w:tr>
      <w:tr w:rsidR="00F0024C" w:rsidRPr="003C2E13" w14:paraId="54446820" w14:textId="77777777" w:rsidTr="00F0024C">
        <w:tc>
          <w:tcPr>
            <w:tcW w:w="4161" w:type="dxa"/>
          </w:tcPr>
          <w:p w14:paraId="1E24E2D3" w14:textId="460FFC41" w:rsidR="00F0024C" w:rsidRPr="003C2E13" w:rsidRDefault="00F0024C" w:rsidP="00F0024C">
            <w:pPr>
              <w:keepNext/>
              <w:keepLines/>
              <w:jc w:val="both"/>
              <w:rPr>
                <w:lang w:val="en-GB"/>
              </w:rPr>
            </w:pPr>
            <w:r w:rsidRPr="003C2E13">
              <w:rPr>
                <w:lang w:val="en-GB"/>
              </w:rPr>
              <w:t>Executed tests provided by OpenVas</w:t>
            </w:r>
          </w:p>
        </w:tc>
        <w:tc>
          <w:tcPr>
            <w:tcW w:w="4163" w:type="dxa"/>
          </w:tcPr>
          <w:p w14:paraId="081E8442" w14:textId="1ECC1C88" w:rsidR="00F0024C" w:rsidRPr="003C2E13" w:rsidRDefault="00F0024C" w:rsidP="00F0024C">
            <w:pPr>
              <w:keepNext/>
              <w:keepLines/>
              <w:jc w:val="both"/>
              <w:rPr>
                <w:lang w:val="en-GB"/>
              </w:rPr>
            </w:pPr>
            <w:r w:rsidRPr="003C2E13">
              <w:rPr>
                <w:lang w:val="en-GB"/>
              </w:rPr>
              <w:t>Vulnerability scan</w:t>
            </w:r>
          </w:p>
        </w:tc>
      </w:tr>
      <w:tr w:rsidR="00F0024C" w:rsidRPr="00BD4ADC" w14:paraId="2F0C3ADC" w14:textId="77777777" w:rsidTr="00F0024C">
        <w:tc>
          <w:tcPr>
            <w:tcW w:w="4161" w:type="dxa"/>
          </w:tcPr>
          <w:p w14:paraId="31BC0094" w14:textId="262980F6" w:rsidR="00F0024C" w:rsidRPr="003C2E13" w:rsidRDefault="00F0024C" w:rsidP="00F0024C">
            <w:pPr>
              <w:keepNext/>
              <w:keepLines/>
              <w:jc w:val="both"/>
              <w:rPr>
                <w:lang w:val="en-GB"/>
              </w:rPr>
            </w:pPr>
            <w:r w:rsidRPr="003C2E13">
              <w:rPr>
                <w:lang w:val="en-GB"/>
              </w:rPr>
              <w:t>Burp Suite / Owasp ZAP</w:t>
            </w:r>
          </w:p>
        </w:tc>
        <w:tc>
          <w:tcPr>
            <w:tcW w:w="4163" w:type="dxa"/>
          </w:tcPr>
          <w:p w14:paraId="146F018A" w14:textId="7239796A" w:rsidR="00F0024C" w:rsidRPr="003C2E13" w:rsidRDefault="00F0024C" w:rsidP="00F0024C">
            <w:pPr>
              <w:keepNext/>
              <w:keepLines/>
              <w:jc w:val="both"/>
              <w:rPr>
                <w:lang w:val="en-GB"/>
              </w:rPr>
            </w:pPr>
            <w:r w:rsidRPr="003C2E13">
              <w:rPr>
                <w:lang w:val="en-GB"/>
              </w:rPr>
              <w:t>Web application testing, penetration testing</w:t>
            </w:r>
          </w:p>
        </w:tc>
      </w:tr>
    </w:tbl>
    <w:p w14:paraId="78BB4963" w14:textId="77777777" w:rsidR="00F0024C" w:rsidRPr="003C2E13" w:rsidRDefault="00F0024C" w:rsidP="00F0024C">
      <w:pPr>
        <w:jc w:val="right"/>
        <w:rPr>
          <w:lang w:val="en-GB"/>
        </w:rPr>
      </w:pPr>
    </w:p>
    <w:p w14:paraId="13F4CA94" w14:textId="77777777" w:rsidR="00A54706" w:rsidRPr="003C2E13" w:rsidRDefault="00881CFE" w:rsidP="00F46E44">
      <w:pPr>
        <w:pStyle w:val="Heading2"/>
        <w:rPr>
          <w:color w:val="FF0000"/>
          <w:lang w:val="en-GB"/>
        </w:rPr>
      </w:pPr>
      <w:bookmarkStart w:id="508" w:name="_Toc500698267"/>
      <w:bookmarkStart w:id="509" w:name="_Toc503028812"/>
      <w:bookmarkStart w:id="510" w:name="_Toc503113523"/>
      <w:bookmarkStart w:id="511" w:name="_Toc503121402"/>
      <w:bookmarkStart w:id="512" w:name="_Toc503131920"/>
      <w:r w:rsidRPr="003C2E13">
        <w:rPr>
          <w:lang w:val="en-GB"/>
        </w:rPr>
        <w:t>Vulnerability Summary</w:t>
      </w:r>
      <w:bookmarkEnd w:id="508"/>
      <w:bookmarkEnd w:id="509"/>
      <w:bookmarkEnd w:id="510"/>
      <w:bookmarkEnd w:id="511"/>
      <w:bookmarkEnd w:id="512"/>
    </w:p>
    <w:p w14:paraId="3D010444" w14:textId="77777777" w:rsidR="00A54706" w:rsidRPr="003C2E13" w:rsidRDefault="00A54706" w:rsidP="00A54706">
      <w:pPr>
        <w:rPr>
          <w:lang w:val="en-GB"/>
        </w:rPr>
      </w:pPr>
      <w:r w:rsidRPr="003C2E13">
        <w:rPr>
          <w:lang w:val="en-GB"/>
        </w:rPr>
        <w:t>The purpose of this chapter is to gather an executive summary of all the findings so that it’s possible to get a fast general understanding of the state of the cyber security in the Ldil network. (The hosts .222, .234, and .237 for Kali and .251 for Nessus in each network segment are not included in the summary.) Each network segment is detailed separately. The unknown or undocumented services are at the end, otherwise all the host are in ascending order by their IP address.</w:t>
      </w:r>
    </w:p>
    <w:p w14:paraId="0656E787" w14:textId="69F2B502" w:rsidR="00AF1C8E" w:rsidRPr="003C2E13" w:rsidRDefault="006C225F" w:rsidP="00B9265E">
      <w:pPr>
        <w:pStyle w:val="Heading3"/>
        <w:rPr>
          <w:lang w:val="en-GB"/>
        </w:rPr>
      </w:pPr>
      <w:r w:rsidRPr="003C2E13">
        <w:rPr>
          <w:lang w:val="en-GB"/>
        </w:rPr>
        <w:t>DMZ vulnerability summary</w:t>
      </w:r>
    </w:p>
    <w:p w14:paraId="54C454B1" w14:textId="77777777" w:rsidR="00A54706" w:rsidRPr="003C2E13" w:rsidRDefault="00A54706" w:rsidP="00A54706">
      <w:pPr>
        <w:rPr>
          <w:lang w:val="en-GB"/>
        </w:rPr>
      </w:pPr>
      <w:r w:rsidRPr="003C2E13">
        <w:rPr>
          <w:lang w:val="en-GB"/>
        </w:rPr>
        <w:t>Internally the services in DMZ contain several vulnerabilities. The most secure service, after the firewall, is the Mail server. Others have several critical and high-risk vulnerabilities. There should be limited access to the internal network segments, but even so, for example the compromise of web-server might prevent the customers from accessing the site and thus hinder the money flow from customers. The internal vulnerabilities are summarized in the table 3. The external, or Internet facing services or addresses, are in the table 4. There is nothing alerting in the Internet facing services.</w:t>
      </w:r>
    </w:p>
    <w:p w14:paraId="638EE98A" w14:textId="3DB3BB39" w:rsidR="006C225F" w:rsidRPr="003C2E13" w:rsidRDefault="006C225F">
      <w:pPr>
        <w:pStyle w:val="Caption"/>
        <w:rPr>
          <w:lang w:val="en-GB"/>
        </w:rPr>
      </w:pPr>
      <w:bookmarkStart w:id="513" w:name="_Toc503079692"/>
      <w:bookmarkStart w:id="514" w:name="_Toc503131732"/>
      <w:r w:rsidRPr="003C2E13">
        <w:rPr>
          <w:lang w:val="en-GB"/>
        </w:rPr>
        <w:lastRenderedPageBreak/>
        <w:t xml:space="preserve">Table </w:t>
      </w:r>
      <w:r w:rsidRPr="003C2E13">
        <w:rPr>
          <w:lang w:val="en-GB"/>
        </w:rPr>
        <w:fldChar w:fldCharType="begin"/>
      </w:r>
      <w:r w:rsidRPr="003C2E13">
        <w:rPr>
          <w:lang w:val="en-GB"/>
        </w:rPr>
        <w:instrText xml:space="preserve"> SEQ Table \* ARABIC </w:instrText>
      </w:r>
      <w:r w:rsidRPr="003C2E13">
        <w:rPr>
          <w:lang w:val="en-GB"/>
        </w:rPr>
        <w:fldChar w:fldCharType="separate"/>
      </w:r>
      <w:r w:rsidR="002F0300">
        <w:rPr>
          <w:noProof/>
          <w:lang w:val="en-GB"/>
        </w:rPr>
        <w:t>3</w:t>
      </w:r>
      <w:r w:rsidRPr="003C2E13">
        <w:rPr>
          <w:lang w:val="en-GB"/>
        </w:rPr>
        <w:fldChar w:fldCharType="end"/>
      </w:r>
      <w:r w:rsidRPr="003C2E13">
        <w:rPr>
          <w:lang w:val="en-GB"/>
        </w:rPr>
        <w:t xml:space="preserve"> DMZ internal vulnerabilities summary</w:t>
      </w:r>
      <w:bookmarkEnd w:id="513"/>
      <w:bookmarkEnd w:id="514"/>
    </w:p>
    <w:tbl>
      <w:tblPr>
        <w:tblStyle w:val="TableGrid"/>
        <w:tblW w:w="0" w:type="auto"/>
        <w:tblLook w:val="04A0" w:firstRow="1" w:lastRow="0" w:firstColumn="1" w:lastColumn="0" w:noHBand="0" w:noVBand="1"/>
      </w:tblPr>
      <w:tblGrid>
        <w:gridCol w:w="1371"/>
        <w:gridCol w:w="1156"/>
        <w:gridCol w:w="1212"/>
        <w:gridCol w:w="1129"/>
        <w:gridCol w:w="1235"/>
        <w:gridCol w:w="1113"/>
        <w:gridCol w:w="1109"/>
      </w:tblGrid>
      <w:tr w:rsidR="00DF0799" w:rsidRPr="003C2E13" w14:paraId="36E88306" w14:textId="77777777" w:rsidTr="0091058A">
        <w:tc>
          <w:tcPr>
            <w:tcW w:w="1289" w:type="dxa"/>
          </w:tcPr>
          <w:p w14:paraId="275FF654" w14:textId="77777777" w:rsidR="00DF0799" w:rsidRPr="003C2E13" w:rsidRDefault="00DF0799" w:rsidP="006003F7">
            <w:pPr>
              <w:keepNext/>
              <w:rPr>
                <w:b/>
                <w:lang w:val="en-GB"/>
              </w:rPr>
            </w:pPr>
            <w:r w:rsidRPr="003C2E13">
              <w:rPr>
                <w:b/>
                <w:lang w:val="en-GB"/>
              </w:rPr>
              <w:t>Host</w:t>
            </w:r>
          </w:p>
        </w:tc>
        <w:tc>
          <w:tcPr>
            <w:tcW w:w="1037" w:type="dxa"/>
          </w:tcPr>
          <w:p w14:paraId="2779C0B8" w14:textId="77777777" w:rsidR="00DF0799" w:rsidRPr="003C2E13" w:rsidRDefault="00DF0799" w:rsidP="006003F7">
            <w:pPr>
              <w:keepNext/>
              <w:rPr>
                <w:b/>
                <w:lang w:val="en-GB"/>
              </w:rPr>
            </w:pPr>
            <w:r w:rsidRPr="003C2E13">
              <w:rPr>
                <w:b/>
                <w:lang w:val="en-GB"/>
              </w:rPr>
              <w:t>Service</w:t>
            </w:r>
          </w:p>
        </w:tc>
        <w:tc>
          <w:tcPr>
            <w:tcW w:w="1238" w:type="dxa"/>
          </w:tcPr>
          <w:p w14:paraId="04E32246" w14:textId="77777777" w:rsidR="00DF0799" w:rsidRPr="003C2E13" w:rsidRDefault="00DF0799" w:rsidP="006003F7">
            <w:pPr>
              <w:keepNext/>
              <w:rPr>
                <w:b/>
                <w:lang w:val="en-GB"/>
              </w:rPr>
            </w:pPr>
            <w:r w:rsidRPr="003C2E13">
              <w:rPr>
                <w:b/>
                <w:lang w:val="en-GB"/>
              </w:rPr>
              <w:t>Critical</w:t>
            </w:r>
          </w:p>
        </w:tc>
        <w:tc>
          <w:tcPr>
            <w:tcW w:w="1169" w:type="dxa"/>
          </w:tcPr>
          <w:p w14:paraId="18A6793A" w14:textId="77777777" w:rsidR="00DF0799" w:rsidRPr="003C2E13" w:rsidRDefault="00DF0799" w:rsidP="006003F7">
            <w:pPr>
              <w:keepNext/>
              <w:rPr>
                <w:b/>
                <w:lang w:val="en-GB"/>
              </w:rPr>
            </w:pPr>
            <w:r w:rsidRPr="003C2E13">
              <w:rPr>
                <w:b/>
                <w:lang w:val="en-GB"/>
              </w:rPr>
              <w:t>High</w:t>
            </w:r>
          </w:p>
        </w:tc>
        <w:tc>
          <w:tcPr>
            <w:tcW w:w="1284" w:type="dxa"/>
          </w:tcPr>
          <w:p w14:paraId="45855679" w14:textId="39A9B5C8" w:rsidR="00DF0799" w:rsidRPr="003C2E13" w:rsidRDefault="00DF0799" w:rsidP="006003F7">
            <w:pPr>
              <w:keepNext/>
              <w:rPr>
                <w:b/>
                <w:lang w:val="en-GB"/>
              </w:rPr>
            </w:pPr>
            <w:r w:rsidRPr="003C2E13">
              <w:rPr>
                <w:b/>
                <w:lang w:val="en-GB"/>
              </w:rPr>
              <w:t>Med</w:t>
            </w:r>
          </w:p>
        </w:tc>
        <w:tc>
          <w:tcPr>
            <w:tcW w:w="1156" w:type="dxa"/>
          </w:tcPr>
          <w:p w14:paraId="275346D6" w14:textId="77777777" w:rsidR="00DF0799" w:rsidRPr="003C2E13" w:rsidRDefault="00DF0799" w:rsidP="006003F7">
            <w:pPr>
              <w:keepNext/>
              <w:rPr>
                <w:b/>
                <w:lang w:val="en-GB"/>
              </w:rPr>
            </w:pPr>
            <w:r w:rsidRPr="003C2E13">
              <w:rPr>
                <w:b/>
                <w:lang w:val="en-GB"/>
              </w:rPr>
              <w:t>Low</w:t>
            </w:r>
          </w:p>
        </w:tc>
        <w:tc>
          <w:tcPr>
            <w:tcW w:w="1152" w:type="dxa"/>
          </w:tcPr>
          <w:p w14:paraId="40D14247" w14:textId="77777777" w:rsidR="00DF0799" w:rsidRPr="003C2E13" w:rsidRDefault="00DF0799" w:rsidP="006003F7">
            <w:pPr>
              <w:keepNext/>
              <w:rPr>
                <w:b/>
                <w:lang w:val="en-GB"/>
              </w:rPr>
            </w:pPr>
            <w:r w:rsidRPr="003C2E13">
              <w:rPr>
                <w:b/>
                <w:lang w:val="en-GB"/>
              </w:rPr>
              <w:t>Info</w:t>
            </w:r>
          </w:p>
        </w:tc>
      </w:tr>
      <w:tr w:rsidR="00D02C7D" w:rsidRPr="003C2E13" w14:paraId="6C906C89" w14:textId="77777777" w:rsidTr="006C225F">
        <w:tc>
          <w:tcPr>
            <w:tcW w:w="1289" w:type="dxa"/>
          </w:tcPr>
          <w:p w14:paraId="6F8E0D00" w14:textId="0A45FE32" w:rsidR="00D02C7D" w:rsidRPr="003C2E13" w:rsidRDefault="00D02C7D" w:rsidP="006003F7">
            <w:pPr>
              <w:keepNext/>
              <w:rPr>
                <w:lang w:val="en-GB"/>
              </w:rPr>
            </w:pPr>
            <w:r w:rsidRPr="003C2E13">
              <w:rPr>
                <w:lang w:val="en-GB"/>
              </w:rPr>
              <w:t>10.10.10.1</w:t>
            </w:r>
          </w:p>
        </w:tc>
        <w:tc>
          <w:tcPr>
            <w:tcW w:w="1037" w:type="dxa"/>
          </w:tcPr>
          <w:p w14:paraId="3795AA5E" w14:textId="4FF9E5CE" w:rsidR="00D02C7D" w:rsidRPr="003C2E13" w:rsidRDefault="00D02C7D" w:rsidP="006003F7">
            <w:pPr>
              <w:keepNext/>
              <w:rPr>
                <w:lang w:val="en-GB"/>
              </w:rPr>
            </w:pPr>
            <w:r w:rsidRPr="003C2E13">
              <w:rPr>
                <w:lang w:val="en-GB"/>
              </w:rPr>
              <w:t>Firewall</w:t>
            </w:r>
          </w:p>
        </w:tc>
        <w:tc>
          <w:tcPr>
            <w:tcW w:w="1238" w:type="dxa"/>
          </w:tcPr>
          <w:p w14:paraId="03B5AB3F" w14:textId="2E2860EA" w:rsidR="00D02C7D" w:rsidRPr="003C2E13" w:rsidRDefault="00D02C7D" w:rsidP="006003F7">
            <w:pPr>
              <w:keepNext/>
              <w:rPr>
                <w:lang w:val="en-GB"/>
              </w:rPr>
            </w:pPr>
            <w:r w:rsidRPr="003C2E13">
              <w:rPr>
                <w:lang w:val="en-GB"/>
              </w:rPr>
              <w:t>0</w:t>
            </w:r>
          </w:p>
        </w:tc>
        <w:tc>
          <w:tcPr>
            <w:tcW w:w="1169" w:type="dxa"/>
          </w:tcPr>
          <w:p w14:paraId="6B775438" w14:textId="040225FB" w:rsidR="00D02C7D" w:rsidRPr="003C2E13" w:rsidRDefault="00D02C7D" w:rsidP="006003F7">
            <w:pPr>
              <w:keepNext/>
              <w:rPr>
                <w:lang w:val="en-GB"/>
              </w:rPr>
            </w:pPr>
            <w:r w:rsidRPr="003C2E13">
              <w:rPr>
                <w:lang w:val="en-GB"/>
              </w:rPr>
              <w:t>0</w:t>
            </w:r>
          </w:p>
        </w:tc>
        <w:tc>
          <w:tcPr>
            <w:tcW w:w="1284" w:type="dxa"/>
          </w:tcPr>
          <w:p w14:paraId="5BE6DB5B" w14:textId="1F4A360B" w:rsidR="00D02C7D" w:rsidRPr="003C2E13" w:rsidRDefault="00D02C7D" w:rsidP="006003F7">
            <w:pPr>
              <w:keepNext/>
              <w:rPr>
                <w:lang w:val="en-GB"/>
              </w:rPr>
            </w:pPr>
            <w:r w:rsidRPr="003C2E13">
              <w:rPr>
                <w:lang w:val="en-GB"/>
              </w:rPr>
              <w:t>0</w:t>
            </w:r>
          </w:p>
        </w:tc>
        <w:tc>
          <w:tcPr>
            <w:tcW w:w="1156" w:type="dxa"/>
          </w:tcPr>
          <w:p w14:paraId="427A2B5E" w14:textId="773C863A" w:rsidR="00D02C7D" w:rsidRPr="003C2E13" w:rsidRDefault="00D02C7D" w:rsidP="006003F7">
            <w:pPr>
              <w:keepNext/>
              <w:rPr>
                <w:lang w:val="en-GB"/>
              </w:rPr>
            </w:pPr>
            <w:r w:rsidRPr="003C2E13">
              <w:rPr>
                <w:lang w:val="en-GB"/>
              </w:rPr>
              <w:t>0</w:t>
            </w:r>
          </w:p>
        </w:tc>
        <w:tc>
          <w:tcPr>
            <w:tcW w:w="1152" w:type="dxa"/>
          </w:tcPr>
          <w:p w14:paraId="63DE91E8" w14:textId="08CD84F7" w:rsidR="00D02C7D" w:rsidRPr="003C2E13" w:rsidRDefault="00D02C7D" w:rsidP="006003F7">
            <w:pPr>
              <w:keepNext/>
              <w:rPr>
                <w:lang w:val="en-GB"/>
              </w:rPr>
            </w:pPr>
            <w:r w:rsidRPr="003C2E13">
              <w:rPr>
                <w:lang w:val="en-GB"/>
              </w:rPr>
              <w:t>3</w:t>
            </w:r>
          </w:p>
        </w:tc>
      </w:tr>
      <w:tr w:rsidR="00DF0799" w:rsidRPr="003C2E13" w14:paraId="47A92294" w14:textId="77777777" w:rsidTr="0091058A">
        <w:tc>
          <w:tcPr>
            <w:tcW w:w="1289" w:type="dxa"/>
          </w:tcPr>
          <w:p w14:paraId="10F73FDE" w14:textId="77777777" w:rsidR="00DF0799" w:rsidRPr="003C2E13" w:rsidRDefault="00DF0799" w:rsidP="006003F7">
            <w:pPr>
              <w:keepNext/>
              <w:rPr>
                <w:lang w:val="en-GB"/>
              </w:rPr>
            </w:pPr>
            <w:r w:rsidRPr="003C2E13">
              <w:rPr>
                <w:lang w:val="en-GB"/>
              </w:rPr>
              <w:t>10.10.10.4</w:t>
            </w:r>
          </w:p>
        </w:tc>
        <w:tc>
          <w:tcPr>
            <w:tcW w:w="1037" w:type="dxa"/>
          </w:tcPr>
          <w:p w14:paraId="7859F472" w14:textId="77777777" w:rsidR="00DF0799" w:rsidRPr="003C2E13" w:rsidRDefault="00DF0799" w:rsidP="006003F7">
            <w:pPr>
              <w:keepNext/>
              <w:rPr>
                <w:lang w:val="en-GB"/>
              </w:rPr>
            </w:pPr>
            <w:r w:rsidRPr="003C2E13">
              <w:rPr>
                <w:lang w:val="en-GB"/>
              </w:rPr>
              <w:t>ns1</w:t>
            </w:r>
          </w:p>
        </w:tc>
        <w:tc>
          <w:tcPr>
            <w:tcW w:w="1238" w:type="dxa"/>
          </w:tcPr>
          <w:p w14:paraId="2E03C096" w14:textId="77777777" w:rsidR="00DF0799" w:rsidRPr="003C2E13" w:rsidRDefault="00DF0799" w:rsidP="006003F7">
            <w:pPr>
              <w:keepNext/>
              <w:rPr>
                <w:lang w:val="en-GB"/>
              </w:rPr>
            </w:pPr>
            <w:r w:rsidRPr="003C2E13">
              <w:rPr>
                <w:lang w:val="en-GB"/>
              </w:rPr>
              <w:t>16</w:t>
            </w:r>
          </w:p>
        </w:tc>
        <w:tc>
          <w:tcPr>
            <w:tcW w:w="1169" w:type="dxa"/>
          </w:tcPr>
          <w:p w14:paraId="6100080B" w14:textId="77777777" w:rsidR="00DF0799" w:rsidRPr="003C2E13" w:rsidRDefault="00DF0799" w:rsidP="006003F7">
            <w:pPr>
              <w:keepNext/>
              <w:rPr>
                <w:lang w:val="en-GB"/>
              </w:rPr>
            </w:pPr>
            <w:r w:rsidRPr="003C2E13">
              <w:rPr>
                <w:lang w:val="en-GB"/>
              </w:rPr>
              <w:t>89</w:t>
            </w:r>
          </w:p>
        </w:tc>
        <w:tc>
          <w:tcPr>
            <w:tcW w:w="1284" w:type="dxa"/>
          </w:tcPr>
          <w:p w14:paraId="594167C2" w14:textId="77777777" w:rsidR="00DF0799" w:rsidRPr="003C2E13" w:rsidRDefault="00DF0799" w:rsidP="006003F7">
            <w:pPr>
              <w:keepNext/>
              <w:rPr>
                <w:lang w:val="en-GB"/>
              </w:rPr>
            </w:pPr>
            <w:r w:rsidRPr="003C2E13">
              <w:rPr>
                <w:lang w:val="en-GB"/>
              </w:rPr>
              <w:t>101</w:t>
            </w:r>
          </w:p>
        </w:tc>
        <w:tc>
          <w:tcPr>
            <w:tcW w:w="1156" w:type="dxa"/>
          </w:tcPr>
          <w:p w14:paraId="3D366E8B" w14:textId="77777777" w:rsidR="00DF0799" w:rsidRPr="003C2E13" w:rsidRDefault="00DF0799" w:rsidP="006003F7">
            <w:pPr>
              <w:keepNext/>
              <w:rPr>
                <w:lang w:val="en-GB"/>
              </w:rPr>
            </w:pPr>
            <w:r w:rsidRPr="003C2E13">
              <w:rPr>
                <w:lang w:val="en-GB"/>
              </w:rPr>
              <w:t>7</w:t>
            </w:r>
          </w:p>
        </w:tc>
        <w:tc>
          <w:tcPr>
            <w:tcW w:w="1152" w:type="dxa"/>
          </w:tcPr>
          <w:p w14:paraId="6C3BA801" w14:textId="77777777" w:rsidR="00DF0799" w:rsidRPr="003C2E13" w:rsidRDefault="00DF0799" w:rsidP="006003F7">
            <w:pPr>
              <w:keepNext/>
              <w:rPr>
                <w:lang w:val="en-GB"/>
              </w:rPr>
            </w:pPr>
            <w:r w:rsidRPr="003C2E13">
              <w:rPr>
                <w:lang w:val="en-GB"/>
              </w:rPr>
              <w:t>38</w:t>
            </w:r>
          </w:p>
        </w:tc>
      </w:tr>
      <w:tr w:rsidR="00D02C7D" w:rsidRPr="003C2E13" w14:paraId="090CC429" w14:textId="77777777" w:rsidTr="006C225F">
        <w:tc>
          <w:tcPr>
            <w:tcW w:w="1289" w:type="dxa"/>
          </w:tcPr>
          <w:p w14:paraId="3E261AD1" w14:textId="04CA8697" w:rsidR="00D02C7D" w:rsidRPr="003C2E13" w:rsidRDefault="00D02C7D" w:rsidP="006003F7">
            <w:pPr>
              <w:keepNext/>
              <w:rPr>
                <w:lang w:val="en-GB"/>
              </w:rPr>
            </w:pPr>
            <w:r w:rsidRPr="003C2E13">
              <w:rPr>
                <w:lang w:val="en-GB"/>
              </w:rPr>
              <w:t>10.10.10.7</w:t>
            </w:r>
          </w:p>
        </w:tc>
        <w:tc>
          <w:tcPr>
            <w:tcW w:w="1037" w:type="dxa"/>
          </w:tcPr>
          <w:p w14:paraId="56DFA75B" w14:textId="47974206" w:rsidR="00D02C7D" w:rsidRPr="003C2E13" w:rsidRDefault="00D02C7D" w:rsidP="006003F7">
            <w:pPr>
              <w:keepNext/>
              <w:rPr>
                <w:lang w:val="en-GB"/>
              </w:rPr>
            </w:pPr>
            <w:r w:rsidRPr="003C2E13">
              <w:rPr>
                <w:lang w:val="en-GB"/>
              </w:rPr>
              <w:t>Unknown</w:t>
            </w:r>
          </w:p>
        </w:tc>
        <w:tc>
          <w:tcPr>
            <w:tcW w:w="1238" w:type="dxa"/>
          </w:tcPr>
          <w:p w14:paraId="5D242952" w14:textId="24F93712" w:rsidR="00D02C7D" w:rsidRPr="003C2E13" w:rsidRDefault="00D02C7D" w:rsidP="006003F7">
            <w:pPr>
              <w:keepNext/>
              <w:rPr>
                <w:lang w:val="en-GB"/>
              </w:rPr>
            </w:pPr>
            <w:r w:rsidRPr="003C2E13">
              <w:rPr>
                <w:lang w:val="en-GB"/>
              </w:rPr>
              <w:t>0</w:t>
            </w:r>
          </w:p>
        </w:tc>
        <w:tc>
          <w:tcPr>
            <w:tcW w:w="1169" w:type="dxa"/>
          </w:tcPr>
          <w:p w14:paraId="4F5211C5" w14:textId="24EF209B" w:rsidR="00D02C7D" w:rsidRPr="003C2E13" w:rsidRDefault="00D02C7D" w:rsidP="006003F7">
            <w:pPr>
              <w:keepNext/>
              <w:rPr>
                <w:lang w:val="en-GB"/>
              </w:rPr>
            </w:pPr>
            <w:r w:rsidRPr="003C2E13">
              <w:rPr>
                <w:lang w:val="en-GB"/>
              </w:rPr>
              <w:t>0</w:t>
            </w:r>
          </w:p>
        </w:tc>
        <w:tc>
          <w:tcPr>
            <w:tcW w:w="1284" w:type="dxa"/>
          </w:tcPr>
          <w:p w14:paraId="1A808A63" w14:textId="4B7F6F1D" w:rsidR="00D02C7D" w:rsidRPr="003C2E13" w:rsidRDefault="00D02C7D" w:rsidP="006003F7">
            <w:pPr>
              <w:keepNext/>
              <w:rPr>
                <w:lang w:val="en-GB"/>
              </w:rPr>
            </w:pPr>
            <w:r w:rsidRPr="003C2E13">
              <w:rPr>
                <w:lang w:val="en-GB"/>
              </w:rPr>
              <w:t>0</w:t>
            </w:r>
          </w:p>
        </w:tc>
        <w:tc>
          <w:tcPr>
            <w:tcW w:w="1156" w:type="dxa"/>
          </w:tcPr>
          <w:p w14:paraId="5049A6F2" w14:textId="3471102E" w:rsidR="00D02C7D" w:rsidRPr="003C2E13" w:rsidRDefault="00D02C7D" w:rsidP="006003F7">
            <w:pPr>
              <w:keepNext/>
              <w:rPr>
                <w:lang w:val="en-GB"/>
              </w:rPr>
            </w:pPr>
            <w:r w:rsidRPr="003C2E13">
              <w:rPr>
                <w:lang w:val="en-GB"/>
              </w:rPr>
              <w:t>0</w:t>
            </w:r>
          </w:p>
        </w:tc>
        <w:tc>
          <w:tcPr>
            <w:tcW w:w="1152" w:type="dxa"/>
          </w:tcPr>
          <w:p w14:paraId="3496677C" w14:textId="0082ED54" w:rsidR="00D02C7D" w:rsidRPr="003C2E13" w:rsidRDefault="00D02C7D" w:rsidP="006003F7">
            <w:pPr>
              <w:keepNext/>
              <w:rPr>
                <w:lang w:val="en-GB"/>
              </w:rPr>
            </w:pPr>
            <w:r w:rsidRPr="003C2E13">
              <w:rPr>
                <w:lang w:val="en-GB"/>
              </w:rPr>
              <w:t>9</w:t>
            </w:r>
          </w:p>
        </w:tc>
      </w:tr>
      <w:tr w:rsidR="00DF0799" w:rsidRPr="003C2E13" w14:paraId="0F2472E4" w14:textId="77777777" w:rsidTr="0091058A">
        <w:tc>
          <w:tcPr>
            <w:tcW w:w="1289" w:type="dxa"/>
          </w:tcPr>
          <w:p w14:paraId="3EA0571D" w14:textId="77777777" w:rsidR="00DF0799" w:rsidRPr="003C2E13" w:rsidRDefault="00DF0799" w:rsidP="006003F7">
            <w:pPr>
              <w:keepNext/>
              <w:rPr>
                <w:lang w:val="en-GB"/>
              </w:rPr>
            </w:pPr>
            <w:r w:rsidRPr="003C2E13">
              <w:rPr>
                <w:lang w:val="en-GB"/>
              </w:rPr>
              <w:t>10.10.10.8</w:t>
            </w:r>
          </w:p>
        </w:tc>
        <w:tc>
          <w:tcPr>
            <w:tcW w:w="1037" w:type="dxa"/>
          </w:tcPr>
          <w:p w14:paraId="283ADB16" w14:textId="77777777" w:rsidR="00DF0799" w:rsidRPr="003C2E13" w:rsidRDefault="00DF0799" w:rsidP="006003F7">
            <w:pPr>
              <w:keepNext/>
              <w:rPr>
                <w:lang w:val="en-GB"/>
              </w:rPr>
            </w:pPr>
            <w:r w:rsidRPr="003C2E13">
              <w:rPr>
                <w:lang w:val="en-GB"/>
              </w:rPr>
              <w:t>ns2</w:t>
            </w:r>
          </w:p>
        </w:tc>
        <w:tc>
          <w:tcPr>
            <w:tcW w:w="1238" w:type="dxa"/>
          </w:tcPr>
          <w:p w14:paraId="74F3B5E1" w14:textId="77777777" w:rsidR="00DF0799" w:rsidRPr="003C2E13" w:rsidRDefault="00DF0799" w:rsidP="006003F7">
            <w:pPr>
              <w:keepNext/>
              <w:rPr>
                <w:lang w:val="en-GB"/>
              </w:rPr>
            </w:pPr>
            <w:r w:rsidRPr="003C2E13">
              <w:rPr>
                <w:lang w:val="en-GB"/>
              </w:rPr>
              <w:t>16</w:t>
            </w:r>
          </w:p>
        </w:tc>
        <w:tc>
          <w:tcPr>
            <w:tcW w:w="1169" w:type="dxa"/>
          </w:tcPr>
          <w:p w14:paraId="44955F3D" w14:textId="77777777" w:rsidR="00DF0799" w:rsidRPr="003C2E13" w:rsidRDefault="00DF0799" w:rsidP="006003F7">
            <w:pPr>
              <w:keepNext/>
              <w:rPr>
                <w:lang w:val="en-GB"/>
              </w:rPr>
            </w:pPr>
            <w:r w:rsidRPr="003C2E13">
              <w:rPr>
                <w:lang w:val="en-GB"/>
              </w:rPr>
              <w:t>89</w:t>
            </w:r>
          </w:p>
        </w:tc>
        <w:tc>
          <w:tcPr>
            <w:tcW w:w="1284" w:type="dxa"/>
          </w:tcPr>
          <w:p w14:paraId="31739395" w14:textId="77777777" w:rsidR="00DF0799" w:rsidRPr="003C2E13" w:rsidRDefault="00DF0799" w:rsidP="006003F7">
            <w:pPr>
              <w:keepNext/>
              <w:rPr>
                <w:lang w:val="en-GB"/>
              </w:rPr>
            </w:pPr>
            <w:r w:rsidRPr="003C2E13">
              <w:rPr>
                <w:lang w:val="en-GB"/>
              </w:rPr>
              <w:t>101</w:t>
            </w:r>
          </w:p>
        </w:tc>
        <w:tc>
          <w:tcPr>
            <w:tcW w:w="1156" w:type="dxa"/>
          </w:tcPr>
          <w:p w14:paraId="39F18E9A" w14:textId="77777777" w:rsidR="00DF0799" w:rsidRPr="003C2E13" w:rsidRDefault="00DF0799" w:rsidP="006003F7">
            <w:pPr>
              <w:keepNext/>
              <w:rPr>
                <w:lang w:val="en-GB"/>
              </w:rPr>
            </w:pPr>
            <w:r w:rsidRPr="003C2E13">
              <w:rPr>
                <w:lang w:val="en-GB"/>
              </w:rPr>
              <w:t>7</w:t>
            </w:r>
          </w:p>
        </w:tc>
        <w:tc>
          <w:tcPr>
            <w:tcW w:w="1152" w:type="dxa"/>
          </w:tcPr>
          <w:p w14:paraId="02F86AC3" w14:textId="77777777" w:rsidR="00DF0799" w:rsidRPr="003C2E13" w:rsidRDefault="00DF0799" w:rsidP="006003F7">
            <w:pPr>
              <w:keepNext/>
              <w:rPr>
                <w:lang w:val="en-GB"/>
              </w:rPr>
            </w:pPr>
            <w:r w:rsidRPr="003C2E13">
              <w:rPr>
                <w:lang w:val="en-GB"/>
              </w:rPr>
              <w:t>38</w:t>
            </w:r>
          </w:p>
        </w:tc>
      </w:tr>
      <w:tr w:rsidR="00DF0799" w:rsidRPr="003C2E13" w14:paraId="45A926C0" w14:textId="77777777" w:rsidTr="0091058A">
        <w:tc>
          <w:tcPr>
            <w:tcW w:w="1289" w:type="dxa"/>
          </w:tcPr>
          <w:p w14:paraId="04584337" w14:textId="77777777" w:rsidR="00DF0799" w:rsidRPr="003C2E13" w:rsidRDefault="00DF0799" w:rsidP="006003F7">
            <w:pPr>
              <w:keepNext/>
              <w:rPr>
                <w:lang w:val="en-GB"/>
              </w:rPr>
            </w:pPr>
            <w:r w:rsidRPr="003C2E13">
              <w:rPr>
                <w:lang w:val="en-GB"/>
              </w:rPr>
              <w:t>10.10.10.10</w:t>
            </w:r>
          </w:p>
        </w:tc>
        <w:tc>
          <w:tcPr>
            <w:tcW w:w="1037" w:type="dxa"/>
          </w:tcPr>
          <w:p w14:paraId="491749CE" w14:textId="77777777" w:rsidR="00DF0799" w:rsidRPr="003C2E13" w:rsidRDefault="00DF0799" w:rsidP="006003F7">
            <w:pPr>
              <w:keepNext/>
              <w:rPr>
                <w:lang w:val="en-GB"/>
              </w:rPr>
            </w:pPr>
            <w:r w:rsidRPr="003C2E13">
              <w:rPr>
                <w:lang w:val="en-GB"/>
              </w:rPr>
              <w:t>extranet</w:t>
            </w:r>
          </w:p>
        </w:tc>
        <w:tc>
          <w:tcPr>
            <w:tcW w:w="1238" w:type="dxa"/>
          </w:tcPr>
          <w:p w14:paraId="1D773FDA" w14:textId="77777777" w:rsidR="00DF0799" w:rsidRPr="003C2E13" w:rsidRDefault="00DF0799" w:rsidP="006003F7">
            <w:pPr>
              <w:keepNext/>
              <w:rPr>
                <w:lang w:val="en-GB"/>
              </w:rPr>
            </w:pPr>
            <w:r w:rsidRPr="003C2E13">
              <w:rPr>
                <w:lang w:val="en-GB"/>
              </w:rPr>
              <w:t>19</w:t>
            </w:r>
          </w:p>
        </w:tc>
        <w:tc>
          <w:tcPr>
            <w:tcW w:w="1169" w:type="dxa"/>
          </w:tcPr>
          <w:p w14:paraId="02D943C6" w14:textId="77777777" w:rsidR="00DF0799" w:rsidRPr="003C2E13" w:rsidRDefault="00DF0799" w:rsidP="006003F7">
            <w:pPr>
              <w:keepNext/>
              <w:rPr>
                <w:lang w:val="en-GB"/>
              </w:rPr>
            </w:pPr>
            <w:r w:rsidRPr="003C2E13">
              <w:rPr>
                <w:lang w:val="en-GB"/>
              </w:rPr>
              <w:t>90</w:t>
            </w:r>
          </w:p>
        </w:tc>
        <w:tc>
          <w:tcPr>
            <w:tcW w:w="1284" w:type="dxa"/>
          </w:tcPr>
          <w:p w14:paraId="6409B189" w14:textId="77777777" w:rsidR="00DF0799" w:rsidRPr="003C2E13" w:rsidRDefault="00DF0799" w:rsidP="006003F7">
            <w:pPr>
              <w:keepNext/>
              <w:rPr>
                <w:lang w:val="en-GB"/>
              </w:rPr>
            </w:pPr>
            <w:r w:rsidRPr="003C2E13">
              <w:rPr>
                <w:lang w:val="en-GB"/>
              </w:rPr>
              <w:t>131</w:t>
            </w:r>
          </w:p>
        </w:tc>
        <w:tc>
          <w:tcPr>
            <w:tcW w:w="1156" w:type="dxa"/>
          </w:tcPr>
          <w:p w14:paraId="62ECADDC" w14:textId="77777777" w:rsidR="00DF0799" w:rsidRPr="003C2E13" w:rsidRDefault="00DF0799" w:rsidP="006003F7">
            <w:pPr>
              <w:keepNext/>
              <w:rPr>
                <w:lang w:val="en-GB"/>
              </w:rPr>
            </w:pPr>
            <w:r w:rsidRPr="003C2E13">
              <w:rPr>
                <w:lang w:val="en-GB"/>
              </w:rPr>
              <w:t>9</w:t>
            </w:r>
          </w:p>
        </w:tc>
        <w:tc>
          <w:tcPr>
            <w:tcW w:w="1152" w:type="dxa"/>
          </w:tcPr>
          <w:p w14:paraId="2CD6C0A4" w14:textId="77777777" w:rsidR="00DF0799" w:rsidRPr="003C2E13" w:rsidRDefault="00DF0799" w:rsidP="006003F7">
            <w:pPr>
              <w:keepNext/>
              <w:rPr>
                <w:lang w:val="en-GB"/>
              </w:rPr>
            </w:pPr>
            <w:r w:rsidRPr="003C2E13">
              <w:rPr>
                <w:lang w:val="en-GB"/>
              </w:rPr>
              <w:t>60</w:t>
            </w:r>
          </w:p>
        </w:tc>
      </w:tr>
      <w:tr w:rsidR="00DF0799" w:rsidRPr="003C2E13" w14:paraId="42A9B8B6" w14:textId="77777777" w:rsidTr="0091058A">
        <w:tc>
          <w:tcPr>
            <w:tcW w:w="1289" w:type="dxa"/>
          </w:tcPr>
          <w:p w14:paraId="05405F0F" w14:textId="77777777" w:rsidR="00DF0799" w:rsidRPr="003C2E13" w:rsidRDefault="00DF0799" w:rsidP="006003F7">
            <w:pPr>
              <w:keepNext/>
              <w:rPr>
                <w:lang w:val="en-GB"/>
              </w:rPr>
            </w:pPr>
            <w:r w:rsidRPr="003C2E13">
              <w:rPr>
                <w:lang w:val="en-GB"/>
              </w:rPr>
              <w:t>10.10.10.20</w:t>
            </w:r>
          </w:p>
        </w:tc>
        <w:tc>
          <w:tcPr>
            <w:tcW w:w="1037" w:type="dxa"/>
          </w:tcPr>
          <w:p w14:paraId="118B649F" w14:textId="77777777" w:rsidR="00DF0799" w:rsidRPr="003C2E13" w:rsidRDefault="00DF0799" w:rsidP="006003F7">
            <w:pPr>
              <w:keepNext/>
              <w:rPr>
                <w:lang w:val="en-GB"/>
              </w:rPr>
            </w:pPr>
            <w:r w:rsidRPr="003C2E13">
              <w:rPr>
                <w:lang w:val="en-GB"/>
              </w:rPr>
              <w:t>www</w:t>
            </w:r>
          </w:p>
        </w:tc>
        <w:tc>
          <w:tcPr>
            <w:tcW w:w="1238" w:type="dxa"/>
          </w:tcPr>
          <w:p w14:paraId="2B9FD4A5" w14:textId="77777777" w:rsidR="00DF0799" w:rsidRPr="003C2E13" w:rsidRDefault="00DF0799" w:rsidP="006003F7">
            <w:pPr>
              <w:keepNext/>
              <w:rPr>
                <w:lang w:val="en-GB"/>
              </w:rPr>
            </w:pPr>
            <w:r w:rsidRPr="003C2E13">
              <w:rPr>
                <w:lang w:val="en-GB"/>
              </w:rPr>
              <w:t>22</w:t>
            </w:r>
          </w:p>
        </w:tc>
        <w:tc>
          <w:tcPr>
            <w:tcW w:w="1169" w:type="dxa"/>
          </w:tcPr>
          <w:p w14:paraId="2DAD9037" w14:textId="77777777" w:rsidR="00DF0799" w:rsidRPr="003C2E13" w:rsidRDefault="00DF0799" w:rsidP="006003F7">
            <w:pPr>
              <w:keepNext/>
              <w:rPr>
                <w:lang w:val="en-GB"/>
              </w:rPr>
            </w:pPr>
            <w:r w:rsidRPr="003C2E13">
              <w:rPr>
                <w:lang w:val="en-GB"/>
              </w:rPr>
              <w:t>95</w:t>
            </w:r>
          </w:p>
        </w:tc>
        <w:tc>
          <w:tcPr>
            <w:tcW w:w="1284" w:type="dxa"/>
          </w:tcPr>
          <w:p w14:paraId="76825263" w14:textId="77777777" w:rsidR="00DF0799" w:rsidRPr="003C2E13" w:rsidRDefault="00DF0799" w:rsidP="006003F7">
            <w:pPr>
              <w:keepNext/>
              <w:rPr>
                <w:lang w:val="en-GB"/>
              </w:rPr>
            </w:pPr>
            <w:r w:rsidRPr="003C2E13">
              <w:rPr>
                <w:lang w:val="en-GB"/>
              </w:rPr>
              <w:t>136</w:t>
            </w:r>
          </w:p>
        </w:tc>
        <w:tc>
          <w:tcPr>
            <w:tcW w:w="1156" w:type="dxa"/>
          </w:tcPr>
          <w:p w14:paraId="009F99F4" w14:textId="77777777" w:rsidR="00DF0799" w:rsidRPr="003C2E13" w:rsidRDefault="00DF0799" w:rsidP="006003F7">
            <w:pPr>
              <w:keepNext/>
              <w:rPr>
                <w:lang w:val="en-GB"/>
              </w:rPr>
            </w:pPr>
            <w:r w:rsidRPr="003C2E13">
              <w:rPr>
                <w:lang w:val="en-GB"/>
              </w:rPr>
              <w:t>12</w:t>
            </w:r>
          </w:p>
        </w:tc>
        <w:tc>
          <w:tcPr>
            <w:tcW w:w="1152" w:type="dxa"/>
          </w:tcPr>
          <w:p w14:paraId="05E1CE08" w14:textId="77777777" w:rsidR="00DF0799" w:rsidRPr="003C2E13" w:rsidRDefault="00DF0799" w:rsidP="006003F7">
            <w:pPr>
              <w:keepNext/>
              <w:rPr>
                <w:lang w:val="en-GB"/>
              </w:rPr>
            </w:pPr>
            <w:r w:rsidRPr="003C2E13">
              <w:rPr>
                <w:lang w:val="en-GB"/>
              </w:rPr>
              <w:t>69</w:t>
            </w:r>
          </w:p>
        </w:tc>
      </w:tr>
      <w:tr w:rsidR="00DF0799" w:rsidRPr="003C2E13" w14:paraId="7DF90CCA" w14:textId="77777777" w:rsidTr="0091058A">
        <w:tc>
          <w:tcPr>
            <w:tcW w:w="1289" w:type="dxa"/>
          </w:tcPr>
          <w:p w14:paraId="041FFF1C" w14:textId="3297A8A2" w:rsidR="00DF0799" w:rsidRPr="003C2E13" w:rsidRDefault="00DF0799" w:rsidP="006003F7">
            <w:pPr>
              <w:keepNext/>
              <w:rPr>
                <w:lang w:val="en-GB"/>
              </w:rPr>
            </w:pPr>
            <w:r w:rsidRPr="003C2E13">
              <w:rPr>
                <w:lang w:val="en-GB"/>
              </w:rPr>
              <w:t>10.10.10.30</w:t>
            </w:r>
          </w:p>
        </w:tc>
        <w:tc>
          <w:tcPr>
            <w:tcW w:w="1037" w:type="dxa"/>
          </w:tcPr>
          <w:p w14:paraId="5A8A995B" w14:textId="77777777" w:rsidR="00DF0799" w:rsidRPr="003C2E13" w:rsidRDefault="00DF0799" w:rsidP="006003F7">
            <w:pPr>
              <w:keepNext/>
              <w:rPr>
                <w:lang w:val="en-GB"/>
              </w:rPr>
            </w:pPr>
            <w:r w:rsidRPr="003C2E13">
              <w:rPr>
                <w:lang w:val="en-GB"/>
              </w:rPr>
              <w:t>Mail</w:t>
            </w:r>
          </w:p>
        </w:tc>
        <w:tc>
          <w:tcPr>
            <w:tcW w:w="1238" w:type="dxa"/>
          </w:tcPr>
          <w:p w14:paraId="122A1D24" w14:textId="77777777" w:rsidR="00DF0799" w:rsidRPr="003C2E13" w:rsidRDefault="00DF0799" w:rsidP="006003F7">
            <w:pPr>
              <w:keepNext/>
              <w:rPr>
                <w:lang w:val="en-GB"/>
              </w:rPr>
            </w:pPr>
            <w:r w:rsidRPr="003C2E13">
              <w:rPr>
                <w:lang w:val="en-GB"/>
              </w:rPr>
              <w:t>0</w:t>
            </w:r>
          </w:p>
        </w:tc>
        <w:tc>
          <w:tcPr>
            <w:tcW w:w="1169" w:type="dxa"/>
          </w:tcPr>
          <w:p w14:paraId="74ACA2D3" w14:textId="77777777" w:rsidR="00DF0799" w:rsidRPr="003C2E13" w:rsidRDefault="00DF0799" w:rsidP="006003F7">
            <w:pPr>
              <w:keepNext/>
              <w:rPr>
                <w:lang w:val="en-GB"/>
              </w:rPr>
            </w:pPr>
            <w:r w:rsidRPr="003C2E13">
              <w:rPr>
                <w:lang w:val="en-GB"/>
              </w:rPr>
              <w:t>0</w:t>
            </w:r>
          </w:p>
        </w:tc>
        <w:tc>
          <w:tcPr>
            <w:tcW w:w="1284" w:type="dxa"/>
          </w:tcPr>
          <w:p w14:paraId="1DEF7410" w14:textId="77777777" w:rsidR="00DF0799" w:rsidRPr="003C2E13" w:rsidRDefault="00DF0799" w:rsidP="006003F7">
            <w:pPr>
              <w:keepNext/>
              <w:rPr>
                <w:lang w:val="en-GB"/>
              </w:rPr>
            </w:pPr>
            <w:r w:rsidRPr="003C2E13">
              <w:rPr>
                <w:lang w:val="en-GB"/>
              </w:rPr>
              <w:t>11</w:t>
            </w:r>
          </w:p>
        </w:tc>
        <w:tc>
          <w:tcPr>
            <w:tcW w:w="1156" w:type="dxa"/>
          </w:tcPr>
          <w:p w14:paraId="06444396" w14:textId="77777777" w:rsidR="00DF0799" w:rsidRPr="003C2E13" w:rsidRDefault="00DF0799" w:rsidP="006003F7">
            <w:pPr>
              <w:keepNext/>
              <w:rPr>
                <w:lang w:val="en-GB"/>
              </w:rPr>
            </w:pPr>
            <w:r w:rsidRPr="003C2E13">
              <w:rPr>
                <w:lang w:val="en-GB"/>
              </w:rPr>
              <w:t>9</w:t>
            </w:r>
          </w:p>
        </w:tc>
        <w:tc>
          <w:tcPr>
            <w:tcW w:w="1152" w:type="dxa"/>
          </w:tcPr>
          <w:p w14:paraId="03E186B2" w14:textId="77777777" w:rsidR="00DF0799" w:rsidRPr="003C2E13" w:rsidRDefault="00DF0799" w:rsidP="006003F7">
            <w:pPr>
              <w:keepNext/>
              <w:rPr>
                <w:lang w:val="en-GB"/>
              </w:rPr>
            </w:pPr>
            <w:r w:rsidRPr="003C2E13">
              <w:rPr>
                <w:lang w:val="en-GB"/>
              </w:rPr>
              <w:t>54</w:t>
            </w:r>
          </w:p>
        </w:tc>
      </w:tr>
      <w:tr w:rsidR="00DF0799" w:rsidRPr="003C2E13" w14:paraId="4D299ACC" w14:textId="77777777" w:rsidTr="0091058A">
        <w:tc>
          <w:tcPr>
            <w:tcW w:w="1289" w:type="dxa"/>
          </w:tcPr>
          <w:p w14:paraId="566C8F14" w14:textId="77777777" w:rsidR="00DF0799" w:rsidRPr="003C2E13" w:rsidRDefault="00DF0799">
            <w:pPr>
              <w:rPr>
                <w:lang w:val="en-GB"/>
              </w:rPr>
              <w:pPrChange w:id="515" w:author="Author">
                <w:pPr>
                  <w:keepNext/>
                </w:pPr>
              </w:pPrChange>
            </w:pPr>
            <w:r w:rsidRPr="003C2E13">
              <w:rPr>
                <w:lang w:val="en-GB"/>
              </w:rPr>
              <w:t>10.10.10.40</w:t>
            </w:r>
          </w:p>
        </w:tc>
        <w:tc>
          <w:tcPr>
            <w:tcW w:w="1037" w:type="dxa"/>
          </w:tcPr>
          <w:p w14:paraId="1DB9C91C" w14:textId="77777777" w:rsidR="00DF0799" w:rsidRPr="003C2E13" w:rsidRDefault="00DF0799">
            <w:pPr>
              <w:rPr>
                <w:lang w:val="en-GB"/>
              </w:rPr>
              <w:pPrChange w:id="516" w:author="Author">
                <w:pPr>
                  <w:keepNext/>
                </w:pPr>
              </w:pPrChange>
            </w:pPr>
            <w:r w:rsidRPr="003C2E13">
              <w:rPr>
                <w:lang w:val="en-GB"/>
              </w:rPr>
              <w:t>Helpdesk</w:t>
            </w:r>
          </w:p>
        </w:tc>
        <w:tc>
          <w:tcPr>
            <w:tcW w:w="1238" w:type="dxa"/>
          </w:tcPr>
          <w:p w14:paraId="7B64FEA6" w14:textId="77777777" w:rsidR="00DF0799" w:rsidRPr="003C2E13" w:rsidRDefault="00DF0799">
            <w:pPr>
              <w:rPr>
                <w:lang w:val="en-GB"/>
              </w:rPr>
              <w:pPrChange w:id="517" w:author="Author">
                <w:pPr>
                  <w:keepNext/>
                </w:pPr>
              </w:pPrChange>
            </w:pPr>
            <w:r w:rsidRPr="003C2E13">
              <w:rPr>
                <w:lang w:val="en-GB"/>
              </w:rPr>
              <w:t>19</w:t>
            </w:r>
          </w:p>
        </w:tc>
        <w:tc>
          <w:tcPr>
            <w:tcW w:w="1169" w:type="dxa"/>
          </w:tcPr>
          <w:p w14:paraId="6C8A3172" w14:textId="77777777" w:rsidR="00DF0799" w:rsidRPr="003C2E13" w:rsidRDefault="00DF0799">
            <w:pPr>
              <w:rPr>
                <w:lang w:val="en-GB"/>
              </w:rPr>
              <w:pPrChange w:id="518" w:author="Author">
                <w:pPr>
                  <w:keepNext/>
                </w:pPr>
              </w:pPrChange>
            </w:pPr>
            <w:r w:rsidRPr="003C2E13">
              <w:rPr>
                <w:lang w:val="en-GB"/>
              </w:rPr>
              <w:t>95</w:t>
            </w:r>
          </w:p>
        </w:tc>
        <w:tc>
          <w:tcPr>
            <w:tcW w:w="1284" w:type="dxa"/>
          </w:tcPr>
          <w:p w14:paraId="0C97C818" w14:textId="77777777" w:rsidR="00DF0799" w:rsidRPr="003C2E13" w:rsidRDefault="00DF0799">
            <w:pPr>
              <w:rPr>
                <w:lang w:val="en-GB"/>
              </w:rPr>
              <w:pPrChange w:id="519" w:author="Author">
                <w:pPr>
                  <w:keepNext/>
                </w:pPr>
              </w:pPrChange>
            </w:pPr>
            <w:r w:rsidRPr="003C2E13">
              <w:rPr>
                <w:lang w:val="en-GB"/>
              </w:rPr>
              <w:t>124</w:t>
            </w:r>
          </w:p>
        </w:tc>
        <w:tc>
          <w:tcPr>
            <w:tcW w:w="1156" w:type="dxa"/>
          </w:tcPr>
          <w:p w14:paraId="35E406ED" w14:textId="77777777" w:rsidR="00DF0799" w:rsidRPr="003C2E13" w:rsidRDefault="00DF0799">
            <w:pPr>
              <w:rPr>
                <w:lang w:val="en-GB"/>
              </w:rPr>
              <w:pPrChange w:id="520" w:author="Author">
                <w:pPr>
                  <w:keepNext/>
                </w:pPr>
              </w:pPrChange>
            </w:pPr>
            <w:r w:rsidRPr="003C2E13">
              <w:rPr>
                <w:lang w:val="en-GB"/>
              </w:rPr>
              <w:t>7</w:t>
            </w:r>
          </w:p>
        </w:tc>
        <w:tc>
          <w:tcPr>
            <w:tcW w:w="1152" w:type="dxa"/>
          </w:tcPr>
          <w:p w14:paraId="07EA9382" w14:textId="77777777" w:rsidR="00DF0799" w:rsidRPr="003C2E13" w:rsidRDefault="00DF0799">
            <w:pPr>
              <w:rPr>
                <w:lang w:val="en-GB"/>
              </w:rPr>
              <w:pPrChange w:id="521" w:author="Author">
                <w:pPr>
                  <w:keepNext/>
                </w:pPr>
              </w:pPrChange>
            </w:pPr>
            <w:r w:rsidRPr="003C2E13">
              <w:rPr>
                <w:lang w:val="en-GB"/>
              </w:rPr>
              <w:t>35</w:t>
            </w:r>
          </w:p>
        </w:tc>
      </w:tr>
    </w:tbl>
    <w:p w14:paraId="349E67B0" w14:textId="5E2173F7" w:rsidR="006C225F" w:rsidRPr="003C2E13" w:rsidRDefault="006C225F">
      <w:pPr>
        <w:pStyle w:val="Caption"/>
        <w:rPr>
          <w:lang w:val="en-GB"/>
        </w:rPr>
      </w:pPr>
      <w:bookmarkStart w:id="522" w:name="_Toc503079693"/>
      <w:bookmarkStart w:id="523" w:name="_Toc503131733"/>
      <w:r w:rsidRPr="003C2E13">
        <w:rPr>
          <w:lang w:val="en-GB"/>
        </w:rPr>
        <w:t xml:space="preserve">Table </w:t>
      </w:r>
      <w:r w:rsidRPr="003C2E13">
        <w:rPr>
          <w:lang w:val="en-GB"/>
        </w:rPr>
        <w:fldChar w:fldCharType="begin"/>
      </w:r>
      <w:r w:rsidRPr="003C2E13">
        <w:rPr>
          <w:lang w:val="en-GB"/>
        </w:rPr>
        <w:instrText xml:space="preserve"> SEQ Table \* ARABIC </w:instrText>
      </w:r>
      <w:r w:rsidRPr="003C2E13">
        <w:rPr>
          <w:lang w:val="en-GB"/>
        </w:rPr>
        <w:fldChar w:fldCharType="separate"/>
      </w:r>
      <w:r w:rsidR="002F0300">
        <w:rPr>
          <w:noProof/>
          <w:lang w:val="en-GB"/>
        </w:rPr>
        <w:t>4</w:t>
      </w:r>
      <w:r w:rsidRPr="003C2E13">
        <w:rPr>
          <w:lang w:val="en-GB"/>
        </w:rPr>
        <w:fldChar w:fldCharType="end"/>
      </w:r>
      <w:r w:rsidRPr="003C2E13">
        <w:rPr>
          <w:lang w:val="en-GB"/>
        </w:rPr>
        <w:t xml:space="preserve"> </w:t>
      </w:r>
      <w:bookmarkEnd w:id="522"/>
      <w:r w:rsidR="00933680" w:rsidRPr="003C2E13">
        <w:rPr>
          <w:lang w:val="en-GB"/>
        </w:rPr>
        <w:t>DMZ and external vulnerabilities summary</w:t>
      </w:r>
      <w:bookmarkEnd w:id="523"/>
    </w:p>
    <w:tbl>
      <w:tblPr>
        <w:tblStyle w:val="TableGrid"/>
        <w:tblW w:w="7523" w:type="dxa"/>
        <w:tblLook w:val="04A0" w:firstRow="1" w:lastRow="0" w:firstColumn="1" w:lastColumn="0" w:noHBand="0" w:noVBand="1"/>
      </w:tblPr>
      <w:tblGrid>
        <w:gridCol w:w="1613"/>
        <w:gridCol w:w="1820"/>
        <w:gridCol w:w="1027"/>
        <w:gridCol w:w="789"/>
        <w:gridCol w:w="795"/>
        <w:gridCol w:w="745"/>
        <w:gridCol w:w="734"/>
      </w:tblGrid>
      <w:tr w:rsidR="00DF0799" w:rsidRPr="003C2E13" w14:paraId="744F3214" w14:textId="77777777" w:rsidTr="0042111C">
        <w:tc>
          <w:tcPr>
            <w:tcW w:w="1613" w:type="dxa"/>
          </w:tcPr>
          <w:p w14:paraId="089315E8" w14:textId="77777777" w:rsidR="00DF0799" w:rsidRPr="003C2E13" w:rsidRDefault="00DF0799">
            <w:pPr>
              <w:keepNext/>
              <w:rPr>
                <w:b/>
                <w:lang w:val="en-GB"/>
              </w:rPr>
              <w:pPrChange w:id="524" w:author="Author">
                <w:pPr/>
              </w:pPrChange>
            </w:pPr>
            <w:r w:rsidRPr="003C2E13">
              <w:rPr>
                <w:b/>
                <w:lang w:val="en-GB"/>
              </w:rPr>
              <w:t>Host</w:t>
            </w:r>
          </w:p>
        </w:tc>
        <w:tc>
          <w:tcPr>
            <w:tcW w:w="1820" w:type="dxa"/>
          </w:tcPr>
          <w:p w14:paraId="0DBC27BF" w14:textId="77777777" w:rsidR="00DF0799" w:rsidRPr="003C2E13" w:rsidRDefault="00DF0799">
            <w:pPr>
              <w:keepNext/>
              <w:rPr>
                <w:b/>
                <w:lang w:val="en-GB"/>
              </w:rPr>
              <w:pPrChange w:id="525" w:author="Author">
                <w:pPr/>
              </w:pPrChange>
            </w:pPr>
            <w:r w:rsidRPr="003C2E13">
              <w:rPr>
                <w:b/>
                <w:lang w:val="en-GB"/>
              </w:rPr>
              <w:t>Service</w:t>
            </w:r>
          </w:p>
        </w:tc>
        <w:tc>
          <w:tcPr>
            <w:tcW w:w="1027" w:type="dxa"/>
          </w:tcPr>
          <w:p w14:paraId="064D8249" w14:textId="77777777" w:rsidR="00DF0799" w:rsidRPr="003C2E13" w:rsidRDefault="00DF0799">
            <w:pPr>
              <w:keepNext/>
              <w:rPr>
                <w:b/>
                <w:lang w:val="en-GB"/>
              </w:rPr>
              <w:pPrChange w:id="526" w:author="Author">
                <w:pPr/>
              </w:pPrChange>
            </w:pPr>
            <w:r w:rsidRPr="003C2E13">
              <w:rPr>
                <w:b/>
                <w:lang w:val="en-GB"/>
              </w:rPr>
              <w:t>Critical</w:t>
            </w:r>
          </w:p>
        </w:tc>
        <w:tc>
          <w:tcPr>
            <w:tcW w:w="789" w:type="dxa"/>
          </w:tcPr>
          <w:p w14:paraId="668BF153" w14:textId="77777777" w:rsidR="00DF0799" w:rsidRPr="003C2E13" w:rsidRDefault="00DF0799">
            <w:pPr>
              <w:keepNext/>
              <w:rPr>
                <w:b/>
                <w:lang w:val="en-GB"/>
              </w:rPr>
              <w:pPrChange w:id="527" w:author="Author">
                <w:pPr/>
              </w:pPrChange>
            </w:pPr>
            <w:r w:rsidRPr="003C2E13">
              <w:rPr>
                <w:b/>
                <w:lang w:val="en-GB"/>
              </w:rPr>
              <w:t>High</w:t>
            </w:r>
          </w:p>
        </w:tc>
        <w:tc>
          <w:tcPr>
            <w:tcW w:w="795" w:type="dxa"/>
          </w:tcPr>
          <w:p w14:paraId="21B5EFF2" w14:textId="77777777" w:rsidR="00DF0799" w:rsidRPr="003C2E13" w:rsidRDefault="00DF0799">
            <w:pPr>
              <w:keepNext/>
              <w:rPr>
                <w:b/>
                <w:lang w:val="en-GB"/>
              </w:rPr>
              <w:pPrChange w:id="528" w:author="Author">
                <w:pPr/>
              </w:pPrChange>
            </w:pPr>
            <w:r w:rsidRPr="003C2E13">
              <w:rPr>
                <w:b/>
                <w:lang w:val="en-GB"/>
              </w:rPr>
              <w:t>Med</w:t>
            </w:r>
          </w:p>
        </w:tc>
        <w:tc>
          <w:tcPr>
            <w:tcW w:w="745" w:type="dxa"/>
          </w:tcPr>
          <w:p w14:paraId="5BC2D4E1" w14:textId="77777777" w:rsidR="00DF0799" w:rsidRPr="003C2E13" w:rsidRDefault="00DF0799">
            <w:pPr>
              <w:keepNext/>
              <w:rPr>
                <w:b/>
                <w:lang w:val="en-GB"/>
              </w:rPr>
              <w:pPrChange w:id="529" w:author="Author">
                <w:pPr/>
              </w:pPrChange>
            </w:pPr>
            <w:r w:rsidRPr="003C2E13">
              <w:rPr>
                <w:b/>
                <w:lang w:val="en-GB"/>
              </w:rPr>
              <w:t>Low</w:t>
            </w:r>
          </w:p>
        </w:tc>
        <w:tc>
          <w:tcPr>
            <w:tcW w:w="734" w:type="dxa"/>
          </w:tcPr>
          <w:p w14:paraId="5C6D9DE5" w14:textId="77777777" w:rsidR="00DF0799" w:rsidRPr="003C2E13" w:rsidRDefault="00DF0799">
            <w:pPr>
              <w:keepNext/>
              <w:rPr>
                <w:b/>
                <w:lang w:val="en-GB"/>
              </w:rPr>
              <w:pPrChange w:id="530" w:author="Author">
                <w:pPr/>
              </w:pPrChange>
            </w:pPr>
            <w:r w:rsidRPr="003C2E13">
              <w:rPr>
                <w:b/>
                <w:lang w:val="en-GB"/>
              </w:rPr>
              <w:t>Info</w:t>
            </w:r>
          </w:p>
        </w:tc>
      </w:tr>
      <w:tr w:rsidR="00D02C7D" w:rsidRPr="003C2E13" w14:paraId="42E6C87D" w14:textId="77777777" w:rsidTr="0042111C">
        <w:tc>
          <w:tcPr>
            <w:tcW w:w="1613" w:type="dxa"/>
          </w:tcPr>
          <w:p w14:paraId="617F00CB" w14:textId="3FA8B1A9" w:rsidR="00D02C7D" w:rsidRPr="003C2E13" w:rsidRDefault="00D02C7D">
            <w:pPr>
              <w:keepNext/>
              <w:rPr>
                <w:lang w:val="en-GB"/>
              </w:rPr>
              <w:pPrChange w:id="531" w:author="Author">
                <w:pPr/>
              </w:pPrChange>
            </w:pPr>
            <w:r w:rsidRPr="003C2E13">
              <w:rPr>
                <w:lang w:val="en-GB"/>
              </w:rPr>
              <w:t>60.254.143.2</w:t>
            </w:r>
          </w:p>
        </w:tc>
        <w:tc>
          <w:tcPr>
            <w:tcW w:w="1820" w:type="dxa"/>
          </w:tcPr>
          <w:p w14:paraId="604E4FB3" w14:textId="7A2C8FD9" w:rsidR="00D02C7D" w:rsidRPr="003C2E13" w:rsidRDefault="00D02C7D">
            <w:pPr>
              <w:keepNext/>
              <w:rPr>
                <w:lang w:val="en-GB"/>
              </w:rPr>
              <w:pPrChange w:id="532" w:author="Author">
                <w:pPr/>
              </w:pPrChange>
            </w:pPr>
            <w:r w:rsidRPr="003C2E13">
              <w:rPr>
                <w:lang w:val="en-GB"/>
              </w:rPr>
              <w:t>Carrier PE</w:t>
            </w:r>
          </w:p>
        </w:tc>
        <w:tc>
          <w:tcPr>
            <w:tcW w:w="1027" w:type="dxa"/>
          </w:tcPr>
          <w:p w14:paraId="37546BB5" w14:textId="38DEB4AB" w:rsidR="00D02C7D" w:rsidRPr="003C2E13" w:rsidRDefault="00D02C7D">
            <w:pPr>
              <w:keepNext/>
              <w:rPr>
                <w:lang w:val="en-GB"/>
              </w:rPr>
              <w:pPrChange w:id="533" w:author="Author">
                <w:pPr/>
              </w:pPrChange>
            </w:pPr>
            <w:r w:rsidRPr="003C2E13">
              <w:rPr>
                <w:lang w:val="en-GB"/>
              </w:rPr>
              <w:t>0</w:t>
            </w:r>
          </w:p>
        </w:tc>
        <w:tc>
          <w:tcPr>
            <w:tcW w:w="789" w:type="dxa"/>
          </w:tcPr>
          <w:p w14:paraId="3CB4C4E3" w14:textId="228A9ACD" w:rsidR="00D02C7D" w:rsidRPr="003C2E13" w:rsidRDefault="00D02C7D">
            <w:pPr>
              <w:keepNext/>
              <w:rPr>
                <w:lang w:val="en-GB"/>
              </w:rPr>
              <w:pPrChange w:id="534" w:author="Author">
                <w:pPr/>
              </w:pPrChange>
            </w:pPr>
            <w:r w:rsidRPr="003C2E13">
              <w:rPr>
                <w:lang w:val="en-GB"/>
              </w:rPr>
              <w:t>0</w:t>
            </w:r>
          </w:p>
        </w:tc>
        <w:tc>
          <w:tcPr>
            <w:tcW w:w="795" w:type="dxa"/>
          </w:tcPr>
          <w:p w14:paraId="7DF212E6" w14:textId="3EE2EBBC" w:rsidR="00D02C7D" w:rsidRPr="003C2E13" w:rsidRDefault="00D02C7D">
            <w:pPr>
              <w:keepNext/>
              <w:rPr>
                <w:lang w:val="en-GB"/>
              </w:rPr>
              <w:pPrChange w:id="535" w:author="Author">
                <w:pPr/>
              </w:pPrChange>
            </w:pPr>
            <w:r w:rsidRPr="003C2E13">
              <w:rPr>
                <w:lang w:val="en-GB"/>
              </w:rPr>
              <w:t>0</w:t>
            </w:r>
          </w:p>
        </w:tc>
        <w:tc>
          <w:tcPr>
            <w:tcW w:w="745" w:type="dxa"/>
          </w:tcPr>
          <w:p w14:paraId="4ACC0AF9" w14:textId="39D8ABBA" w:rsidR="00D02C7D" w:rsidRPr="003C2E13" w:rsidRDefault="00D02C7D">
            <w:pPr>
              <w:keepNext/>
              <w:rPr>
                <w:lang w:val="en-GB"/>
              </w:rPr>
              <w:pPrChange w:id="536" w:author="Author">
                <w:pPr/>
              </w:pPrChange>
            </w:pPr>
            <w:r w:rsidRPr="003C2E13">
              <w:rPr>
                <w:lang w:val="en-GB"/>
              </w:rPr>
              <w:t>0</w:t>
            </w:r>
          </w:p>
        </w:tc>
        <w:tc>
          <w:tcPr>
            <w:tcW w:w="734" w:type="dxa"/>
          </w:tcPr>
          <w:p w14:paraId="10CDD165" w14:textId="72C94869" w:rsidR="00D02C7D" w:rsidRPr="003C2E13" w:rsidRDefault="00D02C7D">
            <w:pPr>
              <w:keepNext/>
              <w:rPr>
                <w:lang w:val="en-GB"/>
              </w:rPr>
              <w:pPrChange w:id="537" w:author="Author">
                <w:pPr/>
              </w:pPrChange>
            </w:pPr>
            <w:r w:rsidRPr="003C2E13">
              <w:rPr>
                <w:lang w:val="en-GB"/>
              </w:rPr>
              <w:t>8</w:t>
            </w:r>
          </w:p>
        </w:tc>
      </w:tr>
      <w:tr w:rsidR="00D02C7D" w:rsidRPr="003C2E13" w14:paraId="7D19E6B5" w14:textId="77777777" w:rsidTr="0042111C">
        <w:tc>
          <w:tcPr>
            <w:tcW w:w="1613" w:type="dxa"/>
          </w:tcPr>
          <w:p w14:paraId="1D412BF1" w14:textId="77777777" w:rsidR="00D02C7D" w:rsidRPr="003C2E13" w:rsidRDefault="00D02C7D">
            <w:pPr>
              <w:keepNext/>
              <w:rPr>
                <w:lang w:val="en-GB"/>
              </w:rPr>
              <w:pPrChange w:id="538" w:author="Author">
                <w:pPr/>
              </w:pPrChange>
            </w:pPr>
            <w:r w:rsidRPr="003C2E13">
              <w:rPr>
                <w:lang w:val="en-GB"/>
              </w:rPr>
              <w:t>60.254.143.2</w:t>
            </w:r>
          </w:p>
        </w:tc>
        <w:tc>
          <w:tcPr>
            <w:tcW w:w="1820" w:type="dxa"/>
          </w:tcPr>
          <w:p w14:paraId="683F8DFF" w14:textId="77777777" w:rsidR="00D02C7D" w:rsidRPr="003C2E13" w:rsidRDefault="00D02C7D">
            <w:pPr>
              <w:keepNext/>
              <w:rPr>
                <w:lang w:val="en-GB"/>
              </w:rPr>
              <w:pPrChange w:id="539" w:author="Author">
                <w:pPr/>
              </w:pPrChange>
            </w:pPr>
            <w:r w:rsidRPr="003C2E13">
              <w:rPr>
                <w:lang w:val="en-GB"/>
              </w:rPr>
              <w:t>Branch FW</w:t>
            </w:r>
          </w:p>
        </w:tc>
        <w:tc>
          <w:tcPr>
            <w:tcW w:w="1027" w:type="dxa"/>
          </w:tcPr>
          <w:p w14:paraId="69375A7B" w14:textId="77777777" w:rsidR="00D02C7D" w:rsidRPr="003C2E13" w:rsidRDefault="00D02C7D">
            <w:pPr>
              <w:keepNext/>
              <w:rPr>
                <w:lang w:val="en-GB"/>
              </w:rPr>
              <w:pPrChange w:id="540" w:author="Author">
                <w:pPr/>
              </w:pPrChange>
            </w:pPr>
            <w:r w:rsidRPr="003C2E13">
              <w:rPr>
                <w:lang w:val="en-GB"/>
              </w:rPr>
              <w:t>0</w:t>
            </w:r>
          </w:p>
        </w:tc>
        <w:tc>
          <w:tcPr>
            <w:tcW w:w="789" w:type="dxa"/>
          </w:tcPr>
          <w:p w14:paraId="0B9721A4" w14:textId="5DEF7553" w:rsidR="00D02C7D" w:rsidRPr="003C2E13" w:rsidRDefault="00D02C7D">
            <w:pPr>
              <w:keepNext/>
              <w:rPr>
                <w:lang w:val="en-GB"/>
              </w:rPr>
              <w:pPrChange w:id="541" w:author="Author">
                <w:pPr/>
              </w:pPrChange>
            </w:pPr>
            <w:r w:rsidRPr="003C2E13">
              <w:rPr>
                <w:lang w:val="en-GB"/>
              </w:rPr>
              <w:t>0</w:t>
            </w:r>
          </w:p>
        </w:tc>
        <w:tc>
          <w:tcPr>
            <w:tcW w:w="795" w:type="dxa"/>
          </w:tcPr>
          <w:p w14:paraId="3FF234D8" w14:textId="77777777" w:rsidR="00D02C7D" w:rsidRPr="003C2E13" w:rsidRDefault="00D02C7D">
            <w:pPr>
              <w:keepNext/>
              <w:rPr>
                <w:lang w:val="en-GB"/>
              </w:rPr>
              <w:pPrChange w:id="542" w:author="Author">
                <w:pPr/>
              </w:pPrChange>
            </w:pPr>
            <w:r w:rsidRPr="003C2E13">
              <w:rPr>
                <w:lang w:val="en-GB"/>
              </w:rPr>
              <w:t>3</w:t>
            </w:r>
          </w:p>
        </w:tc>
        <w:tc>
          <w:tcPr>
            <w:tcW w:w="745" w:type="dxa"/>
          </w:tcPr>
          <w:p w14:paraId="49E21903" w14:textId="77777777" w:rsidR="00D02C7D" w:rsidRPr="003C2E13" w:rsidRDefault="00D02C7D">
            <w:pPr>
              <w:keepNext/>
              <w:rPr>
                <w:lang w:val="en-GB"/>
              </w:rPr>
              <w:pPrChange w:id="543" w:author="Author">
                <w:pPr/>
              </w:pPrChange>
            </w:pPr>
            <w:r w:rsidRPr="003C2E13">
              <w:rPr>
                <w:lang w:val="en-GB"/>
              </w:rPr>
              <w:t>0</w:t>
            </w:r>
          </w:p>
        </w:tc>
        <w:tc>
          <w:tcPr>
            <w:tcW w:w="734" w:type="dxa"/>
          </w:tcPr>
          <w:p w14:paraId="01E65A11" w14:textId="3A43B261" w:rsidR="00D02C7D" w:rsidRPr="003C2E13" w:rsidRDefault="00DF0799">
            <w:pPr>
              <w:keepNext/>
              <w:rPr>
                <w:lang w:val="en-GB"/>
              </w:rPr>
              <w:pPrChange w:id="544" w:author="Author">
                <w:pPr/>
              </w:pPrChange>
            </w:pPr>
            <w:r w:rsidRPr="003C2E13">
              <w:rPr>
                <w:lang w:val="en-GB"/>
              </w:rPr>
              <w:t>0</w:t>
            </w:r>
          </w:p>
        </w:tc>
      </w:tr>
      <w:tr w:rsidR="00D02C7D" w:rsidRPr="003C2E13" w14:paraId="6B4BC78A" w14:textId="77777777" w:rsidTr="0042111C">
        <w:tc>
          <w:tcPr>
            <w:tcW w:w="1613" w:type="dxa"/>
          </w:tcPr>
          <w:p w14:paraId="65B4B839" w14:textId="77777777" w:rsidR="00D02C7D" w:rsidRPr="003C2E13" w:rsidRDefault="00D02C7D">
            <w:pPr>
              <w:keepNext/>
              <w:rPr>
                <w:lang w:val="en-GB"/>
              </w:rPr>
              <w:pPrChange w:id="545" w:author="Author">
                <w:pPr/>
              </w:pPrChange>
            </w:pPr>
            <w:r w:rsidRPr="003C2E13">
              <w:rPr>
                <w:lang w:val="en-GB"/>
              </w:rPr>
              <w:t>79.99.193.10</w:t>
            </w:r>
          </w:p>
        </w:tc>
        <w:tc>
          <w:tcPr>
            <w:tcW w:w="1820" w:type="dxa"/>
          </w:tcPr>
          <w:p w14:paraId="610C4709" w14:textId="04260F42" w:rsidR="00D02C7D" w:rsidRPr="003C2E13" w:rsidRDefault="00D02C7D">
            <w:pPr>
              <w:keepNext/>
              <w:rPr>
                <w:lang w:val="en-GB"/>
              </w:rPr>
              <w:pPrChange w:id="546" w:author="Author">
                <w:pPr/>
              </w:pPrChange>
            </w:pPr>
            <w:r w:rsidRPr="003C2E13">
              <w:rPr>
                <w:lang w:val="en-GB"/>
              </w:rPr>
              <w:t>Extranet.ldil.de</w:t>
            </w:r>
          </w:p>
        </w:tc>
        <w:tc>
          <w:tcPr>
            <w:tcW w:w="1027" w:type="dxa"/>
          </w:tcPr>
          <w:p w14:paraId="2F0E066D" w14:textId="77777777" w:rsidR="00D02C7D" w:rsidRPr="003C2E13" w:rsidRDefault="00D02C7D">
            <w:pPr>
              <w:keepNext/>
              <w:rPr>
                <w:lang w:val="en-GB"/>
              </w:rPr>
              <w:pPrChange w:id="547" w:author="Author">
                <w:pPr/>
              </w:pPrChange>
            </w:pPr>
            <w:r w:rsidRPr="003C2E13">
              <w:rPr>
                <w:lang w:val="en-GB"/>
              </w:rPr>
              <w:t>0</w:t>
            </w:r>
          </w:p>
        </w:tc>
        <w:tc>
          <w:tcPr>
            <w:tcW w:w="789" w:type="dxa"/>
          </w:tcPr>
          <w:p w14:paraId="48195B7D" w14:textId="77777777" w:rsidR="00D02C7D" w:rsidRPr="003C2E13" w:rsidRDefault="00D02C7D">
            <w:pPr>
              <w:keepNext/>
              <w:rPr>
                <w:lang w:val="en-GB"/>
              </w:rPr>
              <w:pPrChange w:id="548" w:author="Author">
                <w:pPr/>
              </w:pPrChange>
            </w:pPr>
            <w:r w:rsidRPr="003C2E13">
              <w:rPr>
                <w:lang w:val="en-GB"/>
              </w:rPr>
              <w:t>0</w:t>
            </w:r>
          </w:p>
        </w:tc>
        <w:tc>
          <w:tcPr>
            <w:tcW w:w="795" w:type="dxa"/>
          </w:tcPr>
          <w:p w14:paraId="0FD7A6BA" w14:textId="77777777" w:rsidR="00D02C7D" w:rsidRPr="003C2E13" w:rsidRDefault="00D02C7D">
            <w:pPr>
              <w:keepNext/>
              <w:rPr>
                <w:lang w:val="en-GB"/>
              </w:rPr>
              <w:pPrChange w:id="549" w:author="Author">
                <w:pPr/>
              </w:pPrChange>
            </w:pPr>
            <w:r w:rsidRPr="003C2E13">
              <w:rPr>
                <w:lang w:val="en-GB"/>
              </w:rPr>
              <w:t>0</w:t>
            </w:r>
          </w:p>
        </w:tc>
        <w:tc>
          <w:tcPr>
            <w:tcW w:w="745" w:type="dxa"/>
          </w:tcPr>
          <w:p w14:paraId="5F23D8A7" w14:textId="77777777" w:rsidR="00D02C7D" w:rsidRPr="003C2E13" w:rsidRDefault="00D02C7D">
            <w:pPr>
              <w:keepNext/>
              <w:rPr>
                <w:lang w:val="en-GB"/>
              </w:rPr>
              <w:pPrChange w:id="550" w:author="Author">
                <w:pPr/>
              </w:pPrChange>
            </w:pPr>
            <w:r w:rsidRPr="003C2E13">
              <w:rPr>
                <w:lang w:val="en-GB"/>
              </w:rPr>
              <w:t>0</w:t>
            </w:r>
          </w:p>
        </w:tc>
        <w:tc>
          <w:tcPr>
            <w:tcW w:w="734" w:type="dxa"/>
          </w:tcPr>
          <w:p w14:paraId="7D3B6983" w14:textId="77777777" w:rsidR="00D02C7D" w:rsidRPr="003C2E13" w:rsidRDefault="00D02C7D">
            <w:pPr>
              <w:keepNext/>
              <w:rPr>
                <w:lang w:val="en-GB"/>
              </w:rPr>
              <w:pPrChange w:id="551" w:author="Author">
                <w:pPr/>
              </w:pPrChange>
            </w:pPr>
            <w:r w:rsidRPr="003C2E13">
              <w:rPr>
                <w:lang w:val="en-GB"/>
              </w:rPr>
              <w:t>4</w:t>
            </w:r>
          </w:p>
        </w:tc>
      </w:tr>
      <w:tr w:rsidR="00D02C7D" w:rsidRPr="003C2E13" w14:paraId="43C67926" w14:textId="77777777" w:rsidTr="0042111C">
        <w:tc>
          <w:tcPr>
            <w:tcW w:w="1613" w:type="dxa"/>
          </w:tcPr>
          <w:p w14:paraId="5532EA33" w14:textId="77777777" w:rsidR="00D02C7D" w:rsidRPr="003C2E13" w:rsidRDefault="00D02C7D">
            <w:pPr>
              <w:keepNext/>
              <w:rPr>
                <w:lang w:val="en-GB"/>
              </w:rPr>
              <w:pPrChange w:id="552" w:author="Author">
                <w:pPr/>
              </w:pPrChange>
            </w:pPr>
            <w:r w:rsidRPr="003C2E13">
              <w:rPr>
                <w:lang w:val="en-GB"/>
              </w:rPr>
              <w:t>79.99.193.20</w:t>
            </w:r>
          </w:p>
        </w:tc>
        <w:tc>
          <w:tcPr>
            <w:tcW w:w="1820" w:type="dxa"/>
          </w:tcPr>
          <w:p w14:paraId="1D4F841D" w14:textId="53CEFFA5" w:rsidR="00D02C7D" w:rsidRPr="003C2E13" w:rsidRDefault="0087160D">
            <w:pPr>
              <w:keepNext/>
              <w:rPr>
                <w:lang w:val="en-GB"/>
              </w:rPr>
              <w:pPrChange w:id="553" w:author="Author">
                <w:pPr/>
              </w:pPrChange>
            </w:pPr>
            <w:r>
              <w:fldChar w:fldCharType="begin"/>
            </w:r>
            <w:r>
              <w:instrText xml:space="preserve"> HYPERLINK "http://www.ldil.de" </w:instrText>
            </w:r>
            <w:r>
              <w:fldChar w:fldCharType="separate"/>
            </w:r>
            <w:r w:rsidR="00D02C7D" w:rsidRPr="003C2E13">
              <w:rPr>
                <w:lang w:val="en-GB"/>
              </w:rPr>
              <w:t>www.ldil.de</w:t>
            </w:r>
            <w:r>
              <w:rPr>
                <w:lang w:val="en-GB"/>
              </w:rPr>
              <w:fldChar w:fldCharType="end"/>
            </w:r>
          </w:p>
        </w:tc>
        <w:tc>
          <w:tcPr>
            <w:tcW w:w="1027" w:type="dxa"/>
          </w:tcPr>
          <w:p w14:paraId="0E8C215B" w14:textId="77777777" w:rsidR="00D02C7D" w:rsidRPr="003C2E13" w:rsidRDefault="00D02C7D">
            <w:pPr>
              <w:keepNext/>
              <w:rPr>
                <w:lang w:val="en-GB"/>
              </w:rPr>
              <w:pPrChange w:id="554" w:author="Author">
                <w:pPr/>
              </w:pPrChange>
            </w:pPr>
            <w:r w:rsidRPr="003C2E13">
              <w:rPr>
                <w:lang w:val="en-GB"/>
              </w:rPr>
              <w:t>0</w:t>
            </w:r>
          </w:p>
        </w:tc>
        <w:tc>
          <w:tcPr>
            <w:tcW w:w="789" w:type="dxa"/>
          </w:tcPr>
          <w:p w14:paraId="30E86B37" w14:textId="77777777" w:rsidR="00D02C7D" w:rsidRPr="003C2E13" w:rsidRDefault="00D02C7D">
            <w:pPr>
              <w:keepNext/>
              <w:rPr>
                <w:lang w:val="en-GB"/>
              </w:rPr>
              <w:pPrChange w:id="555" w:author="Author">
                <w:pPr/>
              </w:pPrChange>
            </w:pPr>
            <w:r w:rsidRPr="003C2E13">
              <w:rPr>
                <w:lang w:val="en-GB"/>
              </w:rPr>
              <w:t>0</w:t>
            </w:r>
          </w:p>
        </w:tc>
        <w:tc>
          <w:tcPr>
            <w:tcW w:w="795" w:type="dxa"/>
          </w:tcPr>
          <w:p w14:paraId="5F65D793" w14:textId="77777777" w:rsidR="00D02C7D" w:rsidRPr="003C2E13" w:rsidRDefault="00D02C7D">
            <w:pPr>
              <w:keepNext/>
              <w:rPr>
                <w:lang w:val="en-GB"/>
              </w:rPr>
              <w:pPrChange w:id="556" w:author="Author">
                <w:pPr/>
              </w:pPrChange>
            </w:pPr>
            <w:r w:rsidRPr="003C2E13">
              <w:rPr>
                <w:lang w:val="en-GB"/>
              </w:rPr>
              <w:t>0</w:t>
            </w:r>
          </w:p>
        </w:tc>
        <w:tc>
          <w:tcPr>
            <w:tcW w:w="745" w:type="dxa"/>
          </w:tcPr>
          <w:p w14:paraId="610BFDE3" w14:textId="77777777" w:rsidR="00D02C7D" w:rsidRPr="003C2E13" w:rsidRDefault="00D02C7D">
            <w:pPr>
              <w:keepNext/>
              <w:rPr>
                <w:lang w:val="en-GB"/>
              </w:rPr>
              <w:pPrChange w:id="557" w:author="Author">
                <w:pPr/>
              </w:pPrChange>
            </w:pPr>
            <w:r w:rsidRPr="003C2E13">
              <w:rPr>
                <w:lang w:val="en-GB"/>
              </w:rPr>
              <w:t>0</w:t>
            </w:r>
          </w:p>
        </w:tc>
        <w:tc>
          <w:tcPr>
            <w:tcW w:w="734" w:type="dxa"/>
          </w:tcPr>
          <w:p w14:paraId="2417E55A" w14:textId="77777777" w:rsidR="00D02C7D" w:rsidRPr="003C2E13" w:rsidRDefault="00D02C7D">
            <w:pPr>
              <w:keepNext/>
              <w:rPr>
                <w:lang w:val="en-GB"/>
              </w:rPr>
              <w:pPrChange w:id="558" w:author="Author">
                <w:pPr/>
              </w:pPrChange>
            </w:pPr>
            <w:r w:rsidRPr="003C2E13">
              <w:rPr>
                <w:lang w:val="en-GB"/>
              </w:rPr>
              <w:t>4</w:t>
            </w:r>
          </w:p>
        </w:tc>
      </w:tr>
    </w:tbl>
    <w:p w14:paraId="11875F4F" w14:textId="77777777" w:rsidR="00D02C7D" w:rsidRPr="003C2E13" w:rsidRDefault="00D02C7D" w:rsidP="00D02C7D">
      <w:pPr>
        <w:pStyle w:val="Heading3"/>
        <w:rPr>
          <w:lang w:val="en-GB"/>
        </w:rPr>
      </w:pPr>
      <w:r w:rsidRPr="003C2E13">
        <w:rPr>
          <w:lang w:val="en-GB"/>
        </w:rPr>
        <w:t>Internal and Branch vulnerabilities summary</w:t>
      </w:r>
      <w:bookmarkStart w:id="559" w:name="_Toc503122678"/>
      <w:bookmarkEnd w:id="559"/>
    </w:p>
    <w:p w14:paraId="4F1C2BC7" w14:textId="2E1198C4" w:rsidR="00933680" w:rsidRPr="003C2E13" w:rsidRDefault="00933680" w:rsidP="00933680">
      <w:pPr>
        <w:rPr>
          <w:lang w:val="en-GB"/>
        </w:rPr>
      </w:pPr>
      <w:r w:rsidRPr="003C2E13">
        <w:rPr>
          <w:lang w:val="en-GB"/>
        </w:rPr>
        <w:t>Internal services contain the Domain Controller for Windows workstations, Fileserver, Intranet and MySQL –database. The two latter ones have 19 critical vulnerabilities and almost a hundred high-risk vulnerabilities each. Through the intranet the malicious actor could have access to all the workstations that access the Intranet. Compromising MySQL –server on the other hand may cause irreparable damage to the database. Also, there was again one host, .91, of which we couldn’t find from the service catalog. Again, in the Ldil Cyber Security Implementation report mentions about the Apache server being setup and left un-updated. The summary of the vulnerabilities found in the services is in the table 5.</w:t>
      </w:r>
    </w:p>
    <w:p w14:paraId="56C01196" w14:textId="004185BD" w:rsidR="00A54706" w:rsidRPr="003C2E13" w:rsidRDefault="00A54706">
      <w:pPr>
        <w:pStyle w:val="Caption"/>
        <w:rPr>
          <w:lang w:val="en-GB"/>
        </w:rPr>
      </w:pPr>
      <w:bookmarkStart w:id="560" w:name="_Toc503131734"/>
      <w:r w:rsidRPr="003C2E13">
        <w:rPr>
          <w:lang w:val="en-GB"/>
        </w:rPr>
        <w:lastRenderedPageBreak/>
        <w:t xml:space="preserve">Table </w:t>
      </w:r>
      <w:r w:rsidRPr="003C2E13">
        <w:rPr>
          <w:lang w:val="en-GB"/>
        </w:rPr>
        <w:fldChar w:fldCharType="begin"/>
      </w:r>
      <w:r w:rsidRPr="003C2E13">
        <w:rPr>
          <w:lang w:val="en-GB"/>
        </w:rPr>
        <w:instrText xml:space="preserve"> SEQ Table \* ARABIC </w:instrText>
      </w:r>
      <w:r w:rsidRPr="003C2E13">
        <w:rPr>
          <w:lang w:val="en-GB"/>
        </w:rPr>
        <w:fldChar w:fldCharType="separate"/>
      </w:r>
      <w:r w:rsidR="002F0300">
        <w:rPr>
          <w:noProof/>
          <w:lang w:val="en-GB"/>
        </w:rPr>
        <w:t>5</w:t>
      </w:r>
      <w:r w:rsidRPr="003C2E13">
        <w:rPr>
          <w:lang w:val="en-GB"/>
        </w:rPr>
        <w:fldChar w:fldCharType="end"/>
      </w:r>
      <w:r w:rsidRPr="003C2E13">
        <w:rPr>
          <w:lang w:val="en-GB"/>
        </w:rPr>
        <w:t xml:space="preserve"> Internal</w:t>
      </w:r>
      <w:r w:rsidR="00933680" w:rsidRPr="003C2E13">
        <w:rPr>
          <w:lang w:val="en-GB"/>
        </w:rPr>
        <w:t xml:space="preserve"> services</w:t>
      </w:r>
      <w:r w:rsidRPr="003C2E13">
        <w:rPr>
          <w:lang w:val="en-GB"/>
        </w:rPr>
        <w:t xml:space="preserve"> vulnerabilities summary</w:t>
      </w:r>
      <w:bookmarkEnd w:id="560"/>
    </w:p>
    <w:tbl>
      <w:tblPr>
        <w:tblStyle w:val="TableGrid"/>
        <w:tblW w:w="0" w:type="auto"/>
        <w:tblLook w:val="04A0" w:firstRow="1" w:lastRow="0" w:firstColumn="1" w:lastColumn="0" w:noHBand="0" w:noVBand="1"/>
      </w:tblPr>
      <w:tblGrid>
        <w:gridCol w:w="2526"/>
        <w:gridCol w:w="1762"/>
        <w:gridCol w:w="965"/>
        <w:gridCol w:w="781"/>
        <w:gridCol w:w="801"/>
        <w:gridCol w:w="717"/>
        <w:gridCol w:w="773"/>
      </w:tblGrid>
      <w:tr w:rsidR="00D02C7D" w:rsidRPr="003C2E13" w14:paraId="1375F69E" w14:textId="77777777" w:rsidTr="00100976">
        <w:tc>
          <w:tcPr>
            <w:tcW w:w="2526" w:type="dxa"/>
            <w:tcBorders>
              <w:top w:val="single" w:sz="4" w:space="0" w:color="auto"/>
              <w:left w:val="single" w:sz="4" w:space="0" w:color="auto"/>
              <w:bottom w:val="single" w:sz="4" w:space="0" w:color="auto"/>
              <w:right w:val="single" w:sz="4" w:space="0" w:color="auto"/>
            </w:tcBorders>
            <w:hideMark/>
          </w:tcPr>
          <w:p w14:paraId="30478218" w14:textId="77777777" w:rsidR="00D02C7D" w:rsidRPr="003C2E13" w:rsidRDefault="00D02C7D" w:rsidP="006003F7">
            <w:pPr>
              <w:keepNext/>
              <w:rPr>
                <w:b/>
                <w:lang w:val="en-GB"/>
              </w:rPr>
            </w:pPr>
            <w:r w:rsidRPr="003C2E13">
              <w:rPr>
                <w:b/>
                <w:lang w:val="en-GB"/>
              </w:rPr>
              <w:t>Host</w:t>
            </w:r>
            <w:bookmarkStart w:id="561" w:name="_Toc503122680"/>
            <w:bookmarkEnd w:id="561"/>
          </w:p>
        </w:tc>
        <w:tc>
          <w:tcPr>
            <w:tcW w:w="1762" w:type="dxa"/>
            <w:tcBorders>
              <w:top w:val="single" w:sz="4" w:space="0" w:color="auto"/>
              <w:left w:val="single" w:sz="4" w:space="0" w:color="auto"/>
              <w:bottom w:val="single" w:sz="4" w:space="0" w:color="auto"/>
              <w:right w:val="single" w:sz="4" w:space="0" w:color="auto"/>
            </w:tcBorders>
            <w:hideMark/>
          </w:tcPr>
          <w:p w14:paraId="42569F4C" w14:textId="77777777" w:rsidR="00D02C7D" w:rsidRPr="003C2E13" w:rsidRDefault="00D02C7D" w:rsidP="006003F7">
            <w:pPr>
              <w:keepNext/>
              <w:rPr>
                <w:b/>
                <w:lang w:val="en-GB"/>
              </w:rPr>
            </w:pPr>
            <w:r w:rsidRPr="003C2E13">
              <w:rPr>
                <w:b/>
                <w:lang w:val="en-GB"/>
              </w:rPr>
              <w:t>Service</w:t>
            </w:r>
            <w:bookmarkStart w:id="562" w:name="_Toc503122681"/>
            <w:bookmarkEnd w:id="562"/>
          </w:p>
        </w:tc>
        <w:tc>
          <w:tcPr>
            <w:tcW w:w="965" w:type="dxa"/>
            <w:tcBorders>
              <w:top w:val="single" w:sz="4" w:space="0" w:color="auto"/>
              <w:left w:val="single" w:sz="4" w:space="0" w:color="auto"/>
              <w:bottom w:val="single" w:sz="4" w:space="0" w:color="auto"/>
              <w:right w:val="single" w:sz="4" w:space="0" w:color="auto"/>
            </w:tcBorders>
            <w:hideMark/>
          </w:tcPr>
          <w:p w14:paraId="1029F284" w14:textId="77777777" w:rsidR="00D02C7D" w:rsidRPr="003C2E13" w:rsidRDefault="00D02C7D" w:rsidP="006003F7">
            <w:pPr>
              <w:keepNext/>
              <w:rPr>
                <w:b/>
                <w:lang w:val="en-GB"/>
              </w:rPr>
            </w:pPr>
            <w:r w:rsidRPr="003C2E13">
              <w:rPr>
                <w:b/>
                <w:lang w:val="en-GB"/>
              </w:rPr>
              <w:t>Critical</w:t>
            </w:r>
            <w:bookmarkStart w:id="563" w:name="_Toc503122682"/>
            <w:bookmarkEnd w:id="563"/>
          </w:p>
        </w:tc>
        <w:tc>
          <w:tcPr>
            <w:tcW w:w="781" w:type="dxa"/>
            <w:tcBorders>
              <w:top w:val="single" w:sz="4" w:space="0" w:color="auto"/>
              <w:left w:val="single" w:sz="4" w:space="0" w:color="auto"/>
              <w:bottom w:val="single" w:sz="4" w:space="0" w:color="auto"/>
              <w:right w:val="single" w:sz="4" w:space="0" w:color="auto"/>
            </w:tcBorders>
            <w:hideMark/>
          </w:tcPr>
          <w:p w14:paraId="34496581" w14:textId="77777777" w:rsidR="00D02C7D" w:rsidRPr="003C2E13" w:rsidRDefault="00D02C7D" w:rsidP="006003F7">
            <w:pPr>
              <w:keepNext/>
              <w:rPr>
                <w:b/>
                <w:lang w:val="en-GB"/>
              </w:rPr>
            </w:pPr>
            <w:r w:rsidRPr="003C2E13">
              <w:rPr>
                <w:b/>
                <w:lang w:val="en-GB"/>
              </w:rPr>
              <w:t>High</w:t>
            </w:r>
            <w:bookmarkStart w:id="564" w:name="_Toc503122683"/>
            <w:bookmarkEnd w:id="564"/>
          </w:p>
        </w:tc>
        <w:tc>
          <w:tcPr>
            <w:tcW w:w="801" w:type="dxa"/>
            <w:tcBorders>
              <w:top w:val="single" w:sz="4" w:space="0" w:color="auto"/>
              <w:left w:val="single" w:sz="4" w:space="0" w:color="auto"/>
              <w:bottom w:val="single" w:sz="4" w:space="0" w:color="auto"/>
              <w:right w:val="single" w:sz="4" w:space="0" w:color="auto"/>
            </w:tcBorders>
            <w:hideMark/>
          </w:tcPr>
          <w:p w14:paraId="7EC7DE80" w14:textId="77777777" w:rsidR="00D02C7D" w:rsidRPr="003C2E13" w:rsidRDefault="00D02C7D" w:rsidP="006003F7">
            <w:pPr>
              <w:keepNext/>
              <w:rPr>
                <w:b/>
                <w:lang w:val="en-GB"/>
              </w:rPr>
            </w:pPr>
            <w:r w:rsidRPr="003C2E13">
              <w:rPr>
                <w:b/>
                <w:lang w:val="en-GB"/>
              </w:rPr>
              <w:t>Med</w:t>
            </w:r>
            <w:bookmarkStart w:id="565" w:name="_Toc503122684"/>
            <w:bookmarkEnd w:id="565"/>
          </w:p>
        </w:tc>
        <w:tc>
          <w:tcPr>
            <w:tcW w:w="717" w:type="dxa"/>
            <w:tcBorders>
              <w:top w:val="single" w:sz="4" w:space="0" w:color="auto"/>
              <w:left w:val="single" w:sz="4" w:space="0" w:color="auto"/>
              <w:bottom w:val="single" w:sz="4" w:space="0" w:color="auto"/>
              <w:right w:val="single" w:sz="4" w:space="0" w:color="auto"/>
            </w:tcBorders>
            <w:hideMark/>
          </w:tcPr>
          <w:p w14:paraId="54AFD021" w14:textId="77777777" w:rsidR="00D02C7D" w:rsidRPr="003C2E13" w:rsidRDefault="00D02C7D" w:rsidP="006003F7">
            <w:pPr>
              <w:keepNext/>
              <w:rPr>
                <w:b/>
                <w:lang w:val="en-GB"/>
              </w:rPr>
            </w:pPr>
            <w:r w:rsidRPr="003C2E13">
              <w:rPr>
                <w:b/>
                <w:lang w:val="en-GB"/>
              </w:rPr>
              <w:t>Low</w:t>
            </w:r>
            <w:bookmarkStart w:id="566" w:name="_Toc503122685"/>
            <w:bookmarkEnd w:id="566"/>
          </w:p>
        </w:tc>
        <w:tc>
          <w:tcPr>
            <w:tcW w:w="773" w:type="dxa"/>
            <w:tcBorders>
              <w:top w:val="single" w:sz="4" w:space="0" w:color="auto"/>
              <w:left w:val="single" w:sz="4" w:space="0" w:color="auto"/>
              <w:bottom w:val="single" w:sz="4" w:space="0" w:color="auto"/>
              <w:right w:val="single" w:sz="4" w:space="0" w:color="auto"/>
            </w:tcBorders>
            <w:hideMark/>
          </w:tcPr>
          <w:p w14:paraId="77D07719" w14:textId="77777777" w:rsidR="00D02C7D" w:rsidRPr="003C2E13" w:rsidRDefault="00D02C7D" w:rsidP="006003F7">
            <w:pPr>
              <w:keepNext/>
              <w:rPr>
                <w:b/>
                <w:lang w:val="en-GB"/>
              </w:rPr>
            </w:pPr>
            <w:r w:rsidRPr="003C2E13">
              <w:rPr>
                <w:b/>
                <w:lang w:val="en-GB"/>
              </w:rPr>
              <w:t>Info</w:t>
            </w:r>
            <w:bookmarkStart w:id="567" w:name="_Toc503122686"/>
            <w:bookmarkEnd w:id="567"/>
          </w:p>
        </w:tc>
        <w:bookmarkStart w:id="568" w:name="_Toc503122687"/>
        <w:bookmarkEnd w:id="568"/>
      </w:tr>
      <w:tr w:rsidR="00100976" w:rsidRPr="003C2E13" w14:paraId="00959A63" w14:textId="77777777" w:rsidTr="00100976">
        <w:tc>
          <w:tcPr>
            <w:tcW w:w="2526" w:type="dxa"/>
            <w:tcBorders>
              <w:top w:val="single" w:sz="4" w:space="0" w:color="auto"/>
              <w:left w:val="single" w:sz="4" w:space="0" w:color="auto"/>
              <w:bottom w:val="single" w:sz="4" w:space="0" w:color="auto"/>
              <w:right w:val="single" w:sz="4" w:space="0" w:color="auto"/>
            </w:tcBorders>
          </w:tcPr>
          <w:p w14:paraId="2F82BAAE" w14:textId="1F550603" w:rsidR="00100976" w:rsidRPr="003C2E13" w:rsidRDefault="00100976" w:rsidP="00100976">
            <w:pPr>
              <w:keepNext/>
              <w:rPr>
                <w:lang w:val="en-GB"/>
              </w:rPr>
            </w:pPr>
            <w:bookmarkStart w:id="569" w:name="_Toc503122688"/>
            <w:bookmarkEnd w:id="569"/>
            <w:ins w:id="570" w:author="Author">
              <w:r w:rsidRPr="00E0238F">
                <w:rPr>
                  <w:lang w:val="en-US"/>
                </w:rPr>
                <w:t>10.0.100.10</w:t>
              </w:r>
            </w:ins>
            <w:del w:id="571" w:author="Author">
              <w:r w:rsidRPr="003C2E13" w:rsidDel="00100976">
                <w:rPr>
                  <w:lang w:val="en-GB"/>
                </w:rPr>
                <w:delText>10.99.0.1</w:delText>
              </w:r>
            </w:del>
          </w:p>
        </w:tc>
        <w:tc>
          <w:tcPr>
            <w:tcW w:w="1762" w:type="dxa"/>
            <w:tcBorders>
              <w:top w:val="single" w:sz="4" w:space="0" w:color="auto"/>
              <w:left w:val="single" w:sz="4" w:space="0" w:color="auto"/>
              <w:bottom w:val="single" w:sz="4" w:space="0" w:color="auto"/>
              <w:right w:val="single" w:sz="4" w:space="0" w:color="auto"/>
            </w:tcBorders>
          </w:tcPr>
          <w:p w14:paraId="4540704A" w14:textId="1BD454A5" w:rsidR="00100976" w:rsidRPr="003C2E13" w:rsidRDefault="00100976" w:rsidP="00100976">
            <w:pPr>
              <w:keepNext/>
              <w:rPr>
                <w:lang w:val="en-GB"/>
              </w:rPr>
            </w:pPr>
            <w:bookmarkStart w:id="572" w:name="_Toc503122689"/>
            <w:bookmarkEnd w:id="572"/>
            <w:ins w:id="573" w:author="Author">
              <w:r w:rsidRPr="00E0238F">
                <w:rPr>
                  <w:lang w:val="en-US"/>
                </w:rPr>
                <w:t>DC</w:t>
              </w:r>
            </w:ins>
            <w:del w:id="574" w:author="Author">
              <w:r w:rsidRPr="003C2E13" w:rsidDel="00100976">
                <w:rPr>
                  <w:lang w:val="en-GB"/>
                </w:rPr>
                <w:delText>Firewall</w:delText>
              </w:r>
            </w:del>
          </w:p>
        </w:tc>
        <w:tc>
          <w:tcPr>
            <w:tcW w:w="965" w:type="dxa"/>
            <w:tcBorders>
              <w:top w:val="single" w:sz="4" w:space="0" w:color="auto"/>
              <w:left w:val="single" w:sz="4" w:space="0" w:color="auto"/>
              <w:bottom w:val="single" w:sz="4" w:space="0" w:color="auto"/>
              <w:right w:val="single" w:sz="4" w:space="0" w:color="auto"/>
            </w:tcBorders>
          </w:tcPr>
          <w:p w14:paraId="5420A0DF" w14:textId="3BBFF038" w:rsidR="00100976" w:rsidRPr="003C2E13" w:rsidRDefault="00100976" w:rsidP="00100976">
            <w:pPr>
              <w:keepNext/>
              <w:rPr>
                <w:lang w:val="en-GB"/>
              </w:rPr>
            </w:pPr>
            <w:bookmarkStart w:id="575" w:name="_Toc503122690"/>
            <w:bookmarkEnd w:id="575"/>
            <w:ins w:id="576" w:author="Author">
              <w:r w:rsidRPr="00E0238F">
                <w:rPr>
                  <w:lang w:val="en-US"/>
                </w:rPr>
                <w:t>4</w:t>
              </w:r>
            </w:ins>
            <w:del w:id="577" w:author="Author">
              <w:r w:rsidRPr="003C2E13" w:rsidDel="00100976">
                <w:rPr>
                  <w:lang w:val="en-GB"/>
                </w:rPr>
                <w:delText>0</w:delText>
              </w:r>
            </w:del>
          </w:p>
        </w:tc>
        <w:tc>
          <w:tcPr>
            <w:tcW w:w="781" w:type="dxa"/>
            <w:tcBorders>
              <w:top w:val="single" w:sz="4" w:space="0" w:color="auto"/>
              <w:left w:val="single" w:sz="4" w:space="0" w:color="auto"/>
              <w:bottom w:val="single" w:sz="4" w:space="0" w:color="auto"/>
              <w:right w:val="single" w:sz="4" w:space="0" w:color="auto"/>
            </w:tcBorders>
          </w:tcPr>
          <w:p w14:paraId="02C86AA0" w14:textId="4D6F699D" w:rsidR="00100976" w:rsidRPr="003C2E13" w:rsidRDefault="00100976" w:rsidP="00100976">
            <w:pPr>
              <w:keepNext/>
              <w:rPr>
                <w:lang w:val="en-GB"/>
              </w:rPr>
            </w:pPr>
            <w:bookmarkStart w:id="578" w:name="_Toc503122691"/>
            <w:bookmarkEnd w:id="578"/>
            <w:ins w:id="579" w:author="Author">
              <w:r w:rsidRPr="00E0238F">
                <w:rPr>
                  <w:lang w:val="en-US"/>
                </w:rPr>
                <w:t>0</w:t>
              </w:r>
            </w:ins>
            <w:del w:id="580" w:author="Author">
              <w:r w:rsidRPr="003C2E13" w:rsidDel="00100976">
                <w:rPr>
                  <w:lang w:val="en-GB"/>
                </w:rPr>
                <w:delText>1</w:delText>
              </w:r>
            </w:del>
          </w:p>
        </w:tc>
        <w:tc>
          <w:tcPr>
            <w:tcW w:w="801" w:type="dxa"/>
            <w:tcBorders>
              <w:top w:val="single" w:sz="4" w:space="0" w:color="auto"/>
              <w:left w:val="single" w:sz="4" w:space="0" w:color="auto"/>
              <w:bottom w:val="single" w:sz="4" w:space="0" w:color="auto"/>
              <w:right w:val="single" w:sz="4" w:space="0" w:color="auto"/>
            </w:tcBorders>
          </w:tcPr>
          <w:p w14:paraId="5DAF26E8" w14:textId="46337AA3" w:rsidR="00100976" w:rsidRPr="003C2E13" w:rsidRDefault="00100976" w:rsidP="00100976">
            <w:pPr>
              <w:keepNext/>
              <w:rPr>
                <w:lang w:val="en-GB"/>
              </w:rPr>
            </w:pPr>
            <w:bookmarkStart w:id="581" w:name="_Toc503122692"/>
            <w:bookmarkEnd w:id="581"/>
            <w:ins w:id="582" w:author="Author">
              <w:r w:rsidRPr="00E0238F">
                <w:rPr>
                  <w:lang w:val="en-US"/>
                </w:rPr>
                <w:t>9</w:t>
              </w:r>
            </w:ins>
            <w:del w:id="583" w:author="Author">
              <w:r w:rsidRPr="003C2E13" w:rsidDel="00100976">
                <w:rPr>
                  <w:lang w:val="en-GB"/>
                </w:rPr>
                <w:delText>8</w:delText>
              </w:r>
            </w:del>
          </w:p>
        </w:tc>
        <w:tc>
          <w:tcPr>
            <w:tcW w:w="717" w:type="dxa"/>
            <w:tcBorders>
              <w:top w:val="single" w:sz="4" w:space="0" w:color="auto"/>
              <w:left w:val="single" w:sz="4" w:space="0" w:color="auto"/>
              <w:bottom w:val="single" w:sz="4" w:space="0" w:color="auto"/>
              <w:right w:val="single" w:sz="4" w:space="0" w:color="auto"/>
            </w:tcBorders>
          </w:tcPr>
          <w:p w14:paraId="237487A0" w14:textId="3FF48772" w:rsidR="00100976" w:rsidRPr="003C2E13" w:rsidRDefault="00100976" w:rsidP="00100976">
            <w:pPr>
              <w:keepNext/>
              <w:rPr>
                <w:lang w:val="en-GB"/>
              </w:rPr>
            </w:pPr>
            <w:bookmarkStart w:id="584" w:name="_Toc503122693"/>
            <w:bookmarkEnd w:id="584"/>
            <w:ins w:id="585" w:author="Author">
              <w:r w:rsidRPr="00E0238F">
                <w:rPr>
                  <w:lang w:val="en-US"/>
                </w:rPr>
                <w:t>0</w:t>
              </w:r>
            </w:ins>
            <w:del w:id="586" w:author="Author">
              <w:r w:rsidRPr="003C2E13" w:rsidDel="00100976">
                <w:rPr>
                  <w:lang w:val="en-GB"/>
                </w:rPr>
                <w:delText>2</w:delText>
              </w:r>
            </w:del>
          </w:p>
        </w:tc>
        <w:tc>
          <w:tcPr>
            <w:tcW w:w="773" w:type="dxa"/>
            <w:tcBorders>
              <w:top w:val="single" w:sz="4" w:space="0" w:color="auto"/>
              <w:left w:val="single" w:sz="4" w:space="0" w:color="auto"/>
              <w:bottom w:val="single" w:sz="4" w:space="0" w:color="auto"/>
              <w:right w:val="single" w:sz="4" w:space="0" w:color="auto"/>
            </w:tcBorders>
          </w:tcPr>
          <w:p w14:paraId="4883BA79" w14:textId="22FCFE27" w:rsidR="00100976" w:rsidRPr="003C2E13" w:rsidRDefault="00100976" w:rsidP="00100976">
            <w:pPr>
              <w:keepNext/>
              <w:rPr>
                <w:lang w:val="en-GB"/>
              </w:rPr>
            </w:pPr>
            <w:bookmarkStart w:id="587" w:name="_Toc503122694"/>
            <w:bookmarkEnd w:id="587"/>
            <w:ins w:id="588" w:author="Author">
              <w:r w:rsidRPr="00E0238F">
                <w:rPr>
                  <w:lang w:val="en-US"/>
                </w:rPr>
                <w:t>41</w:t>
              </w:r>
            </w:ins>
            <w:del w:id="589" w:author="Author">
              <w:r w:rsidRPr="003C2E13" w:rsidDel="00100976">
                <w:rPr>
                  <w:lang w:val="en-GB"/>
                </w:rPr>
                <w:delText>29</w:delText>
              </w:r>
            </w:del>
          </w:p>
        </w:tc>
        <w:bookmarkStart w:id="590" w:name="_Toc503122695"/>
        <w:bookmarkEnd w:id="590"/>
      </w:tr>
      <w:tr w:rsidR="00100976" w:rsidRPr="003C2E13" w14:paraId="7F7CDD03" w14:textId="77777777" w:rsidTr="00100976">
        <w:tc>
          <w:tcPr>
            <w:tcW w:w="2526" w:type="dxa"/>
            <w:tcBorders>
              <w:top w:val="single" w:sz="4" w:space="0" w:color="auto"/>
              <w:left w:val="single" w:sz="4" w:space="0" w:color="auto"/>
              <w:bottom w:val="single" w:sz="4" w:space="0" w:color="auto"/>
              <w:right w:val="single" w:sz="4" w:space="0" w:color="auto"/>
            </w:tcBorders>
          </w:tcPr>
          <w:p w14:paraId="0650870F" w14:textId="5EAEDA8F" w:rsidR="00100976" w:rsidRPr="003C2E13" w:rsidRDefault="00100976" w:rsidP="00100976">
            <w:pPr>
              <w:keepNext/>
              <w:rPr>
                <w:lang w:val="en-GB"/>
              </w:rPr>
            </w:pPr>
            <w:bookmarkStart w:id="591" w:name="_Toc503122696"/>
            <w:bookmarkEnd w:id="591"/>
            <w:ins w:id="592" w:author="Author">
              <w:r w:rsidRPr="00E0238F">
                <w:rPr>
                  <w:lang w:val="en-US"/>
                </w:rPr>
                <w:t>10.0.100.20</w:t>
              </w:r>
            </w:ins>
            <w:del w:id="593" w:author="Author">
              <w:r w:rsidRPr="003C2E13" w:rsidDel="00100976">
                <w:rPr>
                  <w:lang w:val="en-GB"/>
                </w:rPr>
                <w:delText>10.99.0.10</w:delText>
              </w:r>
            </w:del>
          </w:p>
        </w:tc>
        <w:tc>
          <w:tcPr>
            <w:tcW w:w="1762" w:type="dxa"/>
            <w:tcBorders>
              <w:top w:val="single" w:sz="4" w:space="0" w:color="auto"/>
              <w:left w:val="single" w:sz="4" w:space="0" w:color="auto"/>
              <w:bottom w:val="single" w:sz="4" w:space="0" w:color="auto"/>
              <w:right w:val="single" w:sz="4" w:space="0" w:color="auto"/>
            </w:tcBorders>
          </w:tcPr>
          <w:p w14:paraId="5A59FBAD" w14:textId="75038938" w:rsidR="00100976" w:rsidRPr="003C2E13" w:rsidRDefault="00100976" w:rsidP="00100976">
            <w:pPr>
              <w:keepNext/>
              <w:rPr>
                <w:lang w:val="en-GB"/>
              </w:rPr>
            </w:pPr>
            <w:bookmarkStart w:id="594" w:name="_Toc503122697"/>
            <w:bookmarkEnd w:id="594"/>
            <w:ins w:id="595" w:author="Author">
              <w:r w:rsidRPr="00E0238F">
                <w:rPr>
                  <w:lang w:val="en-US"/>
                </w:rPr>
                <w:t>Files</w:t>
              </w:r>
            </w:ins>
            <w:del w:id="596" w:author="Author">
              <w:r w:rsidRPr="003C2E13" w:rsidDel="00100976">
                <w:rPr>
                  <w:lang w:val="en-GB"/>
                </w:rPr>
                <w:delText>Log1</w:delText>
              </w:r>
            </w:del>
          </w:p>
        </w:tc>
        <w:tc>
          <w:tcPr>
            <w:tcW w:w="965" w:type="dxa"/>
            <w:tcBorders>
              <w:top w:val="single" w:sz="4" w:space="0" w:color="auto"/>
              <w:left w:val="single" w:sz="4" w:space="0" w:color="auto"/>
              <w:bottom w:val="single" w:sz="4" w:space="0" w:color="auto"/>
              <w:right w:val="single" w:sz="4" w:space="0" w:color="auto"/>
            </w:tcBorders>
          </w:tcPr>
          <w:p w14:paraId="49190E25" w14:textId="23B4316A" w:rsidR="00100976" w:rsidRPr="003C2E13" w:rsidRDefault="00100976" w:rsidP="00100976">
            <w:pPr>
              <w:keepNext/>
              <w:rPr>
                <w:lang w:val="en-GB"/>
              </w:rPr>
            </w:pPr>
            <w:bookmarkStart w:id="597" w:name="_Toc503122698"/>
            <w:bookmarkEnd w:id="597"/>
            <w:ins w:id="598" w:author="Author">
              <w:r w:rsidRPr="00E0238F">
                <w:rPr>
                  <w:lang w:val="en-US"/>
                </w:rPr>
                <w:t>2</w:t>
              </w:r>
            </w:ins>
            <w:del w:id="599" w:author="Author">
              <w:r w:rsidRPr="003C2E13" w:rsidDel="00100976">
                <w:rPr>
                  <w:lang w:val="en-GB"/>
                </w:rPr>
                <w:delText>12</w:delText>
              </w:r>
            </w:del>
          </w:p>
        </w:tc>
        <w:tc>
          <w:tcPr>
            <w:tcW w:w="781" w:type="dxa"/>
            <w:tcBorders>
              <w:top w:val="single" w:sz="4" w:space="0" w:color="auto"/>
              <w:left w:val="single" w:sz="4" w:space="0" w:color="auto"/>
              <w:bottom w:val="single" w:sz="4" w:space="0" w:color="auto"/>
              <w:right w:val="single" w:sz="4" w:space="0" w:color="auto"/>
            </w:tcBorders>
          </w:tcPr>
          <w:p w14:paraId="61408A6A" w14:textId="52D883F4" w:rsidR="00100976" w:rsidRPr="003C2E13" w:rsidRDefault="00100976" w:rsidP="00100976">
            <w:pPr>
              <w:keepNext/>
              <w:rPr>
                <w:lang w:val="en-GB"/>
              </w:rPr>
            </w:pPr>
            <w:bookmarkStart w:id="600" w:name="_Toc503122699"/>
            <w:bookmarkEnd w:id="600"/>
            <w:ins w:id="601" w:author="Author">
              <w:r w:rsidRPr="00E0238F">
                <w:rPr>
                  <w:lang w:val="en-US"/>
                </w:rPr>
                <w:t>0</w:t>
              </w:r>
            </w:ins>
            <w:del w:id="602" w:author="Author">
              <w:r w:rsidRPr="003C2E13" w:rsidDel="00100976">
                <w:rPr>
                  <w:lang w:val="en-GB"/>
                </w:rPr>
                <w:delText>49</w:delText>
              </w:r>
            </w:del>
          </w:p>
        </w:tc>
        <w:tc>
          <w:tcPr>
            <w:tcW w:w="801" w:type="dxa"/>
            <w:tcBorders>
              <w:top w:val="single" w:sz="4" w:space="0" w:color="auto"/>
              <w:left w:val="single" w:sz="4" w:space="0" w:color="auto"/>
              <w:bottom w:val="single" w:sz="4" w:space="0" w:color="auto"/>
              <w:right w:val="single" w:sz="4" w:space="0" w:color="auto"/>
            </w:tcBorders>
          </w:tcPr>
          <w:p w14:paraId="040AF0B5" w14:textId="574AF650" w:rsidR="00100976" w:rsidRPr="003C2E13" w:rsidRDefault="00100976" w:rsidP="00100976">
            <w:pPr>
              <w:keepNext/>
              <w:rPr>
                <w:lang w:val="en-GB"/>
              </w:rPr>
            </w:pPr>
            <w:bookmarkStart w:id="603" w:name="_Toc503122700"/>
            <w:bookmarkEnd w:id="603"/>
            <w:ins w:id="604" w:author="Author">
              <w:r w:rsidRPr="00E0238F">
                <w:rPr>
                  <w:lang w:val="en-US"/>
                </w:rPr>
                <w:t>0</w:t>
              </w:r>
            </w:ins>
            <w:del w:id="605" w:author="Author">
              <w:r w:rsidRPr="003C2E13" w:rsidDel="00100976">
                <w:rPr>
                  <w:lang w:val="en-GB"/>
                </w:rPr>
                <w:delText>52</w:delText>
              </w:r>
            </w:del>
          </w:p>
        </w:tc>
        <w:tc>
          <w:tcPr>
            <w:tcW w:w="717" w:type="dxa"/>
            <w:tcBorders>
              <w:top w:val="single" w:sz="4" w:space="0" w:color="auto"/>
              <w:left w:val="single" w:sz="4" w:space="0" w:color="auto"/>
              <w:bottom w:val="single" w:sz="4" w:space="0" w:color="auto"/>
              <w:right w:val="single" w:sz="4" w:space="0" w:color="auto"/>
            </w:tcBorders>
          </w:tcPr>
          <w:p w14:paraId="32C10E52" w14:textId="71D8509F" w:rsidR="00100976" w:rsidRPr="003C2E13" w:rsidRDefault="00100976" w:rsidP="00100976">
            <w:pPr>
              <w:keepNext/>
              <w:rPr>
                <w:lang w:val="en-GB"/>
              </w:rPr>
            </w:pPr>
            <w:bookmarkStart w:id="606" w:name="_Toc503122701"/>
            <w:bookmarkEnd w:id="606"/>
            <w:ins w:id="607" w:author="Author">
              <w:r w:rsidRPr="00E0238F">
                <w:rPr>
                  <w:lang w:val="en-US"/>
                </w:rPr>
                <w:t>0</w:t>
              </w:r>
            </w:ins>
            <w:del w:id="608" w:author="Author">
              <w:r w:rsidRPr="003C2E13" w:rsidDel="00100976">
                <w:rPr>
                  <w:lang w:val="en-GB"/>
                </w:rPr>
                <w:delText>8</w:delText>
              </w:r>
            </w:del>
          </w:p>
        </w:tc>
        <w:tc>
          <w:tcPr>
            <w:tcW w:w="773" w:type="dxa"/>
            <w:tcBorders>
              <w:top w:val="single" w:sz="4" w:space="0" w:color="auto"/>
              <w:left w:val="single" w:sz="4" w:space="0" w:color="auto"/>
              <w:bottom w:val="single" w:sz="4" w:space="0" w:color="auto"/>
              <w:right w:val="single" w:sz="4" w:space="0" w:color="auto"/>
            </w:tcBorders>
          </w:tcPr>
          <w:p w14:paraId="334F2CF7" w14:textId="1299E3BE" w:rsidR="00100976" w:rsidRPr="003C2E13" w:rsidRDefault="00100976" w:rsidP="00100976">
            <w:pPr>
              <w:keepNext/>
              <w:rPr>
                <w:lang w:val="en-GB"/>
              </w:rPr>
            </w:pPr>
            <w:bookmarkStart w:id="609" w:name="_Toc503122702"/>
            <w:bookmarkEnd w:id="609"/>
            <w:ins w:id="610" w:author="Author">
              <w:r w:rsidRPr="00E0238F">
                <w:rPr>
                  <w:lang w:val="en-US"/>
                </w:rPr>
                <w:t>20</w:t>
              </w:r>
            </w:ins>
            <w:del w:id="611" w:author="Author">
              <w:r w:rsidRPr="003C2E13" w:rsidDel="00100976">
                <w:rPr>
                  <w:lang w:val="en-GB"/>
                </w:rPr>
                <w:delText>49</w:delText>
              </w:r>
            </w:del>
          </w:p>
        </w:tc>
        <w:bookmarkStart w:id="612" w:name="_Toc503122703"/>
        <w:bookmarkEnd w:id="612"/>
      </w:tr>
      <w:tr w:rsidR="00100976" w:rsidRPr="003C2E13" w14:paraId="6DFC56D9" w14:textId="77777777" w:rsidTr="00100976">
        <w:tc>
          <w:tcPr>
            <w:tcW w:w="2526" w:type="dxa"/>
            <w:tcBorders>
              <w:top w:val="single" w:sz="4" w:space="0" w:color="auto"/>
              <w:left w:val="single" w:sz="4" w:space="0" w:color="auto"/>
              <w:bottom w:val="single" w:sz="4" w:space="0" w:color="auto"/>
              <w:right w:val="single" w:sz="4" w:space="0" w:color="auto"/>
            </w:tcBorders>
          </w:tcPr>
          <w:p w14:paraId="7437C1C2" w14:textId="34C2ACCB" w:rsidR="00100976" w:rsidRPr="003C2E13" w:rsidRDefault="00100976" w:rsidP="00100976">
            <w:pPr>
              <w:keepNext/>
              <w:rPr>
                <w:lang w:val="en-GB"/>
              </w:rPr>
            </w:pPr>
            <w:bookmarkStart w:id="613" w:name="_Toc503122704"/>
            <w:bookmarkEnd w:id="613"/>
            <w:ins w:id="614" w:author="Author">
              <w:r w:rsidRPr="00E0238F">
                <w:rPr>
                  <w:lang w:val="en-US"/>
                </w:rPr>
                <w:t>10.0.100.30</w:t>
              </w:r>
            </w:ins>
            <w:del w:id="615" w:author="Author">
              <w:r w:rsidRPr="003C2E13" w:rsidDel="00100976">
                <w:rPr>
                  <w:lang w:val="en-GB"/>
                </w:rPr>
                <w:delText>10.99.0.11</w:delText>
              </w:r>
            </w:del>
          </w:p>
        </w:tc>
        <w:tc>
          <w:tcPr>
            <w:tcW w:w="1762" w:type="dxa"/>
            <w:tcBorders>
              <w:top w:val="single" w:sz="4" w:space="0" w:color="auto"/>
              <w:left w:val="single" w:sz="4" w:space="0" w:color="auto"/>
              <w:bottom w:val="single" w:sz="4" w:space="0" w:color="auto"/>
              <w:right w:val="single" w:sz="4" w:space="0" w:color="auto"/>
            </w:tcBorders>
          </w:tcPr>
          <w:p w14:paraId="1A11317B" w14:textId="2B6BA723" w:rsidR="00100976" w:rsidRPr="003C2E13" w:rsidRDefault="00100976" w:rsidP="00100976">
            <w:pPr>
              <w:keepNext/>
              <w:rPr>
                <w:lang w:val="en-GB"/>
              </w:rPr>
            </w:pPr>
            <w:bookmarkStart w:id="616" w:name="_Toc503122705"/>
            <w:bookmarkEnd w:id="616"/>
            <w:ins w:id="617" w:author="Author">
              <w:r w:rsidRPr="00E0238F">
                <w:rPr>
                  <w:lang w:val="en-US"/>
                </w:rPr>
                <w:t>Intra</w:t>
              </w:r>
            </w:ins>
            <w:del w:id="618" w:author="Author">
              <w:r w:rsidRPr="003C2E13" w:rsidDel="00100976">
                <w:rPr>
                  <w:lang w:val="en-GB"/>
                </w:rPr>
                <w:delText>Log2</w:delText>
              </w:r>
            </w:del>
          </w:p>
        </w:tc>
        <w:tc>
          <w:tcPr>
            <w:tcW w:w="965" w:type="dxa"/>
            <w:tcBorders>
              <w:top w:val="single" w:sz="4" w:space="0" w:color="auto"/>
              <w:left w:val="single" w:sz="4" w:space="0" w:color="auto"/>
              <w:bottom w:val="single" w:sz="4" w:space="0" w:color="auto"/>
              <w:right w:val="single" w:sz="4" w:space="0" w:color="auto"/>
            </w:tcBorders>
          </w:tcPr>
          <w:p w14:paraId="20A3F4DB" w14:textId="5BF7B6D1" w:rsidR="00100976" w:rsidRPr="003C2E13" w:rsidRDefault="00100976" w:rsidP="00100976">
            <w:pPr>
              <w:keepNext/>
              <w:rPr>
                <w:lang w:val="en-GB"/>
              </w:rPr>
            </w:pPr>
            <w:bookmarkStart w:id="619" w:name="_Toc503122706"/>
            <w:bookmarkEnd w:id="619"/>
            <w:ins w:id="620" w:author="Author">
              <w:r w:rsidRPr="00E0238F">
                <w:rPr>
                  <w:lang w:val="en-US"/>
                </w:rPr>
                <w:t>0</w:t>
              </w:r>
            </w:ins>
            <w:del w:id="621" w:author="Author">
              <w:r w:rsidRPr="003C2E13" w:rsidDel="00100976">
                <w:rPr>
                  <w:lang w:val="en-GB"/>
                </w:rPr>
                <w:delText>11</w:delText>
              </w:r>
            </w:del>
          </w:p>
        </w:tc>
        <w:tc>
          <w:tcPr>
            <w:tcW w:w="781" w:type="dxa"/>
            <w:tcBorders>
              <w:top w:val="single" w:sz="4" w:space="0" w:color="auto"/>
              <w:left w:val="single" w:sz="4" w:space="0" w:color="auto"/>
              <w:bottom w:val="single" w:sz="4" w:space="0" w:color="auto"/>
              <w:right w:val="single" w:sz="4" w:space="0" w:color="auto"/>
            </w:tcBorders>
          </w:tcPr>
          <w:p w14:paraId="4CF53FBD" w14:textId="492D463E" w:rsidR="00100976" w:rsidRPr="003C2E13" w:rsidRDefault="00100976" w:rsidP="00100976">
            <w:pPr>
              <w:keepNext/>
              <w:rPr>
                <w:lang w:val="en-GB"/>
              </w:rPr>
            </w:pPr>
            <w:bookmarkStart w:id="622" w:name="_Toc503122707"/>
            <w:bookmarkEnd w:id="622"/>
            <w:ins w:id="623" w:author="Author">
              <w:r w:rsidRPr="00E0238F">
                <w:rPr>
                  <w:lang w:val="en-US"/>
                </w:rPr>
                <w:t>0</w:t>
              </w:r>
            </w:ins>
            <w:del w:id="624" w:author="Author">
              <w:r w:rsidRPr="003C2E13" w:rsidDel="00100976">
                <w:rPr>
                  <w:lang w:val="en-GB"/>
                </w:rPr>
                <w:delText>49</w:delText>
              </w:r>
            </w:del>
          </w:p>
        </w:tc>
        <w:tc>
          <w:tcPr>
            <w:tcW w:w="801" w:type="dxa"/>
            <w:tcBorders>
              <w:top w:val="single" w:sz="4" w:space="0" w:color="auto"/>
              <w:left w:val="single" w:sz="4" w:space="0" w:color="auto"/>
              <w:bottom w:val="single" w:sz="4" w:space="0" w:color="auto"/>
              <w:right w:val="single" w:sz="4" w:space="0" w:color="auto"/>
            </w:tcBorders>
          </w:tcPr>
          <w:p w14:paraId="779B08C1" w14:textId="68EC9BF3" w:rsidR="00100976" w:rsidRPr="003C2E13" w:rsidRDefault="00100976" w:rsidP="00100976">
            <w:pPr>
              <w:keepNext/>
              <w:rPr>
                <w:lang w:val="en-GB"/>
              </w:rPr>
            </w:pPr>
            <w:bookmarkStart w:id="625" w:name="_Toc503122708"/>
            <w:bookmarkEnd w:id="625"/>
            <w:ins w:id="626" w:author="Author">
              <w:r w:rsidRPr="00E0238F">
                <w:rPr>
                  <w:lang w:val="en-US"/>
                </w:rPr>
                <w:t>12</w:t>
              </w:r>
            </w:ins>
            <w:del w:id="627" w:author="Author">
              <w:r w:rsidRPr="003C2E13" w:rsidDel="00100976">
                <w:rPr>
                  <w:lang w:val="en-GB"/>
                </w:rPr>
                <w:delText>52</w:delText>
              </w:r>
            </w:del>
          </w:p>
        </w:tc>
        <w:tc>
          <w:tcPr>
            <w:tcW w:w="717" w:type="dxa"/>
            <w:tcBorders>
              <w:top w:val="single" w:sz="4" w:space="0" w:color="auto"/>
              <w:left w:val="single" w:sz="4" w:space="0" w:color="auto"/>
              <w:bottom w:val="single" w:sz="4" w:space="0" w:color="auto"/>
              <w:right w:val="single" w:sz="4" w:space="0" w:color="auto"/>
            </w:tcBorders>
          </w:tcPr>
          <w:p w14:paraId="11ABBED0" w14:textId="5827BAE7" w:rsidR="00100976" w:rsidRPr="003C2E13" w:rsidRDefault="00100976" w:rsidP="00100976">
            <w:pPr>
              <w:keepNext/>
              <w:rPr>
                <w:lang w:val="en-GB"/>
              </w:rPr>
            </w:pPr>
            <w:bookmarkStart w:id="628" w:name="_Toc503122709"/>
            <w:bookmarkEnd w:id="628"/>
            <w:ins w:id="629" w:author="Author">
              <w:r w:rsidRPr="00E0238F">
                <w:rPr>
                  <w:lang w:val="en-US"/>
                </w:rPr>
                <w:t>4</w:t>
              </w:r>
            </w:ins>
            <w:del w:id="630" w:author="Author">
              <w:r w:rsidRPr="003C2E13" w:rsidDel="00100976">
                <w:rPr>
                  <w:lang w:val="en-GB"/>
                </w:rPr>
                <w:delText>8</w:delText>
              </w:r>
            </w:del>
          </w:p>
        </w:tc>
        <w:tc>
          <w:tcPr>
            <w:tcW w:w="773" w:type="dxa"/>
            <w:tcBorders>
              <w:top w:val="single" w:sz="4" w:space="0" w:color="auto"/>
              <w:left w:val="single" w:sz="4" w:space="0" w:color="auto"/>
              <w:bottom w:val="single" w:sz="4" w:space="0" w:color="auto"/>
              <w:right w:val="single" w:sz="4" w:space="0" w:color="auto"/>
            </w:tcBorders>
          </w:tcPr>
          <w:p w14:paraId="04C3FE38" w14:textId="073A12E7" w:rsidR="00100976" w:rsidRPr="003C2E13" w:rsidRDefault="00100976" w:rsidP="00100976">
            <w:pPr>
              <w:keepNext/>
              <w:rPr>
                <w:lang w:val="en-GB"/>
              </w:rPr>
            </w:pPr>
            <w:bookmarkStart w:id="631" w:name="_Toc503122710"/>
            <w:bookmarkEnd w:id="631"/>
            <w:ins w:id="632" w:author="Author">
              <w:r w:rsidRPr="00E0238F">
                <w:rPr>
                  <w:lang w:val="en-US"/>
                </w:rPr>
                <w:t>33</w:t>
              </w:r>
            </w:ins>
            <w:del w:id="633" w:author="Author">
              <w:r w:rsidRPr="003C2E13" w:rsidDel="00100976">
                <w:rPr>
                  <w:lang w:val="en-GB"/>
                </w:rPr>
                <w:delText>49</w:delText>
              </w:r>
            </w:del>
          </w:p>
        </w:tc>
        <w:bookmarkStart w:id="634" w:name="_Toc503122711"/>
        <w:bookmarkEnd w:id="634"/>
      </w:tr>
      <w:tr w:rsidR="00100976" w:rsidRPr="003C2E13" w14:paraId="36423A74" w14:textId="77777777" w:rsidTr="00100976">
        <w:tc>
          <w:tcPr>
            <w:tcW w:w="2526" w:type="dxa"/>
            <w:tcBorders>
              <w:top w:val="single" w:sz="4" w:space="0" w:color="auto"/>
              <w:left w:val="single" w:sz="4" w:space="0" w:color="auto"/>
              <w:bottom w:val="single" w:sz="4" w:space="0" w:color="auto"/>
              <w:right w:val="single" w:sz="4" w:space="0" w:color="auto"/>
            </w:tcBorders>
          </w:tcPr>
          <w:p w14:paraId="049CBEFE" w14:textId="59F3D95F" w:rsidR="00100976" w:rsidRPr="003C2E13" w:rsidRDefault="00100976" w:rsidP="00100976">
            <w:pPr>
              <w:keepNext/>
              <w:rPr>
                <w:lang w:val="en-GB"/>
              </w:rPr>
            </w:pPr>
            <w:bookmarkStart w:id="635" w:name="_Toc503122712"/>
            <w:bookmarkEnd w:id="635"/>
            <w:ins w:id="636" w:author="Author">
              <w:r w:rsidRPr="00E0238F">
                <w:rPr>
                  <w:lang w:val="en-US"/>
                </w:rPr>
                <w:t>10.0.100.50</w:t>
              </w:r>
            </w:ins>
            <w:del w:id="637" w:author="Author">
              <w:r w:rsidRPr="003C2E13" w:rsidDel="00100976">
                <w:rPr>
                  <w:lang w:val="en-GB"/>
                </w:rPr>
                <w:delText>10.99.0.110</w:delText>
              </w:r>
            </w:del>
          </w:p>
        </w:tc>
        <w:tc>
          <w:tcPr>
            <w:tcW w:w="1762" w:type="dxa"/>
            <w:tcBorders>
              <w:top w:val="single" w:sz="4" w:space="0" w:color="auto"/>
              <w:left w:val="single" w:sz="4" w:space="0" w:color="auto"/>
              <w:bottom w:val="single" w:sz="4" w:space="0" w:color="auto"/>
              <w:right w:val="single" w:sz="4" w:space="0" w:color="auto"/>
            </w:tcBorders>
          </w:tcPr>
          <w:p w14:paraId="0C57C901" w14:textId="7AE6E6DA" w:rsidR="00100976" w:rsidRPr="003C2E13" w:rsidRDefault="00100976" w:rsidP="00100976">
            <w:pPr>
              <w:keepNext/>
              <w:rPr>
                <w:lang w:val="en-GB"/>
              </w:rPr>
            </w:pPr>
            <w:bookmarkStart w:id="638" w:name="_Toc503122713"/>
            <w:bookmarkEnd w:id="638"/>
            <w:ins w:id="639" w:author="Author">
              <w:r w:rsidRPr="00E0238F">
                <w:rPr>
                  <w:lang w:val="en-US"/>
                </w:rPr>
                <w:t>MySql</w:t>
              </w:r>
            </w:ins>
            <w:del w:id="640" w:author="Author">
              <w:r w:rsidRPr="003C2E13" w:rsidDel="00100976">
                <w:rPr>
                  <w:lang w:val="en-GB"/>
                </w:rPr>
                <w:delText>FSPM</w:delText>
              </w:r>
            </w:del>
          </w:p>
        </w:tc>
        <w:tc>
          <w:tcPr>
            <w:tcW w:w="965" w:type="dxa"/>
            <w:tcBorders>
              <w:top w:val="single" w:sz="4" w:space="0" w:color="auto"/>
              <w:left w:val="single" w:sz="4" w:space="0" w:color="auto"/>
              <w:bottom w:val="single" w:sz="4" w:space="0" w:color="auto"/>
              <w:right w:val="single" w:sz="4" w:space="0" w:color="auto"/>
            </w:tcBorders>
          </w:tcPr>
          <w:p w14:paraId="1EC6DDB8" w14:textId="07333521" w:rsidR="00100976" w:rsidRPr="003C2E13" w:rsidRDefault="00100976" w:rsidP="00100976">
            <w:pPr>
              <w:keepNext/>
              <w:rPr>
                <w:lang w:val="en-GB"/>
              </w:rPr>
            </w:pPr>
            <w:bookmarkStart w:id="641" w:name="_Toc503122714"/>
            <w:bookmarkEnd w:id="641"/>
            <w:ins w:id="642" w:author="Author">
              <w:r w:rsidRPr="00E0238F">
                <w:rPr>
                  <w:lang w:val="en-US"/>
                </w:rPr>
                <w:t>0</w:t>
              </w:r>
            </w:ins>
            <w:del w:id="643" w:author="Author">
              <w:r w:rsidRPr="003C2E13" w:rsidDel="00100976">
                <w:rPr>
                  <w:lang w:val="en-GB"/>
                </w:rPr>
                <w:delText>10</w:delText>
              </w:r>
            </w:del>
          </w:p>
        </w:tc>
        <w:tc>
          <w:tcPr>
            <w:tcW w:w="781" w:type="dxa"/>
            <w:tcBorders>
              <w:top w:val="single" w:sz="4" w:space="0" w:color="auto"/>
              <w:left w:val="single" w:sz="4" w:space="0" w:color="auto"/>
              <w:bottom w:val="single" w:sz="4" w:space="0" w:color="auto"/>
              <w:right w:val="single" w:sz="4" w:space="0" w:color="auto"/>
            </w:tcBorders>
          </w:tcPr>
          <w:p w14:paraId="4E3491B7" w14:textId="5289F73F" w:rsidR="00100976" w:rsidRPr="003C2E13" w:rsidRDefault="00100976" w:rsidP="00100976">
            <w:pPr>
              <w:keepNext/>
              <w:rPr>
                <w:lang w:val="en-GB"/>
              </w:rPr>
            </w:pPr>
            <w:bookmarkStart w:id="644" w:name="_Toc503122715"/>
            <w:bookmarkEnd w:id="644"/>
            <w:ins w:id="645" w:author="Author">
              <w:r w:rsidRPr="00E0238F">
                <w:rPr>
                  <w:lang w:val="en-US"/>
                </w:rPr>
                <w:t>0</w:t>
              </w:r>
            </w:ins>
            <w:del w:id="646" w:author="Author">
              <w:r w:rsidRPr="003C2E13" w:rsidDel="00100976">
                <w:rPr>
                  <w:lang w:val="en-GB"/>
                </w:rPr>
                <w:delText>144</w:delText>
              </w:r>
            </w:del>
          </w:p>
        </w:tc>
        <w:tc>
          <w:tcPr>
            <w:tcW w:w="801" w:type="dxa"/>
            <w:tcBorders>
              <w:top w:val="single" w:sz="4" w:space="0" w:color="auto"/>
              <w:left w:val="single" w:sz="4" w:space="0" w:color="auto"/>
              <w:bottom w:val="single" w:sz="4" w:space="0" w:color="auto"/>
              <w:right w:val="single" w:sz="4" w:space="0" w:color="auto"/>
            </w:tcBorders>
          </w:tcPr>
          <w:p w14:paraId="51C70A52" w14:textId="11DF17F0" w:rsidR="00100976" w:rsidRPr="003C2E13" w:rsidRDefault="00100976" w:rsidP="00100976">
            <w:pPr>
              <w:keepNext/>
              <w:rPr>
                <w:lang w:val="en-GB"/>
              </w:rPr>
            </w:pPr>
            <w:bookmarkStart w:id="647" w:name="_Toc503122716"/>
            <w:bookmarkEnd w:id="647"/>
            <w:ins w:id="648" w:author="Author">
              <w:r w:rsidRPr="00E0238F">
                <w:rPr>
                  <w:lang w:val="en-US"/>
                </w:rPr>
                <w:t>2</w:t>
              </w:r>
            </w:ins>
            <w:del w:id="649" w:author="Author">
              <w:r w:rsidRPr="003C2E13" w:rsidDel="00100976">
                <w:rPr>
                  <w:lang w:val="en-GB"/>
                </w:rPr>
                <w:delText>32</w:delText>
              </w:r>
            </w:del>
          </w:p>
        </w:tc>
        <w:tc>
          <w:tcPr>
            <w:tcW w:w="717" w:type="dxa"/>
            <w:tcBorders>
              <w:top w:val="single" w:sz="4" w:space="0" w:color="auto"/>
              <w:left w:val="single" w:sz="4" w:space="0" w:color="auto"/>
              <w:bottom w:val="single" w:sz="4" w:space="0" w:color="auto"/>
              <w:right w:val="single" w:sz="4" w:space="0" w:color="auto"/>
            </w:tcBorders>
          </w:tcPr>
          <w:p w14:paraId="5BE3DAC2" w14:textId="36A602D1" w:rsidR="00100976" w:rsidRPr="003C2E13" w:rsidRDefault="00100976" w:rsidP="00100976">
            <w:pPr>
              <w:keepNext/>
              <w:rPr>
                <w:lang w:val="en-GB"/>
              </w:rPr>
            </w:pPr>
            <w:bookmarkStart w:id="650" w:name="_Toc503122717"/>
            <w:bookmarkEnd w:id="650"/>
            <w:ins w:id="651" w:author="Author">
              <w:r w:rsidRPr="00E0238F">
                <w:rPr>
                  <w:lang w:val="en-US"/>
                </w:rPr>
                <w:t>2</w:t>
              </w:r>
            </w:ins>
            <w:del w:id="652" w:author="Author">
              <w:r w:rsidRPr="003C2E13" w:rsidDel="00100976">
                <w:rPr>
                  <w:lang w:val="en-GB"/>
                </w:rPr>
                <w:delText>2</w:delText>
              </w:r>
            </w:del>
          </w:p>
        </w:tc>
        <w:tc>
          <w:tcPr>
            <w:tcW w:w="773" w:type="dxa"/>
            <w:tcBorders>
              <w:top w:val="single" w:sz="4" w:space="0" w:color="auto"/>
              <w:left w:val="single" w:sz="4" w:space="0" w:color="auto"/>
              <w:bottom w:val="single" w:sz="4" w:space="0" w:color="auto"/>
              <w:right w:val="single" w:sz="4" w:space="0" w:color="auto"/>
            </w:tcBorders>
          </w:tcPr>
          <w:p w14:paraId="4F4C1EB1" w14:textId="19C6E159" w:rsidR="00100976" w:rsidRPr="003C2E13" w:rsidRDefault="00100976" w:rsidP="00100976">
            <w:pPr>
              <w:keepNext/>
              <w:rPr>
                <w:lang w:val="en-GB"/>
              </w:rPr>
            </w:pPr>
            <w:bookmarkStart w:id="653" w:name="_Toc503122718"/>
            <w:bookmarkEnd w:id="653"/>
            <w:ins w:id="654" w:author="Author">
              <w:r w:rsidRPr="00E0238F">
                <w:rPr>
                  <w:lang w:val="en-US"/>
                </w:rPr>
                <w:t>23</w:t>
              </w:r>
            </w:ins>
            <w:del w:id="655" w:author="Author">
              <w:r w:rsidRPr="003C2E13" w:rsidDel="00100976">
                <w:rPr>
                  <w:lang w:val="en-GB"/>
                </w:rPr>
                <w:delText>94</w:delText>
              </w:r>
            </w:del>
          </w:p>
        </w:tc>
        <w:bookmarkStart w:id="656" w:name="_Toc503122719"/>
        <w:bookmarkEnd w:id="656"/>
      </w:tr>
      <w:tr w:rsidR="00100976" w:rsidRPr="003C2E13" w14:paraId="5ED2188C" w14:textId="77777777" w:rsidTr="00100976">
        <w:tc>
          <w:tcPr>
            <w:tcW w:w="2526" w:type="dxa"/>
            <w:tcBorders>
              <w:top w:val="single" w:sz="4" w:space="0" w:color="auto"/>
              <w:left w:val="single" w:sz="4" w:space="0" w:color="auto"/>
              <w:bottom w:val="single" w:sz="4" w:space="0" w:color="auto"/>
              <w:right w:val="single" w:sz="4" w:space="0" w:color="auto"/>
            </w:tcBorders>
          </w:tcPr>
          <w:p w14:paraId="25C938ED" w14:textId="7DBFC980" w:rsidR="00100976" w:rsidRPr="003C2E13" w:rsidRDefault="00100976" w:rsidP="00100976">
            <w:pPr>
              <w:keepNext/>
              <w:rPr>
                <w:lang w:val="en-GB"/>
              </w:rPr>
            </w:pPr>
            <w:bookmarkStart w:id="657" w:name="_Toc503122720"/>
            <w:bookmarkEnd w:id="657"/>
            <w:ins w:id="658" w:author="Author">
              <w:r w:rsidRPr="00E0238F">
                <w:rPr>
                  <w:lang w:val="en-US"/>
                </w:rPr>
                <w:t>10.0.100.91</w:t>
              </w:r>
            </w:ins>
            <w:del w:id="659" w:author="Author">
              <w:r w:rsidRPr="003C2E13" w:rsidDel="00100976">
                <w:rPr>
                  <w:lang w:val="en-GB"/>
                </w:rPr>
                <w:delText>10.99.0.120</w:delText>
              </w:r>
            </w:del>
          </w:p>
        </w:tc>
        <w:tc>
          <w:tcPr>
            <w:tcW w:w="1762" w:type="dxa"/>
            <w:tcBorders>
              <w:top w:val="single" w:sz="4" w:space="0" w:color="auto"/>
              <w:left w:val="single" w:sz="4" w:space="0" w:color="auto"/>
              <w:bottom w:val="single" w:sz="4" w:space="0" w:color="auto"/>
              <w:right w:val="single" w:sz="4" w:space="0" w:color="auto"/>
            </w:tcBorders>
          </w:tcPr>
          <w:p w14:paraId="3399AC32" w14:textId="41A24037" w:rsidR="00100976" w:rsidRPr="003C2E13" w:rsidRDefault="00100976" w:rsidP="00100976">
            <w:pPr>
              <w:keepNext/>
              <w:rPr>
                <w:lang w:val="en-GB"/>
              </w:rPr>
            </w:pPr>
            <w:bookmarkStart w:id="660" w:name="_Toc503122721"/>
            <w:bookmarkEnd w:id="660"/>
            <w:ins w:id="661" w:author="Author">
              <w:r w:rsidRPr="00E0238F">
                <w:rPr>
                  <w:lang w:val="en-US"/>
                </w:rPr>
                <w:t>CCTV</w:t>
              </w:r>
            </w:ins>
            <w:del w:id="662" w:author="Author">
              <w:r w:rsidRPr="003C2E13" w:rsidDel="00100976">
                <w:rPr>
                  <w:lang w:val="en-GB"/>
                </w:rPr>
                <w:delText>PRTG</w:delText>
              </w:r>
            </w:del>
          </w:p>
        </w:tc>
        <w:tc>
          <w:tcPr>
            <w:tcW w:w="965" w:type="dxa"/>
            <w:tcBorders>
              <w:top w:val="single" w:sz="4" w:space="0" w:color="auto"/>
              <w:left w:val="single" w:sz="4" w:space="0" w:color="auto"/>
              <w:bottom w:val="single" w:sz="4" w:space="0" w:color="auto"/>
              <w:right w:val="single" w:sz="4" w:space="0" w:color="auto"/>
            </w:tcBorders>
          </w:tcPr>
          <w:p w14:paraId="296FDAAC" w14:textId="08865C9E" w:rsidR="00100976" w:rsidRPr="003C2E13" w:rsidRDefault="00100976" w:rsidP="00100976">
            <w:pPr>
              <w:keepNext/>
              <w:rPr>
                <w:lang w:val="en-GB"/>
              </w:rPr>
            </w:pPr>
            <w:bookmarkStart w:id="663" w:name="_Toc503122722"/>
            <w:bookmarkEnd w:id="663"/>
            <w:ins w:id="664" w:author="Author">
              <w:r w:rsidRPr="00E0238F">
                <w:rPr>
                  <w:lang w:val="en-US"/>
                </w:rPr>
                <w:t>0</w:t>
              </w:r>
            </w:ins>
            <w:del w:id="665" w:author="Author">
              <w:r w:rsidRPr="003C2E13" w:rsidDel="00100976">
                <w:rPr>
                  <w:lang w:val="en-GB"/>
                </w:rPr>
                <w:delText>1</w:delText>
              </w:r>
            </w:del>
          </w:p>
        </w:tc>
        <w:tc>
          <w:tcPr>
            <w:tcW w:w="781" w:type="dxa"/>
            <w:tcBorders>
              <w:top w:val="single" w:sz="4" w:space="0" w:color="auto"/>
              <w:left w:val="single" w:sz="4" w:space="0" w:color="auto"/>
              <w:bottom w:val="single" w:sz="4" w:space="0" w:color="auto"/>
              <w:right w:val="single" w:sz="4" w:space="0" w:color="auto"/>
            </w:tcBorders>
          </w:tcPr>
          <w:p w14:paraId="4324D086" w14:textId="259BDCB0" w:rsidR="00100976" w:rsidRPr="003C2E13" w:rsidRDefault="00100976" w:rsidP="00100976">
            <w:pPr>
              <w:keepNext/>
              <w:rPr>
                <w:lang w:val="en-GB"/>
              </w:rPr>
            </w:pPr>
            <w:bookmarkStart w:id="666" w:name="_Toc503122723"/>
            <w:bookmarkEnd w:id="666"/>
            <w:ins w:id="667" w:author="Author">
              <w:r w:rsidRPr="00E0238F">
                <w:rPr>
                  <w:lang w:val="en-US"/>
                </w:rPr>
                <w:t>0</w:t>
              </w:r>
            </w:ins>
            <w:del w:id="668" w:author="Author">
              <w:r w:rsidRPr="003C2E13" w:rsidDel="00100976">
                <w:rPr>
                  <w:lang w:val="en-GB"/>
                </w:rPr>
                <w:delText>0</w:delText>
              </w:r>
            </w:del>
          </w:p>
        </w:tc>
        <w:tc>
          <w:tcPr>
            <w:tcW w:w="801" w:type="dxa"/>
            <w:tcBorders>
              <w:top w:val="single" w:sz="4" w:space="0" w:color="auto"/>
              <w:left w:val="single" w:sz="4" w:space="0" w:color="auto"/>
              <w:bottom w:val="single" w:sz="4" w:space="0" w:color="auto"/>
              <w:right w:val="single" w:sz="4" w:space="0" w:color="auto"/>
            </w:tcBorders>
          </w:tcPr>
          <w:p w14:paraId="76608EED" w14:textId="676E03C2" w:rsidR="00100976" w:rsidRPr="003C2E13" w:rsidRDefault="00100976" w:rsidP="00100976">
            <w:pPr>
              <w:keepNext/>
              <w:rPr>
                <w:lang w:val="en-GB"/>
              </w:rPr>
            </w:pPr>
            <w:bookmarkStart w:id="669" w:name="_Toc503122724"/>
            <w:bookmarkEnd w:id="669"/>
            <w:ins w:id="670" w:author="Author">
              <w:r w:rsidRPr="00E0238F">
                <w:rPr>
                  <w:lang w:val="en-US"/>
                </w:rPr>
                <w:t>1</w:t>
              </w:r>
            </w:ins>
            <w:del w:id="671" w:author="Author">
              <w:r w:rsidRPr="003C2E13" w:rsidDel="00100976">
                <w:rPr>
                  <w:lang w:val="en-GB"/>
                </w:rPr>
                <w:delText>4</w:delText>
              </w:r>
            </w:del>
          </w:p>
        </w:tc>
        <w:tc>
          <w:tcPr>
            <w:tcW w:w="717" w:type="dxa"/>
            <w:tcBorders>
              <w:top w:val="single" w:sz="4" w:space="0" w:color="auto"/>
              <w:left w:val="single" w:sz="4" w:space="0" w:color="auto"/>
              <w:bottom w:val="single" w:sz="4" w:space="0" w:color="auto"/>
              <w:right w:val="single" w:sz="4" w:space="0" w:color="auto"/>
            </w:tcBorders>
          </w:tcPr>
          <w:p w14:paraId="715809AA" w14:textId="02930FAF" w:rsidR="00100976" w:rsidRPr="003C2E13" w:rsidRDefault="00100976" w:rsidP="00100976">
            <w:pPr>
              <w:keepNext/>
              <w:rPr>
                <w:lang w:val="en-GB"/>
              </w:rPr>
            </w:pPr>
            <w:bookmarkStart w:id="672" w:name="_Toc503122725"/>
            <w:bookmarkEnd w:id="672"/>
            <w:ins w:id="673" w:author="Author">
              <w:r w:rsidRPr="00E0238F">
                <w:rPr>
                  <w:lang w:val="en-US"/>
                </w:rPr>
                <w:t>0</w:t>
              </w:r>
            </w:ins>
            <w:del w:id="674" w:author="Author">
              <w:r w:rsidRPr="003C2E13" w:rsidDel="00100976">
                <w:rPr>
                  <w:lang w:val="en-GB"/>
                </w:rPr>
                <w:delText>0</w:delText>
              </w:r>
            </w:del>
          </w:p>
        </w:tc>
        <w:tc>
          <w:tcPr>
            <w:tcW w:w="773" w:type="dxa"/>
            <w:tcBorders>
              <w:top w:val="single" w:sz="4" w:space="0" w:color="auto"/>
              <w:left w:val="single" w:sz="4" w:space="0" w:color="auto"/>
              <w:bottom w:val="single" w:sz="4" w:space="0" w:color="auto"/>
              <w:right w:val="single" w:sz="4" w:space="0" w:color="auto"/>
            </w:tcBorders>
          </w:tcPr>
          <w:p w14:paraId="5977AA6E" w14:textId="5ECD56C2" w:rsidR="00100976" w:rsidRPr="003C2E13" w:rsidRDefault="00100976" w:rsidP="00100976">
            <w:pPr>
              <w:keepNext/>
              <w:rPr>
                <w:lang w:val="en-GB"/>
              </w:rPr>
            </w:pPr>
            <w:bookmarkStart w:id="675" w:name="_Toc503122726"/>
            <w:bookmarkEnd w:id="675"/>
            <w:ins w:id="676" w:author="Author">
              <w:r w:rsidRPr="00E0238F">
                <w:rPr>
                  <w:lang w:val="en-US"/>
                </w:rPr>
                <w:t>17</w:t>
              </w:r>
            </w:ins>
            <w:del w:id="677" w:author="Author">
              <w:r w:rsidRPr="003C2E13" w:rsidDel="00100976">
                <w:rPr>
                  <w:lang w:val="en-GB"/>
                </w:rPr>
                <w:delText>23</w:delText>
              </w:r>
            </w:del>
          </w:p>
        </w:tc>
        <w:bookmarkStart w:id="678" w:name="_Toc503122727"/>
        <w:bookmarkEnd w:id="678"/>
      </w:tr>
    </w:tbl>
    <w:p w14:paraId="741E6400" w14:textId="1589748A" w:rsidR="00933680" w:rsidRPr="003C2E13" w:rsidRDefault="00933680" w:rsidP="00933680">
      <w:pPr>
        <w:pStyle w:val="Heading3"/>
        <w:rPr>
          <w:lang w:val="en-GB"/>
        </w:rPr>
      </w:pPr>
      <w:r w:rsidRPr="003C2E13">
        <w:rPr>
          <w:lang w:val="en-GB"/>
        </w:rPr>
        <w:t>Branch store segment vulnerabilities summary</w:t>
      </w:r>
    </w:p>
    <w:p w14:paraId="092A4FB1" w14:textId="77777777" w:rsidR="00933680" w:rsidRPr="003C2E13" w:rsidRDefault="00933680" w:rsidP="00933680">
      <w:pPr>
        <w:rPr>
          <w:lang w:val="en-GB"/>
        </w:rPr>
      </w:pPr>
      <w:r w:rsidRPr="003C2E13">
        <w:rPr>
          <w:lang w:val="en-GB"/>
        </w:rPr>
        <w:t>In the branch store network segment the only critical vulnerabilities, three in total, were on the read only copy of the Domain Controller. There were no high-risk vulnerabilities in any service.</w:t>
      </w:r>
    </w:p>
    <w:p w14:paraId="373FF385" w14:textId="2C88C702" w:rsidR="00933680" w:rsidRPr="003C2E13" w:rsidRDefault="00933680" w:rsidP="00933680">
      <w:pPr>
        <w:rPr>
          <w:lang w:val="en-GB"/>
        </w:rPr>
      </w:pPr>
      <w:r w:rsidRPr="003C2E13">
        <w:rPr>
          <w:lang w:val="en-GB"/>
        </w:rPr>
        <w:t>There was, however, a host that wasn’t catalogued that sh</w:t>
      </w:r>
      <w:r w:rsidR="006003F7">
        <w:rPr>
          <w:lang w:val="en-GB"/>
        </w:rPr>
        <w:t xml:space="preserve">ould be checked, but the best </w:t>
      </w:r>
      <w:r w:rsidRPr="003C2E13">
        <w:rPr>
          <w:lang w:val="en-GB"/>
        </w:rPr>
        <w:t>estimate is that it’s an instance of Kali. The summary of the number of vulnerabilities in the branch store segment can be found from the table 6.</w:t>
      </w:r>
    </w:p>
    <w:p w14:paraId="4FD08F30" w14:textId="2DD8E02D" w:rsidR="00A54706" w:rsidRPr="003C2E13" w:rsidRDefault="00A54706">
      <w:pPr>
        <w:pStyle w:val="Caption"/>
        <w:rPr>
          <w:lang w:val="en-GB"/>
        </w:rPr>
      </w:pPr>
      <w:bookmarkStart w:id="679" w:name="_Toc503131735"/>
      <w:r w:rsidRPr="003C2E13">
        <w:rPr>
          <w:lang w:val="en-GB"/>
        </w:rPr>
        <w:t xml:space="preserve">Table </w:t>
      </w:r>
      <w:r w:rsidRPr="003C2E13">
        <w:rPr>
          <w:lang w:val="en-GB"/>
        </w:rPr>
        <w:fldChar w:fldCharType="begin"/>
      </w:r>
      <w:r w:rsidRPr="003C2E13">
        <w:rPr>
          <w:lang w:val="en-GB"/>
        </w:rPr>
        <w:instrText xml:space="preserve"> SEQ Table \* ARABIC </w:instrText>
      </w:r>
      <w:r w:rsidRPr="003C2E13">
        <w:rPr>
          <w:lang w:val="en-GB"/>
        </w:rPr>
        <w:fldChar w:fldCharType="separate"/>
      </w:r>
      <w:r w:rsidR="002F0300">
        <w:rPr>
          <w:noProof/>
          <w:lang w:val="en-GB"/>
        </w:rPr>
        <w:t>6</w:t>
      </w:r>
      <w:r w:rsidRPr="003C2E13">
        <w:rPr>
          <w:lang w:val="en-GB"/>
        </w:rPr>
        <w:fldChar w:fldCharType="end"/>
      </w:r>
      <w:r w:rsidRPr="003C2E13">
        <w:rPr>
          <w:lang w:val="en-GB"/>
        </w:rPr>
        <w:t xml:space="preserve"> Branch vulnerabilities summary</w:t>
      </w:r>
      <w:bookmarkEnd w:id="679"/>
    </w:p>
    <w:tbl>
      <w:tblPr>
        <w:tblStyle w:val="TableGrid"/>
        <w:tblW w:w="0" w:type="auto"/>
        <w:tblLook w:val="04A0" w:firstRow="1" w:lastRow="0" w:firstColumn="1" w:lastColumn="0" w:noHBand="0" w:noVBand="1"/>
      </w:tblPr>
      <w:tblGrid>
        <w:gridCol w:w="1615"/>
        <w:gridCol w:w="1032"/>
        <w:gridCol w:w="1196"/>
        <w:gridCol w:w="1105"/>
        <w:gridCol w:w="1206"/>
        <w:gridCol w:w="1088"/>
        <w:gridCol w:w="1083"/>
      </w:tblGrid>
      <w:tr w:rsidR="00D02C7D" w:rsidRPr="003C2E13" w14:paraId="68D79E3A"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2DD1FCA2" w14:textId="77777777" w:rsidR="00D02C7D" w:rsidRPr="003C2E13" w:rsidRDefault="00D02C7D" w:rsidP="006003F7">
            <w:pPr>
              <w:keepNext/>
              <w:rPr>
                <w:b/>
                <w:lang w:val="en-GB"/>
              </w:rPr>
            </w:pPr>
            <w:r w:rsidRPr="003C2E13">
              <w:rPr>
                <w:b/>
                <w:lang w:val="en-GB"/>
              </w:rPr>
              <w:t>Host</w:t>
            </w:r>
            <w:bookmarkStart w:id="680" w:name="_Toc503122729"/>
            <w:bookmarkEnd w:id="680"/>
          </w:p>
        </w:tc>
        <w:tc>
          <w:tcPr>
            <w:tcW w:w="1032" w:type="dxa"/>
            <w:tcBorders>
              <w:top w:val="single" w:sz="4" w:space="0" w:color="auto"/>
              <w:left w:val="single" w:sz="4" w:space="0" w:color="auto"/>
              <w:bottom w:val="single" w:sz="4" w:space="0" w:color="auto"/>
              <w:right w:val="single" w:sz="4" w:space="0" w:color="auto"/>
            </w:tcBorders>
            <w:hideMark/>
          </w:tcPr>
          <w:p w14:paraId="6BD5A1E6" w14:textId="77777777" w:rsidR="00D02C7D" w:rsidRPr="003C2E13" w:rsidRDefault="00D02C7D" w:rsidP="006003F7">
            <w:pPr>
              <w:keepNext/>
              <w:rPr>
                <w:b/>
                <w:lang w:val="en-GB"/>
              </w:rPr>
            </w:pPr>
            <w:r w:rsidRPr="003C2E13">
              <w:rPr>
                <w:b/>
                <w:lang w:val="en-GB"/>
              </w:rPr>
              <w:t>Service</w:t>
            </w:r>
            <w:bookmarkStart w:id="681" w:name="_Toc503122730"/>
            <w:bookmarkEnd w:id="681"/>
          </w:p>
        </w:tc>
        <w:tc>
          <w:tcPr>
            <w:tcW w:w="1196" w:type="dxa"/>
            <w:tcBorders>
              <w:top w:val="single" w:sz="4" w:space="0" w:color="auto"/>
              <w:left w:val="single" w:sz="4" w:space="0" w:color="auto"/>
              <w:bottom w:val="single" w:sz="4" w:space="0" w:color="auto"/>
              <w:right w:val="single" w:sz="4" w:space="0" w:color="auto"/>
            </w:tcBorders>
            <w:hideMark/>
          </w:tcPr>
          <w:p w14:paraId="7DB0E698" w14:textId="77777777" w:rsidR="00D02C7D" w:rsidRPr="003C2E13" w:rsidRDefault="00D02C7D" w:rsidP="006003F7">
            <w:pPr>
              <w:keepNext/>
              <w:rPr>
                <w:b/>
                <w:lang w:val="en-GB"/>
              </w:rPr>
            </w:pPr>
            <w:r w:rsidRPr="003C2E13">
              <w:rPr>
                <w:b/>
                <w:lang w:val="en-GB"/>
              </w:rPr>
              <w:t>Critical</w:t>
            </w:r>
            <w:bookmarkStart w:id="682" w:name="_Toc503122731"/>
            <w:bookmarkEnd w:id="682"/>
          </w:p>
        </w:tc>
        <w:tc>
          <w:tcPr>
            <w:tcW w:w="1105" w:type="dxa"/>
            <w:tcBorders>
              <w:top w:val="single" w:sz="4" w:space="0" w:color="auto"/>
              <w:left w:val="single" w:sz="4" w:space="0" w:color="auto"/>
              <w:bottom w:val="single" w:sz="4" w:space="0" w:color="auto"/>
              <w:right w:val="single" w:sz="4" w:space="0" w:color="auto"/>
            </w:tcBorders>
            <w:hideMark/>
          </w:tcPr>
          <w:p w14:paraId="068B40BF" w14:textId="77777777" w:rsidR="00D02C7D" w:rsidRPr="003C2E13" w:rsidRDefault="00D02C7D" w:rsidP="006003F7">
            <w:pPr>
              <w:keepNext/>
              <w:rPr>
                <w:b/>
                <w:lang w:val="en-GB"/>
              </w:rPr>
            </w:pPr>
            <w:r w:rsidRPr="003C2E13">
              <w:rPr>
                <w:b/>
                <w:lang w:val="en-GB"/>
              </w:rPr>
              <w:t>High</w:t>
            </w:r>
            <w:bookmarkStart w:id="683" w:name="_Toc503122732"/>
            <w:bookmarkEnd w:id="683"/>
          </w:p>
        </w:tc>
        <w:tc>
          <w:tcPr>
            <w:tcW w:w="1206" w:type="dxa"/>
            <w:tcBorders>
              <w:top w:val="single" w:sz="4" w:space="0" w:color="auto"/>
              <w:left w:val="single" w:sz="4" w:space="0" w:color="auto"/>
              <w:bottom w:val="single" w:sz="4" w:space="0" w:color="auto"/>
              <w:right w:val="single" w:sz="4" w:space="0" w:color="auto"/>
            </w:tcBorders>
            <w:hideMark/>
          </w:tcPr>
          <w:p w14:paraId="273F85AD" w14:textId="77777777" w:rsidR="00D02C7D" w:rsidRPr="003C2E13" w:rsidRDefault="00D02C7D" w:rsidP="006003F7">
            <w:pPr>
              <w:keepNext/>
              <w:rPr>
                <w:b/>
                <w:lang w:val="en-GB"/>
              </w:rPr>
            </w:pPr>
            <w:r w:rsidRPr="003C2E13">
              <w:rPr>
                <w:b/>
                <w:lang w:val="en-GB"/>
              </w:rPr>
              <w:t>Med</w:t>
            </w:r>
            <w:bookmarkStart w:id="684" w:name="_Toc503122733"/>
            <w:bookmarkEnd w:id="684"/>
          </w:p>
        </w:tc>
        <w:tc>
          <w:tcPr>
            <w:tcW w:w="1088" w:type="dxa"/>
            <w:tcBorders>
              <w:top w:val="single" w:sz="4" w:space="0" w:color="auto"/>
              <w:left w:val="single" w:sz="4" w:space="0" w:color="auto"/>
              <w:bottom w:val="single" w:sz="4" w:space="0" w:color="auto"/>
              <w:right w:val="single" w:sz="4" w:space="0" w:color="auto"/>
            </w:tcBorders>
            <w:hideMark/>
          </w:tcPr>
          <w:p w14:paraId="4AF810B8" w14:textId="77777777" w:rsidR="00D02C7D" w:rsidRPr="003C2E13" w:rsidRDefault="00D02C7D" w:rsidP="006003F7">
            <w:pPr>
              <w:keepNext/>
              <w:rPr>
                <w:b/>
                <w:lang w:val="en-GB"/>
              </w:rPr>
            </w:pPr>
            <w:r w:rsidRPr="003C2E13">
              <w:rPr>
                <w:b/>
                <w:lang w:val="en-GB"/>
              </w:rPr>
              <w:t>Low</w:t>
            </w:r>
            <w:bookmarkStart w:id="685" w:name="_Toc503122734"/>
            <w:bookmarkEnd w:id="685"/>
          </w:p>
        </w:tc>
        <w:tc>
          <w:tcPr>
            <w:tcW w:w="1083" w:type="dxa"/>
            <w:tcBorders>
              <w:top w:val="single" w:sz="4" w:space="0" w:color="auto"/>
              <w:left w:val="single" w:sz="4" w:space="0" w:color="auto"/>
              <w:bottom w:val="single" w:sz="4" w:space="0" w:color="auto"/>
              <w:right w:val="single" w:sz="4" w:space="0" w:color="auto"/>
            </w:tcBorders>
            <w:hideMark/>
          </w:tcPr>
          <w:p w14:paraId="29A638A3" w14:textId="77777777" w:rsidR="00D02C7D" w:rsidRPr="003C2E13" w:rsidRDefault="00D02C7D" w:rsidP="006003F7">
            <w:pPr>
              <w:keepNext/>
              <w:rPr>
                <w:b/>
                <w:lang w:val="en-GB"/>
              </w:rPr>
            </w:pPr>
            <w:r w:rsidRPr="003C2E13">
              <w:rPr>
                <w:b/>
                <w:lang w:val="en-GB"/>
              </w:rPr>
              <w:t>Info</w:t>
            </w:r>
            <w:bookmarkStart w:id="686" w:name="_Toc503122735"/>
            <w:bookmarkEnd w:id="686"/>
          </w:p>
        </w:tc>
        <w:bookmarkStart w:id="687" w:name="_Toc503122736"/>
        <w:bookmarkEnd w:id="687"/>
      </w:tr>
      <w:tr w:rsidR="00D02C7D" w:rsidRPr="003C2E13" w14:paraId="3DB9BC74"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32DE0F2E" w14:textId="77777777" w:rsidR="00D02C7D" w:rsidRPr="003C2E13" w:rsidRDefault="00D02C7D" w:rsidP="006003F7">
            <w:pPr>
              <w:keepNext/>
              <w:rPr>
                <w:lang w:val="en-GB"/>
              </w:rPr>
            </w:pPr>
            <w:r w:rsidRPr="003C2E13">
              <w:rPr>
                <w:lang w:val="en-GB"/>
              </w:rPr>
              <w:t>192.168.10.10</w:t>
            </w:r>
            <w:bookmarkStart w:id="688" w:name="_Toc503122737"/>
            <w:bookmarkEnd w:id="688"/>
          </w:p>
        </w:tc>
        <w:tc>
          <w:tcPr>
            <w:tcW w:w="1032" w:type="dxa"/>
            <w:tcBorders>
              <w:top w:val="single" w:sz="4" w:space="0" w:color="auto"/>
              <w:left w:val="single" w:sz="4" w:space="0" w:color="auto"/>
              <w:bottom w:val="single" w:sz="4" w:space="0" w:color="auto"/>
              <w:right w:val="single" w:sz="4" w:space="0" w:color="auto"/>
            </w:tcBorders>
            <w:hideMark/>
          </w:tcPr>
          <w:p w14:paraId="0BF93812" w14:textId="77777777" w:rsidR="00D02C7D" w:rsidRPr="003C2E13" w:rsidRDefault="00D02C7D" w:rsidP="006003F7">
            <w:pPr>
              <w:keepNext/>
              <w:rPr>
                <w:lang w:val="en-GB"/>
              </w:rPr>
            </w:pPr>
            <w:r w:rsidRPr="003C2E13">
              <w:rPr>
                <w:lang w:val="en-GB"/>
              </w:rPr>
              <w:t>DC</w:t>
            </w:r>
            <w:bookmarkStart w:id="689" w:name="_Toc503122738"/>
            <w:bookmarkEnd w:id="689"/>
          </w:p>
        </w:tc>
        <w:tc>
          <w:tcPr>
            <w:tcW w:w="1196" w:type="dxa"/>
            <w:tcBorders>
              <w:top w:val="single" w:sz="4" w:space="0" w:color="auto"/>
              <w:left w:val="single" w:sz="4" w:space="0" w:color="auto"/>
              <w:bottom w:val="single" w:sz="4" w:space="0" w:color="auto"/>
              <w:right w:val="single" w:sz="4" w:space="0" w:color="auto"/>
            </w:tcBorders>
            <w:hideMark/>
          </w:tcPr>
          <w:p w14:paraId="72E8D4A4" w14:textId="77777777" w:rsidR="00D02C7D" w:rsidRPr="003C2E13" w:rsidRDefault="00D02C7D" w:rsidP="006003F7">
            <w:pPr>
              <w:keepNext/>
              <w:rPr>
                <w:lang w:val="en-GB"/>
              </w:rPr>
            </w:pPr>
            <w:r w:rsidRPr="003C2E13">
              <w:rPr>
                <w:lang w:val="en-GB"/>
              </w:rPr>
              <w:t>3</w:t>
            </w:r>
            <w:bookmarkStart w:id="690" w:name="_Toc503122739"/>
            <w:bookmarkEnd w:id="690"/>
          </w:p>
        </w:tc>
        <w:tc>
          <w:tcPr>
            <w:tcW w:w="1105" w:type="dxa"/>
            <w:tcBorders>
              <w:top w:val="single" w:sz="4" w:space="0" w:color="auto"/>
              <w:left w:val="single" w:sz="4" w:space="0" w:color="auto"/>
              <w:bottom w:val="single" w:sz="4" w:space="0" w:color="auto"/>
              <w:right w:val="single" w:sz="4" w:space="0" w:color="auto"/>
            </w:tcBorders>
            <w:hideMark/>
          </w:tcPr>
          <w:p w14:paraId="69328A11" w14:textId="77777777" w:rsidR="00D02C7D" w:rsidRPr="003C2E13" w:rsidRDefault="00D02C7D" w:rsidP="006003F7">
            <w:pPr>
              <w:keepNext/>
              <w:rPr>
                <w:lang w:val="en-GB"/>
              </w:rPr>
            </w:pPr>
            <w:r w:rsidRPr="003C2E13">
              <w:rPr>
                <w:lang w:val="en-GB"/>
              </w:rPr>
              <w:t>0</w:t>
            </w:r>
            <w:bookmarkStart w:id="691" w:name="_Toc503122740"/>
            <w:bookmarkEnd w:id="691"/>
          </w:p>
        </w:tc>
        <w:tc>
          <w:tcPr>
            <w:tcW w:w="1206" w:type="dxa"/>
            <w:tcBorders>
              <w:top w:val="single" w:sz="4" w:space="0" w:color="auto"/>
              <w:left w:val="single" w:sz="4" w:space="0" w:color="auto"/>
              <w:bottom w:val="single" w:sz="4" w:space="0" w:color="auto"/>
              <w:right w:val="single" w:sz="4" w:space="0" w:color="auto"/>
            </w:tcBorders>
            <w:hideMark/>
          </w:tcPr>
          <w:p w14:paraId="52E79CFE" w14:textId="77777777" w:rsidR="00D02C7D" w:rsidRPr="003C2E13" w:rsidRDefault="00D02C7D" w:rsidP="006003F7">
            <w:pPr>
              <w:keepNext/>
              <w:rPr>
                <w:lang w:val="en-GB"/>
              </w:rPr>
            </w:pPr>
            <w:r w:rsidRPr="003C2E13">
              <w:rPr>
                <w:lang w:val="en-GB"/>
              </w:rPr>
              <w:t>1</w:t>
            </w:r>
            <w:bookmarkStart w:id="692" w:name="_Toc503122741"/>
            <w:bookmarkEnd w:id="692"/>
          </w:p>
        </w:tc>
        <w:tc>
          <w:tcPr>
            <w:tcW w:w="1088" w:type="dxa"/>
            <w:tcBorders>
              <w:top w:val="single" w:sz="4" w:space="0" w:color="auto"/>
              <w:left w:val="single" w:sz="4" w:space="0" w:color="auto"/>
              <w:bottom w:val="single" w:sz="4" w:space="0" w:color="auto"/>
              <w:right w:val="single" w:sz="4" w:space="0" w:color="auto"/>
            </w:tcBorders>
            <w:hideMark/>
          </w:tcPr>
          <w:p w14:paraId="1A7EAEEB" w14:textId="77777777" w:rsidR="00D02C7D" w:rsidRPr="003C2E13" w:rsidRDefault="00D02C7D" w:rsidP="006003F7">
            <w:pPr>
              <w:keepNext/>
              <w:rPr>
                <w:lang w:val="en-GB"/>
              </w:rPr>
            </w:pPr>
            <w:r w:rsidRPr="003C2E13">
              <w:rPr>
                <w:lang w:val="en-GB"/>
              </w:rPr>
              <w:t>0</w:t>
            </w:r>
            <w:bookmarkStart w:id="693" w:name="_Toc503122742"/>
            <w:bookmarkEnd w:id="693"/>
          </w:p>
        </w:tc>
        <w:tc>
          <w:tcPr>
            <w:tcW w:w="1083" w:type="dxa"/>
            <w:tcBorders>
              <w:top w:val="single" w:sz="4" w:space="0" w:color="auto"/>
              <w:left w:val="single" w:sz="4" w:space="0" w:color="auto"/>
              <w:bottom w:val="single" w:sz="4" w:space="0" w:color="auto"/>
              <w:right w:val="single" w:sz="4" w:space="0" w:color="auto"/>
            </w:tcBorders>
            <w:hideMark/>
          </w:tcPr>
          <w:p w14:paraId="09091D67" w14:textId="77777777" w:rsidR="00D02C7D" w:rsidRPr="003C2E13" w:rsidRDefault="00D02C7D" w:rsidP="006003F7">
            <w:pPr>
              <w:keepNext/>
              <w:rPr>
                <w:lang w:val="en-GB"/>
              </w:rPr>
            </w:pPr>
            <w:r w:rsidRPr="003C2E13">
              <w:rPr>
                <w:lang w:val="en-GB"/>
              </w:rPr>
              <w:t>30</w:t>
            </w:r>
            <w:bookmarkStart w:id="694" w:name="_Toc503122743"/>
            <w:bookmarkEnd w:id="694"/>
          </w:p>
        </w:tc>
        <w:bookmarkStart w:id="695" w:name="_Toc503122744"/>
        <w:bookmarkEnd w:id="695"/>
      </w:tr>
      <w:tr w:rsidR="00D02C7D" w:rsidRPr="003C2E13" w14:paraId="6EA878C3"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197F8549" w14:textId="77777777" w:rsidR="00D02C7D" w:rsidRPr="003C2E13" w:rsidRDefault="00D02C7D" w:rsidP="006003F7">
            <w:pPr>
              <w:keepNext/>
              <w:rPr>
                <w:lang w:val="en-GB"/>
              </w:rPr>
            </w:pPr>
            <w:r w:rsidRPr="003C2E13">
              <w:rPr>
                <w:lang w:val="en-GB"/>
              </w:rPr>
              <w:t>192.168.10.20</w:t>
            </w:r>
            <w:bookmarkStart w:id="696" w:name="_Toc503122745"/>
            <w:bookmarkEnd w:id="696"/>
          </w:p>
        </w:tc>
        <w:tc>
          <w:tcPr>
            <w:tcW w:w="1032" w:type="dxa"/>
            <w:tcBorders>
              <w:top w:val="single" w:sz="4" w:space="0" w:color="auto"/>
              <w:left w:val="single" w:sz="4" w:space="0" w:color="auto"/>
              <w:bottom w:val="single" w:sz="4" w:space="0" w:color="auto"/>
              <w:right w:val="single" w:sz="4" w:space="0" w:color="auto"/>
            </w:tcBorders>
            <w:hideMark/>
          </w:tcPr>
          <w:p w14:paraId="4C28FE83" w14:textId="77777777" w:rsidR="00D02C7D" w:rsidRPr="003C2E13" w:rsidRDefault="00D02C7D" w:rsidP="006003F7">
            <w:pPr>
              <w:keepNext/>
              <w:rPr>
                <w:lang w:val="en-GB"/>
              </w:rPr>
            </w:pPr>
            <w:r w:rsidRPr="003C2E13">
              <w:rPr>
                <w:lang w:val="en-GB"/>
              </w:rPr>
              <w:t>POS</w:t>
            </w:r>
            <w:bookmarkStart w:id="697" w:name="_Toc503122746"/>
            <w:bookmarkEnd w:id="697"/>
          </w:p>
        </w:tc>
        <w:tc>
          <w:tcPr>
            <w:tcW w:w="1196" w:type="dxa"/>
            <w:tcBorders>
              <w:top w:val="single" w:sz="4" w:space="0" w:color="auto"/>
              <w:left w:val="single" w:sz="4" w:space="0" w:color="auto"/>
              <w:bottom w:val="single" w:sz="4" w:space="0" w:color="auto"/>
              <w:right w:val="single" w:sz="4" w:space="0" w:color="auto"/>
            </w:tcBorders>
            <w:hideMark/>
          </w:tcPr>
          <w:p w14:paraId="5BB8BBE2" w14:textId="77777777" w:rsidR="00D02C7D" w:rsidRPr="003C2E13" w:rsidRDefault="00D02C7D" w:rsidP="006003F7">
            <w:pPr>
              <w:keepNext/>
              <w:rPr>
                <w:lang w:val="en-GB"/>
              </w:rPr>
            </w:pPr>
            <w:r w:rsidRPr="003C2E13">
              <w:rPr>
                <w:lang w:val="en-GB"/>
              </w:rPr>
              <w:t>0</w:t>
            </w:r>
            <w:bookmarkStart w:id="698" w:name="_Toc503122747"/>
            <w:bookmarkEnd w:id="698"/>
          </w:p>
        </w:tc>
        <w:tc>
          <w:tcPr>
            <w:tcW w:w="1105" w:type="dxa"/>
            <w:tcBorders>
              <w:top w:val="single" w:sz="4" w:space="0" w:color="auto"/>
              <w:left w:val="single" w:sz="4" w:space="0" w:color="auto"/>
              <w:bottom w:val="single" w:sz="4" w:space="0" w:color="auto"/>
              <w:right w:val="single" w:sz="4" w:space="0" w:color="auto"/>
            </w:tcBorders>
            <w:hideMark/>
          </w:tcPr>
          <w:p w14:paraId="590CB434" w14:textId="77777777" w:rsidR="00D02C7D" w:rsidRPr="003C2E13" w:rsidRDefault="00D02C7D" w:rsidP="006003F7">
            <w:pPr>
              <w:keepNext/>
              <w:rPr>
                <w:lang w:val="en-GB"/>
              </w:rPr>
            </w:pPr>
            <w:r w:rsidRPr="003C2E13">
              <w:rPr>
                <w:lang w:val="en-GB"/>
              </w:rPr>
              <w:t>0</w:t>
            </w:r>
            <w:bookmarkStart w:id="699" w:name="_Toc503122748"/>
            <w:bookmarkEnd w:id="699"/>
          </w:p>
        </w:tc>
        <w:tc>
          <w:tcPr>
            <w:tcW w:w="1206" w:type="dxa"/>
            <w:tcBorders>
              <w:top w:val="single" w:sz="4" w:space="0" w:color="auto"/>
              <w:left w:val="single" w:sz="4" w:space="0" w:color="auto"/>
              <w:bottom w:val="single" w:sz="4" w:space="0" w:color="auto"/>
              <w:right w:val="single" w:sz="4" w:space="0" w:color="auto"/>
            </w:tcBorders>
            <w:hideMark/>
          </w:tcPr>
          <w:p w14:paraId="576A0655" w14:textId="77777777" w:rsidR="00D02C7D" w:rsidRPr="003C2E13" w:rsidRDefault="00D02C7D" w:rsidP="006003F7">
            <w:pPr>
              <w:keepNext/>
              <w:rPr>
                <w:lang w:val="en-GB"/>
              </w:rPr>
            </w:pPr>
            <w:r w:rsidRPr="003C2E13">
              <w:rPr>
                <w:lang w:val="en-GB"/>
              </w:rPr>
              <w:t>3</w:t>
            </w:r>
            <w:bookmarkStart w:id="700" w:name="_Toc503122749"/>
            <w:bookmarkEnd w:id="700"/>
          </w:p>
        </w:tc>
        <w:tc>
          <w:tcPr>
            <w:tcW w:w="1088" w:type="dxa"/>
            <w:tcBorders>
              <w:top w:val="single" w:sz="4" w:space="0" w:color="auto"/>
              <w:left w:val="single" w:sz="4" w:space="0" w:color="auto"/>
              <w:bottom w:val="single" w:sz="4" w:space="0" w:color="auto"/>
              <w:right w:val="single" w:sz="4" w:space="0" w:color="auto"/>
            </w:tcBorders>
            <w:hideMark/>
          </w:tcPr>
          <w:p w14:paraId="1981C3BF" w14:textId="77777777" w:rsidR="00D02C7D" w:rsidRPr="003C2E13" w:rsidRDefault="00D02C7D" w:rsidP="006003F7">
            <w:pPr>
              <w:keepNext/>
              <w:rPr>
                <w:lang w:val="en-GB"/>
              </w:rPr>
            </w:pPr>
            <w:r w:rsidRPr="003C2E13">
              <w:rPr>
                <w:lang w:val="en-GB"/>
              </w:rPr>
              <w:t>2</w:t>
            </w:r>
            <w:bookmarkStart w:id="701" w:name="_Toc503122750"/>
            <w:bookmarkEnd w:id="701"/>
          </w:p>
        </w:tc>
        <w:tc>
          <w:tcPr>
            <w:tcW w:w="1083" w:type="dxa"/>
            <w:tcBorders>
              <w:top w:val="single" w:sz="4" w:space="0" w:color="auto"/>
              <w:left w:val="single" w:sz="4" w:space="0" w:color="auto"/>
              <w:bottom w:val="single" w:sz="4" w:space="0" w:color="auto"/>
              <w:right w:val="single" w:sz="4" w:space="0" w:color="auto"/>
            </w:tcBorders>
            <w:hideMark/>
          </w:tcPr>
          <w:p w14:paraId="223F3A33" w14:textId="77777777" w:rsidR="00D02C7D" w:rsidRPr="003C2E13" w:rsidRDefault="00D02C7D" w:rsidP="006003F7">
            <w:pPr>
              <w:keepNext/>
              <w:rPr>
                <w:lang w:val="en-GB"/>
              </w:rPr>
            </w:pPr>
            <w:r w:rsidRPr="003C2E13">
              <w:rPr>
                <w:lang w:val="en-GB"/>
              </w:rPr>
              <w:t>31</w:t>
            </w:r>
            <w:bookmarkStart w:id="702" w:name="_Toc503122751"/>
            <w:bookmarkEnd w:id="702"/>
          </w:p>
        </w:tc>
        <w:bookmarkStart w:id="703" w:name="_Toc503122752"/>
        <w:bookmarkEnd w:id="703"/>
      </w:tr>
      <w:tr w:rsidR="00D02C7D" w:rsidRPr="003C2E13" w14:paraId="5350DD87"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502DC08F" w14:textId="77777777" w:rsidR="00D02C7D" w:rsidRPr="003C2E13" w:rsidRDefault="00D02C7D" w:rsidP="006003F7">
            <w:pPr>
              <w:keepNext/>
              <w:rPr>
                <w:lang w:val="en-GB"/>
              </w:rPr>
            </w:pPr>
            <w:r w:rsidRPr="003C2E13">
              <w:rPr>
                <w:lang w:val="en-GB"/>
              </w:rPr>
              <w:t>192.168.10.30</w:t>
            </w:r>
            <w:bookmarkStart w:id="704" w:name="_Toc503122753"/>
            <w:bookmarkEnd w:id="704"/>
          </w:p>
        </w:tc>
        <w:tc>
          <w:tcPr>
            <w:tcW w:w="1032" w:type="dxa"/>
            <w:tcBorders>
              <w:top w:val="single" w:sz="4" w:space="0" w:color="auto"/>
              <w:left w:val="single" w:sz="4" w:space="0" w:color="auto"/>
              <w:bottom w:val="single" w:sz="4" w:space="0" w:color="auto"/>
              <w:right w:val="single" w:sz="4" w:space="0" w:color="auto"/>
            </w:tcBorders>
            <w:hideMark/>
          </w:tcPr>
          <w:p w14:paraId="06410133" w14:textId="77777777" w:rsidR="00D02C7D" w:rsidRPr="003C2E13" w:rsidRDefault="00D02C7D" w:rsidP="006003F7">
            <w:pPr>
              <w:keepNext/>
              <w:rPr>
                <w:lang w:val="en-GB"/>
              </w:rPr>
            </w:pPr>
            <w:r w:rsidRPr="003C2E13">
              <w:rPr>
                <w:lang w:val="en-GB"/>
              </w:rPr>
              <w:t>InfoTV</w:t>
            </w:r>
            <w:bookmarkStart w:id="705" w:name="_Toc503122754"/>
            <w:bookmarkEnd w:id="705"/>
          </w:p>
        </w:tc>
        <w:tc>
          <w:tcPr>
            <w:tcW w:w="1196" w:type="dxa"/>
            <w:tcBorders>
              <w:top w:val="single" w:sz="4" w:space="0" w:color="auto"/>
              <w:left w:val="single" w:sz="4" w:space="0" w:color="auto"/>
              <w:bottom w:val="single" w:sz="4" w:space="0" w:color="auto"/>
              <w:right w:val="single" w:sz="4" w:space="0" w:color="auto"/>
            </w:tcBorders>
            <w:hideMark/>
          </w:tcPr>
          <w:p w14:paraId="06D7AD70" w14:textId="77777777" w:rsidR="00D02C7D" w:rsidRPr="003C2E13" w:rsidRDefault="00D02C7D" w:rsidP="006003F7">
            <w:pPr>
              <w:keepNext/>
              <w:rPr>
                <w:lang w:val="en-GB"/>
              </w:rPr>
            </w:pPr>
            <w:r w:rsidRPr="003C2E13">
              <w:rPr>
                <w:lang w:val="en-GB"/>
              </w:rPr>
              <w:t>0</w:t>
            </w:r>
            <w:bookmarkStart w:id="706" w:name="_Toc503122755"/>
            <w:bookmarkEnd w:id="706"/>
          </w:p>
        </w:tc>
        <w:tc>
          <w:tcPr>
            <w:tcW w:w="1105" w:type="dxa"/>
            <w:tcBorders>
              <w:top w:val="single" w:sz="4" w:space="0" w:color="auto"/>
              <w:left w:val="single" w:sz="4" w:space="0" w:color="auto"/>
              <w:bottom w:val="single" w:sz="4" w:space="0" w:color="auto"/>
              <w:right w:val="single" w:sz="4" w:space="0" w:color="auto"/>
            </w:tcBorders>
            <w:hideMark/>
          </w:tcPr>
          <w:p w14:paraId="1B256619" w14:textId="77777777" w:rsidR="00D02C7D" w:rsidRPr="003C2E13" w:rsidRDefault="00D02C7D" w:rsidP="006003F7">
            <w:pPr>
              <w:keepNext/>
              <w:rPr>
                <w:lang w:val="en-GB"/>
              </w:rPr>
            </w:pPr>
            <w:r w:rsidRPr="003C2E13">
              <w:rPr>
                <w:lang w:val="en-GB"/>
              </w:rPr>
              <w:t>0</w:t>
            </w:r>
            <w:bookmarkStart w:id="707" w:name="_Toc503122756"/>
            <w:bookmarkEnd w:id="707"/>
          </w:p>
        </w:tc>
        <w:tc>
          <w:tcPr>
            <w:tcW w:w="1206" w:type="dxa"/>
            <w:tcBorders>
              <w:top w:val="single" w:sz="4" w:space="0" w:color="auto"/>
              <w:left w:val="single" w:sz="4" w:space="0" w:color="auto"/>
              <w:bottom w:val="single" w:sz="4" w:space="0" w:color="auto"/>
              <w:right w:val="single" w:sz="4" w:space="0" w:color="auto"/>
            </w:tcBorders>
            <w:hideMark/>
          </w:tcPr>
          <w:p w14:paraId="04CAA0B5" w14:textId="77777777" w:rsidR="00D02C7D" w:rsidRPr="003C2E13" w:rsidRDefault="00D02C7D" w:rsidP="006003F7">
            <w:pPr>
              <w:keepNext/>
              <w:rPr>
                <w:lang w:val="en-GB"/>
              </w:rPr>
            </w:pPr>
            <w:r w:rsidRPr="003C2E13">
              <w:rPr>
                <w:lang w:val="en-GB"/>
              </w:rPr>
              <w:t>0</w:t>
            </w:r>
            <w:bookmarkStart w:id="708" w:name="_Toc503122757"/>
            <w:bookmarkEnd w:id="708"/>
          </w:p>
        </w:tc>
        <w:tc>
          <w:tcPr>
            <w:tcW w:w="1088" w:type="dxa"/>
            <w:tcBorders>
              <w:top w:val="single" w:sz="4" w:space="0" w:color="auto"/>
              <w:left w:val="single" w:sz="4" w:space="0" w:color="auto"/>
              <w:bottom w:val="single" w:sz="4" w:space="0" w:color="auto"/>
              <w:right w:val="single" w:sz="4" w:space="0" w:color="auto"/>
            </w:tcBorders>
            <w:hideMark/>
          </w:tcPr>
          <w:p w14:paraId="6C83E823" w14:textId="77777777" w:rsidR="00D02C7D" w:rsidRPr="003C2E13" w:rsidRDefault="00D02C7D" w:rsidP="006003F7">
            <w:pPr>
              <w:keepNext/>
              <w:rPr>
                <w:lang w:val="en-GB"/>
              </w:rPr>
            </w:pPr>
            <w:r w:rsidRPr="003C2E13">
              <w:rPr>
                <w:lang w:val="en-GB"/>
              </w:rPr>
              <w:t>0</w:t>
            </w:r>
            <w:bookmarkStart w:id="709" w:name="_Toc503122758"/>
            <w:bookmarkEnd w:id="709"/>
          </w:p>
        </w:tc>
        <w:tc>
          <w:tcPr>
            <w:tcW w:w="1083" w:type="dxa"/>
            <w:tcBorders>
              <w:top w:val="single" w:sz="4" w:space="0" w:color="auto"/>
              <w:left w:val="single" w:sz="4" w:space="0" w:color="auto"/>
              <w:bottom w:val="single" w:sz="4" w:space="0" w:color="auto"/>
              <w:right w:val="single" w:sz="4" w:space="0" w:color="auto"/>
            </w:tcBorders>
            <w:hideMark/>
          </w:tcPr>
          <w:p w14:paraId="1B6D8340" w14:textId="77777777" w:rsidR="00D02C7D" w:rsidRPr="003C2E13" w:rsidRDefault="00D02C7D" w:rsidP="006003F7">
            <w:pPr>
              <w:keepNext/>
              <w:rPr>
                <w:lang w:val="en-GB"/>
              </w:rPr>
            </w:pPr>
            <w:r w:rsidRPr="003C2E13">
              <w:rPr>
                <w:lang w:val="en-GB"/>
              </w:rPr>
              <w:t>4</w:t>
            </w:r>
            <w:bookmarkStart w:id="710" w:name="_Toc503122759"/>
            <w:bookmarkEnd w:id="710"/>
          </w:p>
        </w:tc>
        <w:bookmarkStart w:id="711" w:name="_Toc503122760"/>
        <w:bookmarkEnd w:id="711"/>
      </w:tr>
      <w:tr w:rsidR="00D02C7D" w:rsidRPr="003C2E13" w14:paraId="3DB565B9"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604F757C" w14:textId="77777777" w:rsidR="00D02C7D" w:rsidRPr="003C2E13" w:rsidRDefault="00D02C7D" w:rsidP="006003F7">
            <w:pPr>
              <w:keepNext/>
              <w:rPr>
                <w:lang w:val="en-GB"/>
              </w:rPr>
            </w:pPr>
            <w:r w:rsidRPr="003C2E13">
              <w:rPr>
                <w:lang w:val="en-GB"/>
              </w:rPr>
              <w:t>192.168.10.51</w:t>
            </w:r>
            <w:bookmarkStart w:id="712" w:name="_Toc503122761"/>
            <w:bookmarkEnd w:id="712"/>
          </w:p>
        </w:tc>
        <w:tc>
          <w:tcPr>
            <w:tcW w:w="1032" w:type="dxa"/>
            <w:tcBorders>
              <w:top w:val="single" w:sz="4" w:space="0" w:color="auto"/>
              <w:left w:val="single" w:sz="4" w:space="0" w:color="auto"/>
              <w:bottom w:val="single" w:sz="4" w:space="0" w:color="auto"/>
              <w:right w:val="single" w:sz="4" w:space="0" w:color="auto"/>
            </w:tcBorders>
            <w:hideMark/>
          </w:tcPr>
          <w:p w14:paraId="635AF009" w14:textId="77777777" w:rsidR="00D02C7D" w:rsidRPr="003C2E13" w:rsidRDefault="00D02C7D" w:rsidP="006003F7">
            <w:pPr>
              <w:keepNext/>
              <w:rPr>
                <w:lang w:val="en-GB"/>
              </w:rPr>
            </w:pPr>
            <w:r w:rsidRPr="003C2E13">
              <w:rPr>
                <w:lang w:val="en-GB"/>
              </w:rPr>
              <w:t>CCTV-Branch1</w:t>
            </w:r>
            <w:bookmarkStart w:id="713" w:name="_Toc503122762"/>
            <w:bookmarkEnd w:id="713"/>
          </w:p>
        </w:tc>
        <w:tc>
          <w:tcPr>
            <w:tcW w:w="1196" w:type="dxa"/>
            <w:tcBorders>
              <w:top w:val="single" w:sz="4" w:space="0" w:color="auto"/>
              <w:left w:val="single" w:sz="4" w:space="0" w:color="auto"/>
              <w:bottom w:val="single" w:sz="4" w:space="0" w:color="auto"/>
              <w:right w:val="single" w:sz="4" w:space="0" w:color="auto"/>
            </w:tcBorders>
            <w:hideMark/>
          </w:tcPr>
          <w:p w14:paraId="32B768E1" w14:textId="77777777" w:rsidR="00D02C7D" w:rsidRPr="003C2E13" w:rsidRDefault="00D02C7D" w:rsidP="006003F7">
            <w:pPr>
              <w:keepNext/>
              <w:rPr>
                <w:lang w:val="en-GB"/>
              </w:rPr>
            </w:pPr>
            <w:r w:rsidRPr="003C2E13">
              <w:rPr>
                <w:lang w:val="en-GB"/>
              </w:rPr>
              <w:t>0</w:t>
            </w:r>
            <w:bookmarkStart w:id="714" w:name="_Toc503122763"/>
            <w:bookmarkEnd w:id="714"/>
          </w:p>
        </w:tc>
        <w:tc>
          <w:tcPr>
            <w:tcW w:w="1105" w:type="dxa"/>
            <w:tcBorders>
              <w:top w:val="single" w:sz="4" w:space="0" w:color="auto"/>
              <w:left w:val="single" w:sz="4" w:space="0" w:color="auto"/>
              <w:bottom w:val="single" w:sz="4" w:space="0" w:color="auto"/>
              <w:right w:val="single" w:sz="4" w:space="0" w:color="auto"/>
            </w:tcBorders>
            <w:hideMark/>
          </w:tcPr>
          <w:p w14:paraId="413F50E3" w14:textId="77777777" w:rsidR="00D02C7D" w:rsidRPr="003C2E13" w:rsidRDefault="00D02C7D" w:rsidP="006003F7">
            <w:pPr>
              <w:keepNext/>
              <w:rPr>
                <w:lang w:val="en-GB"/>
              </w:rPr>
            </w:pPr>
            <w:r w:rsidRPr="003C2E13">
              <w:rPr>
                <w:lang w:val="en-GB"/>
              </w:rPr>
              <w:t>0</w:t>
            </w:r>
            <w:bookmarkStart w:id="715" w:name="_Toc503122764"/>
            <w:bookmarkEnd w:id="715"/>
          </w:p>
        </w:tc>
        <w:tc>
          <w:tcPr>
            <w:tcW w:w="1206" w:type="dxa"/>
            <w:tcBorders>
              <w:top w:val="single" w:sz="4" w:space="0" w:color="auto"/>
              <w:left w:val="single" w:sz="4" w:space="0" w:color="auto"/>
              <w:bottom w:val="single" w:sz="4" w:space="0" w:color="auto"/>
              <w:right w:val="single" w:sz="4" w:space="0" w:color="auto"/>
            </w:tcBorders>
            <w:hideMark/>
          </w:tcPr>
          <w:p w14:paraId="350EE371" w14:textId="77777777" w:rsidR="00D02C7D" w:rsidRPr="003C2E13" w:rsidRDefault="00D02C7D" w:rsidP="006003F7">
            <w:pPr>
              <w:keepNext/>
              <w:rPr>
                <w:lang w:val="en-GB"/>
              </w:rPr>
            </w:pPr>
            <w:r w:rsidRPr="003C2E13">
              <w:rPr>
                <w:lang w:val="en-GB"/>
              </w:rPr>
              <w:t>2</w:t>
            </w:r>
            <w:bookmarkStart w:id="716" w:name="_Toc503122765"/>
            <w:bookmarkEnd w:id="716"/>
          </w:p>
        </w:tc>
        <w:tc>
          <w:tcPr>
            <w:tcW w:w="1088" w:type="dxa"/>
            <w:tcBorders>
              <w:top w:val="single" w:sz="4" w:space="0" w:color="auto"/>
              <w:left w:val="single" w:sz="4" w:space="0" w:color="auto"/>
              <w:bottom w:val="single" w:sz="4" w:space="0" w:color="auto"/>
              <w:right w:val="single" w:sz="4" w:space="0" w:color="auto"/>
            </w:tcBorders>
            <w:hideMark/>
          </w:tcPr>
          <w:p w14:paraId="17382AC3" w14:textId="77777777" w:rsidR="00D02C7D" w:rsidRPr="003C2E13" w:rsidRDefault="00D02C7D" w:rsidP="006003F7">
            <w:pPr>
              <w:keepNext/>
              <w:rPr>
                <w:lang w:val="en-GB"/>
              </w:rPr>
            </w:pPr>
            <w:r w:rsidRPr="003C2E13">
              <w:rPr>
                <w:lang w:val="en-GB"/>
              </w:rPr>
              <w:t>0</w:t>
            </w:r>
            <w:bookmarkStart w:id="717" w:name="_Toc503122766"/>
            <w:bookmarkEnd w:id="717"/>
          </w:p>
        </w:tc>
        <w:tc>
          <w:tcPr>
            <w:tcW w:w="1083" w:type="dxa"/>
            <w:tcBorders>
              <w:top w:val="single" w:sz="4" w:space="0" w:color="auto"/>
              <w:left w:val="single" w:sz="4" w:space="0" w:color="auto"/>
              <w:bottom w:val="single" w:sz="4" w:space="0" w:color="auto"/>
              <w:right w:val="single" w:sz="4" w:space="0" w:color="auto"/>
            </w:tcBorders>
            <w:hideMark/>
          </w:tcPr>
          <w:p w14:paraId="60CD43F8" w14:textId="77777777" w:rsidR="00D02C7D" w:rsidRPr="003C2E13" w:rsidRDefault="00D02C7D" w:rsidP="006003F7">
            <w:pPr>
              <w:keepNext/>
              <w:rPr>
                <w:lang w:val="en-GB"/>
              </w:rPr>
            </w:pPr>
            <w:r w:rsidRPr="003C2E13">
              <w:rPr>
                <w:lang w:val="en-GB"/>
              </w:rPr>
              <w:t>18</w:t>
            </w:r>
            <w:bookmarkStart w:id="718" w:name="_Toc503122767"/>
            <w:bookmarkEnd w:id="718"/>
          </w:p>
        </w:tc>
        <w:bookmarkStart w:id="719" w:name="_Toc503122768"/>
        <w:bookmarkEnd w:id="719"/>
      </w:tr>
      <w:tr w:rsidR="00D02C7D" w:rsidRPr="003C2E13" w14:paraId="3AD78C91"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730C41DF" w14:textId="77777777" w:rsidR="00D02C7D" w:rsidRPr="003C2E13" w:rsidRDefault="00D02C7D" w:rsidP="006003F7">
            <w:pPr>
              <w:keepNext/>
              <w:rPr>
                <w:lang w:val="en-GB"/>
              </w:rPr>
            </w:pPr>
            <w:r w:rsidRPr="003C2E13">
              <w:rPr>
                <w:lang w:val="en-GB"/>
              </w:rPr>
              <w:t>192.168.10.52</w:t>
            </w:r>
            <w:bookmarkStart w:id="720" w:name="_Toc503122769"/>
            <w:bookmarkEnd w:id="720"/>
          </w:p>
        </w:tc>
        <w:tc>
          <w:tcPr>
            <w:tcW w:w="1032" w:type="dxa"/>
            <w:tcBorders>
              <w:top w:val="single" w:sz="4" w:space="0" w:color="auto"/>
              <w:left w:val="single" w:sz="4" w:space="0" w:color="auto"/>
              <w:bottom w:val="single" w:sz="4" w:space="0" w:color="auto"/>
              <w:right w:val="single" w:sz="4" w:space="0" w:color="auto"/>
            </w:tcBorders>
          </w:tcPr>
          <w:p w14:paraId="3847F5C8" w14:textId="77777777" w:rsidR="00D02C7D" w:rsidRPr="003C2E13" w:rsidRDefault="00D02C7D" w:rsidP="006003F7">
            <w:pPr>
              <w:keepNext/>
              <w:rPr>
                <w:lang w:val="en-GB"/>
              </w:rPr>
            </w:pPr>
            <w:r w:rsidRPr="003C2E13">
              <w:rPr>
                <w:lang w:val="en-GB"/>
              </w:rPr>
              <w:t>CCTV-Branch1</w:t>
            </w:r>
            <w:bookmarkStart w:id="721" w:name="_Toc503122770"/>
            <w:bookmarkEnd w:id="721"/>
          </w:p>
        </w:tc>
        <w:tc>
          <w:tcPr>
            <w:tcW w:w="1196" w:type="dxa"/>
            <w:tcBorders>
              <w:top w:val="single" w:sz="4" w:space="0" w:color="auto"/>
              <w:left w:val="single" w:sz="4" w:space="0" w:color="auto"/>
              <w:bottom w:val="single" w:sz="4" w:space="0" w:color="auto"/>
              <w:right w:val="single" w:sz="4" w:space="0" w:color="auto"/>
            </w:tcBorders>
            <w:hideMark/>
          </w:tcPr>
          <w:p w14:paraId="3BACD78B" w14:textId="77777777" w:rsidR="00D02C7D" w:rsidRPr="003C2E13" w:rsidRDefault="00D02C7D" w:rsidP="006003F7">
            <w:pPr>
              <w:keepNext/>
              <w:rPr>
                <w:lang w:val="en-GB"/>
              </w:rPr>
            </w:pPr>
            <w:r w:rsidRPr="003C2E13">
              <w:rPr>
                <w:lang w:val="en-GB"/>
              </w:rPr>
              <w:t>0</w:t>
            </w:r>
            <w:bookmarkStart w:id="722" w:name="_Toc503122771"/>
            <w:bookmarkEnd w:id="722"/>
          </w:p>
        </w:tc>
        <w:tc>
          <w:tcPr>
            <w:tcW w:w="1105" w:type="dxa"/>
            <w:tcBorders>
              <w:top w:val="single" w:sz="4" w:space="0" w:color="auto"/>
              <w:left w:val="single" w:sz="4" w:space="0" w:color="auto"/>
              <w:bottom w:val="single" w:sz="4" w:space="0" w:color="auto"/>
              <w:right w:val="single" w:sz="4" w:space="0" w:color="auto"/>
            </w:tcBorders>
            <w:hideMark/>
          </w:tcPr>
          <w:p w14:paraId="70D5B9D3" w14:textId="77777777" w:rsidR="00D02C7D" w:rsidRPr="003C2E13" w:rsidRDefault="00D02C7D" w:rsidP="006003F7">
            <w:pPr>
              <w:keepNext/>
              <w:rPr>
                <w:lang w:val="en-GB"/>
              </w:rPr>
            </w:pPr>
            <w:r w:rsidRPr="003C2E13">
              <w:rPr>
                <w:lang w:val="en-GB"/>
              </w:rPr>
              <w:t>0</w:t>
            </w:r>
            <w:bookmarkStart w:id="723" w:name="_Toc503122772"/>
            <w:bookmarkEnd w:id="723"/>
          </w:p>
        </w:tc>
        <w:tc>
          <w:tcPr>
            <w:tcW w:w="1206" w:type="dxa"/>
            <w:tcBorders>
              <w:top w:val="single" w:sz="4" w:space="0" w:color="auto"/>
              <w:left w:val="single" w:sz="4" w:space="0" w:color="auto"/>
              <w:bottom w:val="single" w:sz="4" w:space="0" w:color="auto"/>
              <w:right w:val="single" w:sz="4" w:space="0" w:color="auto"/>
            </w:tcBorders>
            <w:hideMark/>
          </w:tcPr>
          <w:p w14:paraId="5246B4AF" w14:textId="77777777" w:rsidR="00D02C7D" w:rsidRPr="003C2E13" w:rsidRDefault="00D02C7D" w:rsidP="006003F7">
            <w:pPr>
              <w:keepNext/>
              <w:rPr>
                <w:lang w:val="en-GB"/>
              </w:rPr>
            </w:pPr>
            <w:r w:rsidRPr="003C2E13">
              <w:rPr>
                <w:lang w:val="en-GB"/>
              </w:rPr>
              <w:t>1</w:t>
            </w:r>
            <w:bookmarkStart w:id="724" w:name="_Toc503122773"/>
            <w:bookmarkEnd w:id="724"/>
          </w:p>
        </w:tc>
        <w:tc>
          <w:tcPr>
            <w:tcW w:w="1088" w:type="dxa"/>
            <w:tcBorders>
              <w:top w:val="single" w:sz="4" w:space="0" w:color="auto"/>
              <w:left w:val="single" w:sz="4" w:space="0" w:color="auto"/>
              <w:bottom w:val="single" w:sz="4" w:space="0" w:color="auto"/>
              <w:right w:val="single" w:sz="4" w:space="0" w:color="auto"/>
            </w:tcBorders>
            <w:hideMark/>
          </w:tcPr>
          <w:p w14:paraId="7D8E801A" w14:textId="77777777" w:rsidR="00D02C7D" w:rsidRPr="003C2E13" w:rsidRDefault="00D02C7D" w:rsidP="006003F7">
            <w:pPr>
              <w:keepNext/>
              <w:rPr>
                <w:lang w:val="en-GB"/>
              </w:rPr>
            </w:pPr>
            <w:r w:rsidRPr="003C2E13">
              <w:rPr>
                <w:lang w:val="en-GB"/>
              </w:rPr>
              <w:t>0</w:t>
            </w:r>
            <w:bookmarkStart w:id="725" w:name="_Toc503122774"/>
            <w:bookmarkEnd w:id="725"/>
          </w:p>
        </w:tc>
        <w:tc>
          <w:tcPr>
            <w:tcW w:w="1083" w:type="dxa"/>
            <w:tcBorders>
              <w:top w:val="single" w:sz="4" w:space="0" w:color="auto"/>
              <w:left w:val="single" w:sz="4" w:space="0" w:color="auto"/>
              <w:bottom w:val="single" w:sz="4" w:space="0" w:color="auto"/>
              <w:right w:val="single" w:sz="4" w:space="0" w:color="auto"/>
            </w:tcBorders>
            <w:hideMark/>
          </w:tcPr>
          <w:p w14:paraId="5ED5602D" w14:textId="77777777" w:rsidR="00D02C7D" w:rsidRPr="003C2E13" w:rsidRDefault="00D02C7D" w:rsidP="006003F7">
            <w:pPr>
              <w:keepNext/>
              <w:rPr>
                <w:lang w:val="en-GB"/>
              </w:rPr>
            </w:pPr>
            <w:r w:rsidRPr="003C2E13">
              <w:rPr>
                <w:lang w:val="en-GB"/>
              </w:rPr>
              <w:t>18</w:t>
            </w:r>
            <w:bookmarkStart w:id="726" w:name="_Toc503122775"/>
            <w:bookmarkEnd w:id="726"/>
          </w:p>
        </w:tc>
        <w:bookmarkStart w:id="727" w:name="_Toc503122776"/>
        <w:bookmarkEnd w:id="727"/>
      </w:tr>
    </w:tbl>
    <w:p w14:paraId="30227D46" w14:textId="2087B620" w:rsidR="00DF0799" w:rsidRPr="003C2E13" w:rsidRDefault="00E45CBD" w:rsidP="00B9265E">
      <w:pPr>
        <w:pStyle w:val="Heading3"/>
        <w:rPr>
          <w:lang w:val="en-GB"/>
        </w:rPr>
      </w:pPr>
      <w:r w:rsidRPr="003C2E13">
        <w:rPr>
          <w:lang w:val="en-GB"/>
        </w:rPr>
        <w:t>Management networks vulnerabilities summary</w:t>
      </w:r>
    </w:p>
    <w:p w14:paraId="2E553B47" w14:textId="77777777" w:rsidR="00933680" w:rsidRPr="003C2E13" w:rsidRDefault="00933680" w:rsidP="00933680">
      <w:pPr>
        <w:rPr>
          <w:lang w:val="en-GB"/>
        </w:rPr>
      </w:pPr>
      <w:r w:rsidRPr="003C2E13">
        <w:rPr>
          <w:lang w:val="en-GB"/>
        </w:rPr>
        <w:t>Management network is one of the most critical network segments, since it contains the Log servers, F-Secure Policy Manager and apparently a cluster of management workstations which are, however, undocumented. The computers running logging services and the F-Secure Policy manager have again several critical and in the case of FSPM, more than hundred high-risk vulnerabilities.</w:t>
      </w:r>
    </w:p>
    <w:p w14:paraId="16CFDA5A" w14:textId="4CADCA63" w:rsidR="00933680" w:rsidRPr="003C2E13" w:rsidRDefault="00933680" w:rsidP="00933680">
      <w:pPr>
        <w:rPr>
          <w:lang w:val="en-GB"/>
        </w:rPr>
      </w:pPr>
      <w:r w:rsidRPr="003C2E13">
        <w:rPr>
          <w:lang w:val="en-GB"/>
        </w:rPr>
        <w:lastRenderedPageBreak/>
        <w:t>The suspected management computers were identified by their DNS or netbios –name, which contains the string k#### (# representing a number). Those have been labeled with “unknown/mgm” in the table 7 below. The hosts .106-.108 are most likely similar management computers, even though the before mentioned string wasn’t found.</w:t>
      </w:r>
    </w:p>
    <w:p w14:paraId="3EF87414" w14:textId="77777777" w:rsidR="00933680" w:rsidRPr="003C2E13" w:rsidRDefault="00933680" w:rsidP="00933680">
      <w:pPr>
        <w:rPr>
          <w:lang w:val="en-GB"/>
        </w:rPr>
      </w:pPr>
      <w:r w:rsidRPr="003C2E13">
        <w:rPr>
          <w:lang w:val="en-GB"/>
        </w:rPr>
        <w:t>On top of the management computers, the hosts .20 and .21, containing Linux, are undocumented in the service catalog. The .20 most likely contains the NetIQ Sentinel based on the hostname and that is documented in the Ldil’s Cyber Security Implementation report. The .21 is the interface for delivering data for the Sentinel.</w:t>
      </w:r>
    </w:p>
    <w:p w14:paraId="5C8A04BF" w14:textId="4B731EDB" w:rsidR="00933680" w:rsidRPr="003C2E13" w:rsidRDefault="00933680" w:rsidP="00933680">
      <w:pPr>
        <w:rPr>
          <w:lang w:val="en-GB"/>
        </w:rPr>
      </w:pPr>
      <w:r w:rsidRPr="003C2E13">
        <w:rPr>
          <w:lang w:val="en-GB"/>
        </w:rPr>
        <w:t>Of the host .103 no information was found. All the information is summarized in the table 7.</w:t>
      </w:r>
    </w:p>
    <w:p w14:paraId="362CB16F" w14:textId="23345DC7" w:rsidR="00DF0799" w:rsidRPr="003C2E13" w:rsidRDefault="00DF0799" w:rsidP="008F6886">
      <w:pPr>
        <w:pStyle w:val="Caption"/>
        <w:rPr>
          <w:lang w:val="en-GB"/>
        </w:rPr>
      </w:pPr>
      <w:bookmarkStart w:id="728" w:name="_Toc503079694"/>
      <w:bookmarkStart w:id="729" w:name="_Toc503131736"/>
      <w:r w:rsidRPr="003C2E13">
        <w:rPr>
          <w:lang w:val="en-GB"/>
        </w:rPr>
        <w:lastRenderedPageBreak/>
        <w:t xml:space="preserve">Table </w:t>
      </w:r>
      <w:r w:rsidRPr="003C2E13">
        <w:rPr>
          <w:lang w:val="en-GB"/>
        </w:rPr>
        <w:fldChar w:fldCharType="begin"/>
      </w:r>
      <w:r w:rsidRPr="003C2E13">
        <w:rPr>
          <w:lang w:val="en-GB"/>
        </w:rPr>
        <w:instrText xml:space="preserve"> SEQ Table \* ARABIC </w:instrText>
      </w:r>
      <w:r w:rsidRPr="003C2E13">
        <w:rPr>
          <w:lang w:val="en-GB"/>
        </w:rPr>
        <w:fldChar w:fldCharType="separate"/>
      </w:r>
      <w:r w:rsidR="002F0300">
        <w:rPr>
          <w:noProof/>
          <w:lang w:val="en-GB"/>
        </w:rPr>
        <w:t>7</w:t>
      </w:r>
      <w:r w:rsidRPr="003C2E13">
        <w:rPr>
          <w:lang w:val="en-GB"/>
        </w:rPr>
        <w:fldChar w:fldCharType="end"/>
      </w:r>
      <w:r w:rsidR="00E45CBD" w:rsidRPr="003C2E13">
        <w:rPr>
          <w:lang w:val="en-GB"/>
        </w:rPr>
        <w:t xml:space="preserve"> Management network</w:t>
      </w:r>
      <w:r w:rsidRPr="003C2E13">
        <w:rPr>
          <w:lang w:val="en-GB"/>
        </w:rPr>
        <w:t xml:space="preserve"> vulnerabilities summary</w:t>
      </w:r>
      <w:bookmarkEnd w:id="728"/>
      <w:bookmarkEnd w:id="729"/>
    </w:p>
    <w:tbl>
      <w:tblPr>
        <w:tblStyle w:val="TableGrid"/>
        <w:tblW w:w="0" w:type="auto"/>
        <w:tblLayout w:type="fixed"/>
        <w:tblLook w:val="04A0" w:firstRow="1" w:lastRow="0" w:firstColumn="1" w:lastColumn="0" w:noHBand="0" w:noVBand="1"/>
        <w:tblPrChange w:id="730" w:author="Author">
          <w:tblPr>
            <w:tblStyle w:val="TableGrid"/>
            <w:tblW w:w="0" w:type="auto"/>
            <w:tblLook w:val="04A0" w:firstRow="1" w:lastRow="0" w:firstColumn="1" w:lastColumn="0" w:noHBand="0" w:noVBand="1"/>
          </w:tblPr>
        </w:tblPrChange>
      </w:tblPr>
      <w:tblGrid>
        <w:gridCol w:w="2122"/>
        <w:gridCol w:w="2166"/>
        <w:gridCol w:w="936"/>
        <w:gridCol w:w="960"/>
        <w:gridCol w:w="744"/>
        <w:gridCol w:w="663"/>
        <w:gridCol w:w="734"/>
        <w:tblGridChange w:id="731">
          <w:tblGrid>
            <w:gridCol w:w="2526"/>
            <w:gridCol w:w="1762"/>
            <w:gridCol w:w="936"/>
            <w:gridCol w:w="960"/>
            <w:gridCol w:w="744"/>
            <w:gridCol w:w="663"/>
            <w:gridCol w:w="734"/>
          </w:tblGrid>
        </w:tblGridChange>
      </w:tblGrid>
      <w:tr w:rsidR="00DF0799" w:rsidRPr="003C2E13" w14:paraId="2B0542A2" w14:textId="77777777" w:rsidTr="002C3A26">
        <w:tc>
          <w:tcPr>
            <w:tcW w:w="2122" w:type="dxa"/>
            <w:tcPrChange w:id="732" w:author="Author">
              <w:tcPr>
                <w:tcW w:w="1371" w:type="dxa"/>
              </w:tcPr>
            </w:tcPrChange>
          </w:tcPr>
          <w:p w14:paraId="6B9FC258" w14:textId="220B7254" w:rsidR="00DF0799" w:rsidRPr="003C2E13" w:rsidRDefault="00DF0799" w:rsidP="00933680">
            <w:pPr>
              <w:keepNext/>
              <w:keepLines/>
              <w:rPr>
                <w:b/>
                <w:lang w:val="en-GB"/>
              </w:rPr>
            </w:pPr>
            <w:r w:rsidRPr="003C2E13">
              <w:rPr>
                <w:b/>
                <w:lang w:val="en-GB"/>
              </w:rPr>
              <w:t>Host</w:t>
            </w:r>
          </w:p>
        </w:tc>
        <w:tc>
          <w:tcPr>
            <w:tcW w:w="2166" w:type="dxa"/>
            <w:tcPrChange w:id="733" w:author="Author">
              <w:tcPr>
                <w:tcW w:w="1094" w:type="dxa"/>
              </w:tcPr>
            </w:tcPrChange>
          </w:tcPr>
          <w:p w14:paraId="6AEF8DB2" w14:textId="32055E3F" w:rsidR="00DF0799" w:rsidRPr="003C2E13" w:rsidRDefault="00DF0799" w:rsidP="00933680">
            <w:pPr>
              <w:keepNext/>
              <w:keepLines/>
              <w:rPr>
                <w:b/>
                <w:lang w:val="en-GB"/>
              </w:rPr>
            </w:pPr>
            <w:r w:rsidRPr="003C2E13">
              <w:rPr>
                <w:b/>
                <w:lang w:val="en-GB"/>
              </w:rPr>
              <w:t>Service</w:t>
            </w:r>
          </w:p>
        </w:tc>
        <w:tc>
          <w:tcPr>
            <w:tcW w:w="936" w:type="dxa"/>
            <w:tcPrChange w:id="734" w:author="Author">
              <w:tcPr>
                <w:tcW w:w="1271" w:type="dxa"/>
              </w:tcPr>
            </w:tcPrChange>
          </w:tcPr>
          <w:p w14:paraId="031BDCE1" w14:textId="77777777" w:rsidR="00DF0799" w:rsidRPr="003C2E13" w:rsidRDefault="00DF0799" w:rsidP="00933680">
            <w:pPr>
              <w:keepNext/>
              <w:keepLines/>
              <w:rPr>
                <w:b/>
                <w:lang w:val="en-GB"/>
              </w:rPr>
            </w:pPr>
            <w:r w:rsidRPr="003C2E13">
              <w:rPr>
                <w:b/>
                <w:lang w:val="en-GB"/>
              </w:rPr>
              <w:t>Critical</w:t>
            </w:r>
          </w:p>
        </w:tc>
        <w:tc>
          <w:tcPr>
            <w:tcW w:w="960" w:type="dxa"/>
            <w:tcPrChange w:id="735" w:author="Author">
              <w:tcPr>
                <w:tcW w:w="1128" w:type="dxa"/>
              </w:tcPr>
            </w:tcPrChange>
          </w:tcPr>
          <w:p w14:paraId="5EF556EA" w14:textId="77777777" w:rsidR="00DF0799" w:rsidRPr="003C2E13" w:rsidRDefault="00DF0799" w:rsidP="00933680">
            <w:pPr>
              <w:keepNext/>
              <w:keepLines/>
              <w:rPr>
                <w:b/>
                <w:lang w:val="en-GB"/>
              </w:rPr>
            </w:pPr>
            <w:r w:rsidRPr="003C2E13">
              <w:rPr>
                <w:b/>
                <w:lang w:val="en-GB"/>
              </w:rPr>
              <w:t>High</w:t>
            </w:r>
          </w:p>
        </w:tc>
        <w:tc>
          <w:tcPr>
            <w:tcW w:w="744" w:type="dxa"/>
            <w:tcPrChange w:id="736" w:author="Author">
              <w:tcPr>
                <w:tcW w:w="1240" w:type="dxa"/>
              </w:tcPr>
            </w:tcPrChange>
          </w:tcPr>
          <w:p w14:paraId="05142B2D" w14:textId="74AC11F7" w:rsidR="00DF0799" w:rsidRPr="003C2E13" w:rsidRDefault="00DF0799" w:rsidP="00933680">
            <w:pPr>
              <w:keepNext/>
              <w:keepLines/>
              <w:rPr>
                <w:b/>
                <w:lang w:val="en-GB"/>
              </w:rPr>
            </w:pPr>
            <w:r w:rsidRPr="003C2E13">
              <w:rPr>
                <w:b/>
                <w:lang w:val="en-GB"/>
              </w:rPr>
              <w:t>Med</w:t>
            </w:r>
          </w:p>
        </w:tc>
        <w:tc>
          <w:tcPr>
            <w:tcW w:w="663" w:type="dxa"/>
            <w:tcPrChange w:id="737" w:author="Author">
              <w:tcPr>
                <w:tcW w:w="1113" w:type="dxa"/>
              </w:tcPr>
            </w:tcPrChange>
          </w:tcPr>
          <w:p w14:paraId="71C9117F" w14:textId="77777777" w:rsidR="00DF0799" w:rsidRPr="003C2E13" w:rsidRDefault="00DF0799" w:rsidP="00933680">
            <w:pPr>
              <w:keepNext/>
              <w:keepLines/>
              <w:rPr>
                <w:b/>
                <w:lang w:val="en-GB"/>
              </w:rPr>
            </w:pPr>
            <w:r w:rsidRPr="003C2E13">
              <w:rPr>
                <w:b/>
                <w:lang w:val="en-GB"/>
              </w:rPr>
              <w:t>Low</w:t>
            </w:r>
          </w:p>
        </w:tc>
        <w:tc>
          <w:tcPr>
            <w:tcW w:w="734" w:type="dxa"/>
            <w:tcPrChange w:id="738" w:author="Author">
              <w:tcPr>
                <w:tcW w:w="1108" w:type="dxa"/>
              </w:tcPr>
            </w:tcPrChange>
          </w:tcPr>
          <w:p w14:paraId="49B11F29" w14:textId="77777777" w:rsidR="00DF0799" w:rsidRPr="003C2E13" w:rsidRDefault="00DF0799" w:rsidP="00933680">
            <w:pPr>
              <w:keepNext/>
              <w:keepLines/>
              <w:rPr>
                <w:b/>
                <w:lang w:val="en-GB"/>
              </w:rPr>
            </w:pPr>
            <w:r w:rsidRPr="003C2E13">
              <w:rPr>
                <w:b/>
                <w:lang w:val="en-GB"/>
              </w:rPr>
              <w:t>Info</w:t>
            </w:r>
          </w:p>
        </w:tc>
      </w:tr>
      <w:tr w:rsidR="002C3A26" w:rsidRPr="003C2E13" w14:paraId="31D2D170" w14:textId="77777777" w:rsidTr="002C3A26">
        <w:tc>
          <w:tcPr>
            <w:tcW w:w="2122" w:type="dxa"/>
            <w:tcPrChange w:id="739" w:author="Author">
              <w:tcPr>
                <w:tcW w:w="1371" w:type="dxa"/>
              </w:tcPr>
            </w:tcPrChange>
          </w:tcPr>
          <w:p w14:paraId="03DA196C" w14:textId="6AFC3C04" w:rsidR="002C3A26" w:rsidRPr="003C2E13" w:rsidRDefault="002C3A26" w:rsidP="002C3A26">
            <w:pPr>
              <w:keepNext/>
              <w:keepLines/>
              <w:rPr>
                <w:lang w:val="en-GB"/>
              </w:rPr>
            </w:pPr>
            <w:ins w:id="740" w:author="Author">
              <w:r w:rsidRPr="003C2E13">
                <w:rPr>
                  <w:lang w:val="en-GB"/>
                </w:rPr>
                <w:t>10.99.0.1</w:t>
              </w:r>
            </w:ins>
            <w:del w:id="741" w:author="Author">
              <w:r w:rsidRPr="003C2E13" w:rsidDel="002C3A26">
                <w:rPr>
                  <w:lang w:val="en-GB"/>
                </w:rPr>
                <w:delText>10.99.0.1</w:delText>
              </w:r>
            </w:del>
          </w:p>
        </w:tc>
        <w:tc>
          <w:tcPr>
            <w:tcW w:w="2166" w:type="dxa"/>
            <w:tcPrChange w:id="742" w:author="Author">
              <w:tcPr>
                <w:tcW w:w="1032" w:type="dxa"/>
              </w:tcPr>
            </w:tcPrChange>
          </w:tcPr>
          <w:p w14:paraId="610DEC2B" w14:textId="69976188" w:rsidR="002C3A26" w:rsidRPr="003C2E13" w:rsidRDefault="002C3A26" w:rsidP="002C3A26">
            <w:pPr>
              <w:keepNext/>
              <w:keepLines/>
              <w:rPr>
                <w:lang w:val="en-GB"/>
              </w:rPr>
            </w:pPr>
            <w:ins w:id="743" w:author="Author">
              <w:r w:rsidRPr="003C2E13">
                <w:rPr>
                  <w:lang w:val="en-GB"/>
                </w:rPr>
                <w:t>Firewall</w:t>
              </w:r>
            </w:ins>
            <w:del w:id="744" w:author="Author">
              <w:r w:rsidRPr="003C2E13" w:rsidDel="002C3A26">
                <w:rPr>
                  <w:lang w:val="en-GB"/>
                </w:rPr>
                <w:delText>Firewall</w:delText>
              </w:r>
            </w:del>
          </w:p>
        </w:tc>
        <w:tc>
          <w:tcPr>
            <w:tcW w:w="936" w:type="dxa"/>
            <w:tcPrChange w:id="745" w:author="Author">
              <w:tcPr>
                <w:tcW w:w="1280" w:type="dxa"/>
              </w:tcPr>
            </w:tcPrChange>
          </w:tcPr>
          <w:p w14:paraId="6E2A26B4" w14:textId="6F8596D0" w:rsidR="002C3A26" w:rsidRPr="003C2E13" w:rsidRDefault="002C3A26" w:rsidP="002C3A26">
            <w:pPr>
              <w:keepNext/>
              <w:keepLines/>
              <w:rPr>
                <w:lang w:val="en-GB"/>
              </w:rPr>
            </w:pPr>
            <w:ins w:id="746" w:author="Author">
              <w:r w:rsidRPr="003C2E13">
                <w:rPr>
                  <w:lang w:val="en-GB"/>
                </w:rPr>
                <w:t>0</w:t>
              </w:r>
            </w:ins>
            <w:del w:id="747" w:author="Author">
              <w:r w:rsidRPr="003C2E13" w:rsidDel="002C3A26">
                <w:rPr>
                  <w:lang w:val="en-GB"/>
                </w:rPr>
                <w:delText>0</w:delText>
              </w:r>
            </w:del>
          </w:p>
        </w:tc>
        <w:tc>
          <w:tcPr>
            <w:tcW w:w="960" w:type="dxa"/>
            <w:tcPrChange w:id="748" w:author="Author">
              <w:tcPr>
                <w:tcW w:w="1140" w:type="dxa"/>
              </w:tcPr>
            </w:tcPrChange>
          </w:tcPr>
          <w:p w14:paraId="621BB59C" w14:textId="72F7A5CA" w:rsidR="002C3A26" w:rsidRPr="003C2E13" w:rsidRDefault="002C3A26" w:rsidP="002C3A26">
            <w:pPr>
              <w:keepNext/>
              <w:keepLines/>
              <w:rPr>
                <w:lang w:val="en-GB"/>
              </w:rPr>
            </w:pPr>
            <w:ins w:id="749" w:author="Author">
              <w:r w:rsidRPr="003C2E13">
                <w:rPr>
                  <w:lang w:val="en-GB"/>
                </w:rPr>
                <w:t>1</w:t>
              </w:r>
            </w:ins>
            <w:del w:id="750" w:author="Author">
              <w:r w:rsidRPr="003C2E13" w:rsidDel="002C3A26">
                <w:rPr>
                  <w:lang w:val="en-GB"/>
                </w:rPr>
                <w:delText>1</w:delText>
              </w:r>
            </w:del>
          </w:p>
        </w:tc>
        <w:tc>
          <w:tcPr>
            <w:tcW w:w="744" w:type="dxa"/>
            <w:tcPrChange w:id="751" w:author="Author">
              <w:tcPr>
                <w:tcW w:w="1255" w:type="dxa"/>
              </w:tcPr>
            </w:tcPrChange>
          </w:tcPr>
          <w:p w14:paraId="5C130301" w14:textId="21A03CE2" w:rsidR="002C3A26" w:rsidRPr="003C2E13" w:rsidRDefault="002C3A26" w:rsidP="002C3A26">
            <w:pPr>
              <w:keepNext/>
              <w:keepLines/>
              <w:rPr>
                <w:lang w:val="en-GB"/>
              </w:rPr>
            </w:pPr>
            <w:ins w:id="752" w:author="Author">
              <w:r w:rsidRPr="003C2E13">
                <w:rPr>
                  <w:lang w:val="en-GB"/>
                </w:rPr>
                <w:t>8</w:t>
              </w:r>
            </w:ins>
            <w:del w:id="753" w:author="Author">
              <w:r w:rsidRPr="003C2E13" w:rsidDel="002C3A26">
                <w:rPr>
                  <w:lang w:val="en-GB"/>
                </w:rPr>
                <w:delText>8</w:delText>
              </w:r>
            </w:del>
          </w:p>
        </w:tc>
        <w:tc>
          <w:tcPr>
            <w:tcW w:w="663" w:type="dxa"/>
            <w:tcPrChange w:id="754" w:author="Author">
              <w:tcPr>
                <w:tcW w:w="1126" w:type="dxa"/>
              </w:tcPr>
            </w:tcPrChange>
          </w:tcPr>
          <w:p w14:paraId="60671554" w14:textId="1B4C5F61" w:rsidR="002C3A26" w:rsidRPr="003C2E13" w:rsidRDefault="002C3A26" w:rsidP="002C3A26">
            <w:pPr>
              <w:keepNext/>
              <w:keepLines/>
              <w:rPr>
                <w:lang w:val="en-GB"/>
              </w:rPr>
            </w:pPr>
            <w:ins w:id="755" w:author="Author">
              <w:r w:rsidRPr="003C2E13">
                <w:rPr>
                  <w:lang w:val="en-GB"/>
                </w:rPr>
                <w:t>2</w:t>
              </w:r>
            </w:ins>
            <w:del w:id="756" w:author="Author">
              <w:r w:rsidRPr="003C2E13" w:rsidDel="002C3A26">
                <w:rPr>
                  <w:lang w:val="en-GB"/>
                </w:rPr>
                <w:delText>2</w:delText>
              </w:r>
            </w:del>
          </w:p>
        </w:tc>
        <w:tc>
          <w:tcPr>
            <w:tcW w:w="734" w:type="dxa"/>
            <w:tcPrChange w:id="757" w:author="Author">
              <w:tcPr>
                <w:tcW w:w="1121" w:type="dxa"/>
              </w:tcPr>
            </w:tcPrChange>
          </w:tcPr>
          <w:p w14:paraId="6DAA1ACB" w14:textId="5BF3C555" w:rsidR="002C3A26" w:rsidRPr="003C2E13" w:rsidRDefault="002C3A26" w:rsidP="002C3A26">
            <w:pPr>
              <w:keepNext/>
              <w:keepLines/>
              <w:rPr>
                <w:lang w:val="en-GB"/>
              </w:rPr>
            </w:pPr>
            <w:ins w:id="758" w:author="Author">
              <w:r w:rsidRPr="003C2E13">
                <w:rPr>
                  <w:lang w:val="en-GB"/>
                </w:rPr>
                <w:t>29</w:t>
              </w:r>
            </w:ins>
            <w:del w:id="759" w:author="Author">
              <w:r w:rsidRPr="003C2E13" w:rsidDel="002C3A26">
                <w:rPr>
                  <w:lang w:val="en-GB"/>
                </w:rPr>
                <w:delText>29</w:delText>
              </w:r>
            </w:del>
          </w:p>
        </w:tc>
      </w:tr>
      <w:tr w:rsidR="002C3A26" w:rsidRPr="003C2E13" w14:paraId="719AFFD2" w14:textId="77777777" w:rsidTr="002C3A26">
        <w:tc>
          <w:tcPr>
            <w:tcW w:w="2122" w:type="dxa"/>
            <w:tcPrChange w:id="760" w:author="Author">
              <w:tcPr>
                <w:tcW w:w="1371" w:type="dxa"/>
              </w:tcPr>
            </w:tcPrChange>
          </w:tcPr>
          <w:p w14:paraId="7FB97A8B" w14:textId="31E63774" w:rsidR="002C3A26" w:rsidRPr="003C2E13" w:rsidRDefault="002C3A26" w:rsidP="002C3A26">
            <w:pPr>
              <w:keepNext/>
              <w:keepLines/>
              <w:rPr>
                <w:lang w:val="en-GB"/>
              </w:rPr>
            </w:pPr>
            <w:ins w:id="761" w:author="Author">
              <w:r w:rsidRPr="003C2E13">
                <w:rPr>
                  <w:lang w:val="en-GB"/>
                </w:rPr>
                <w:t>10.99.0.10</w:t>
              </w:r>
            </w:ins>
            <w:del w:id="762" w:author="Author">
              <w:r w:rsidRPr="003C2E13" w:rsidDel="002C3A26">
                <w:rPr>
                  <w:lang w:val="en-GB"/>
                </w:rPr>
                <w:delText>10.99.0.10</w:delText>
              </w:r>
            </w:del>
          </w:p>
        </w:tc>
        <w:tc>
          <w:tcPr>
            <w:tcW w:w="2166" w:type="dxa"/>
            <w:tcPrChange w:id="763" w:author="Author">
              <w:tcPr>
                <w:tcW w:w="1094" w:type="dxa"/>
              </w:tcPr>
            </w:tcPrChange>
          </w:tcPr>
          <w:p w14:paraId="099F23EE" w14:textId="67EA345B" w:rsidR="002C3A26" w:rsidRPr="003C2E13" w:rsidRDefault="002C3A26" w:rsidP="002C3A26">
            <w:pPr>
              <w:keepNext/>
              <w:keepLines/>
              <w:rPr>
                <w:lang w:val="en-GB"/>
              </w:rPr>
            </w:pPr>
            <w:ins w:id="764" w:author="Author">
              <w:r w:rsidRPr="003C2E13">
                <w:rPr>
                  <w:lang w:val="en-GB"/>
                </w:rPr>
                <w:t>Log1</w:t>
              </w:r>
            </w:ins>
            <w:del w:id="765" w:author="Author">
              <w:r w:rsidRPr="003C2E13" w:rsidDel="002C3A26">
                <w:rPr>
                  <w:lang w:val="en-GB"/>
                </w:rPr>
                <w:delText>Log1</w:delText>
              </w:r>
            </w:del>
          </w:p>
        </w:tc>
        <w:tc>
          <w:tcPr>
            <w:tcW w:w="936" w:type="dxa"/>
            <w:tcPrChange w:id="766" w:author="Author">
              <w:tcPr>
                <w:tcW w:w="1271" w:type="dxa"/>
              </w:tcPr>
            </w:tcPrChange>
          </w:tcPr>
          <w:p w14:paraId="393217A3" w14:textId="1EE77162" w:rsidR="002C3A26" w:rsidRPr="003C2E13" w:rsidRDefault="002C3A26" w:rsidP="002C3A26">
            <w:pPr>
              <w:keepNext/>
              <w:keepLines/>
              <w:rPr>
                <w:lang w:val="en-GB"/>
              </w:rPr>
            </w:pPr>
            <w:ins w:id="767" w:author="Author">
              <w:r w:rsidRPr="003C2E13">
                <w:rPr>
                  <w:lang w:val="en-GB"/>
                </w:rPr>
                <w:t>12</w:t>
              </w:r>
            </w:ins>
            <w:del w:id="768" w:author="Author">
              <w:r w:rsidRPr="003C2E13" w:rsidDel="002C3A26">
                <w:rPr>
                  <w:lang w:val="en-GB"/>
                </w:rPr>
                <w:delText>12</w:delText>
              </w:r>
            </w:del>
          </w:p>
        </w:tc>
        <w:tc>
          <w:tcPr>
            <w:tcW w:w="960" w:type="dxa"/>
            <w:tcPrChange w:id="769" w:author="Author">
              <w:tcPr>
                <w:tcW w:w="1128" w:type="dxa"/>
              </w:tcPr>
            </w:tcPrChange>
          </w:tcPr>
          <w:p w14:paraId="51C18834" w14:textId="2FF58CC7" w:rsidR="002C3A26" w:rsidRPr="003C2E13" w:rsidRDefault="002C3A26" w:rsidP="002C3A26">
            <w:pPr>
              <w:keepNext/>
              <w:keepLines/>
              <w:rPr>
                <w:lang w:val="en-GB"/>
              </w:rPr>
            </w:pPr>
            <w:ins w:id="770" w:author="Author">
              <w:r w:rsidRPr="003C2E13">
                <w:rPr>
                  <w:lang w:val="en-GB"/>
                </w:rPr>
                <w:t>49</w:t>
              </w:r>
            </w:ins>
            <w:del w:id="771" w:author="Author">
              <w:r w:rsidRPr="003C2E13" w:rsidDel="002C3A26">
                <w:rPr>
                  <w:lang w:val="en-GB"/>
                </w:rPr>
                <w:delText>49</w:delText>
              </w:r>
            </w:del>
          </w:p>
        </w:tc>
        <w:tc>
          <w:tcPr>
            <w:tcW w:w="744" w:type="dxa"/>
            <w:tcPrChange w:id="772" w:author="Author">
              <w:tcPr>
                <w:tcW w:w="1240" w:type="dxa"/>
              </w:tcPr>
            </w:tcPrChange>
          </w:tcPr>
          <w:p w14:paraId="08931161" w14:textId="7A266F67" w:rsidR="002C3A26" w:rsidRPr="003C2E13" w:rsidRDefault="002C3A26" w:rsidP="002C3A26">
            <w:pPr>
              <w:keepNext/>
              <w:keepLines/>
              <w:rPr>
                <w:lang w:val="en-GB"/>
              </w:rPr>
            </w:pPr>
            <w:ins w:id="773" w:author="Author">
              <w:r w:rsidRPr="003C2E13">
                <w:rPr>
                  <w:lang w:val="en-GB"/>
                </w:rPr>
                <w:t>52</w:t>
              </w:r>
            </w:ins>
            <w:del w:id="774" w:author="Author">
              <w:r w:rsidRPr="003C2E13" w:rsidDel="002C3A26">
                <w:rPr>
                  <w:lang w:val="en-GB"/>
                </w:rPr>
                <w:delText>52</w:delText>
              </w:r>
            </w:del>
          </w:p>
        </w:tc>
        <w:tc>
          <w:tcPr>
            <w:tcW w:w="663" w:type="dxa"/>
            <w:tcPrChange w:id="775" w:author="Author">
              <w:tcPr>
                <w:tcW w:w="1113" w:type="dxa"/>
              </w:tcPr>
            </w:tcPrChange>
          </w:tcPr>
          <w:p w14:paraId="0D0E6B97" w14:textId="2F8CBCB4" w:rsidR="002C3A26" w:rsidRPr="003C2E13" w:rsidRDefault="002C3A26" w:rsidP="002C3A26">
            <w:pPr>
              <w:keepNext/>
              <w:keepLines/>
              <w:rPr>
                <w:lang w:val="en-GB"/>
              </w:rPr>
            </w:pPr>
            <w:ins w:id="776" w:author="Author">
              <w:r w:rsidRPr="003C2E13">
                <w:rPr>
                  <w:lang w:val="en-GB"/>
                </w:rPr>
                <w:t>8</w:t>
              </w:r>
            </w:ins>
            <w:del w:id="777" w:author="Author">
              <w:r w:rsidRPr="003C2E13" w:rsidDel="002C3A26">
                <w:rPr>
                  <w:lang w:val="en-GB"/>
                </w:rPr>
                <w:delText>8</w:delText>
              </w:r>
            </w:del>
          </w:p>
        </w:tc>
        <w:tc>
          <w:tcPr>
            <w:tcW w:w="734" w:type="dxa"/>
            <w:tcPrChange w:id="778" w:author="Author">
              <w:tcPr>
                <w:tcW w:w="1108" w:type="dxa"/>
              </w:tcPr>
            </w:tcPrChange>
          </w:tcPr>
          <w:p w14:paraId="7D423FEA" w14:textId="453009A6" w:rsidR="002C3A26" w:rsidRPr="003C2E13" w:rsidRDefault="002C3A26" w:rsidP="002C3A26">
            <w:pPr>
              <w:keepNext/>
              <w:keepLines/>
              <w:rPr>
                <w:lang w:val="en-GB"/>
              </w:rPr>
            </w:pPr>
            <w:ins w:id="779" w:author="Author">
              <w:r w:rsidRPr="003C2E13">
                <w:rPr>
                  <w:lang w:val="en-GB"/>
                </w:rPr>
                <w:t>49</w:t>
              </w:r>
            </w:ins>
            <w:del w:id="780" w:author="Author">
              <w:r w:rsidRPr="003C2E13" w:rsidDel="002C3A26">
                <w:rPr>
                  <w:lang w:val="en-GB"/>
                </w:rPr>
                <w:delText>49</w:delText>
              </w:r>
            </w:del>
          </w:p>
        </w:tc>
      </w:tr>
      <w:tr w:rsidR="002C3A26" w:rsidRPr="003C2E13" w14:paraId="6E09B5A8" w14:textId="77777777" w:rsidTr="002C3A26">
        <w:tc>
          <w:tcPr>
            <w:tcW w:w="2122" w:type="dxa"/>
            <w:tcPrChange w:id="781" w:author="Author">
              <w:tcPr>
                <w:tcW w:w="1371" w:type="dxa"/>
              </w:tcPr>
            </w:tcPrChange>
          </w:tcPr>
          <w:p w14:paraId="62551964" w14:textId="5EEF115A" w:rsidR="002C3A26" w:rsidRPr="003C2E13" w:rsidRDefault="002C3A26" w:rsidP="002C3A26">
            <w:pPr>
              <w:keepNext/>
              <w:keepLines/>
              <w:rPr>
                <w:lang w:val="en-GB"/>
              </w:rPr>
            </w:pPr>
            <w:ins w:id="782" w:author="Author">
              <w:r w:rsidRPr="003C2E13">
                <w:rPr>
                  <w:lang w:val="en-GB"/>
                </w:rPr>
                <w:t>10.99.0.11</w:t>
              </w:r>
            </w:ins>
            <w:del w:id="783" w:author="Author">
              <w:r w:rsidRPr="003C2E13" w:rsidDel="002C3A26">
                <w:rPr>
                  <w:lang w:val="en-GB"/>
                </w:rPr>
                <w:delText>10.99.0.11</w:delText>
              </w:r>
            </w:del>
          </w:p>
        </w:tc>
        <w:tc>
          <w:tcPr>
            <w:tcW w:w="2166" w:type="dxa"/>
            <w:tcPrChange w:id="784" w:author="Author">
              <w:tcPr>
                <w:tcW w:w="1094" w:type="dxa"/>
              </w:tcPr>
            </w:tcPrChange>
          </w:tcPr>
          <w:p w14:paraId="75BC0623" w14:textId="147980B1" w:rsidR="002C3A26" w:rsidRPr="003C2E13" w:rsidRDefault="002C3A26" w:rsidP="002C3A26">
            <w:pPr>
              <w:keepNext/>
              <w:keepLines/>
              <w:rPr>
                <w:lang w:val="en-GB"/>
              </w:rPr>
            </w:pPr>
            <w:ins w:id="785" w:author="Author">
              <w:r w:rsidRPr="003C2E13">
                <w:rPr>
                  <w:lang w:val="en-GB"/>
                </w:rPr>
                <w:t>Log2</w:t>
              </w:r>
            </w:ins>
            <w:del w:id="786" w:author="Author">
              <w:r w:rsidRPr="003C2E13" w:rsidDel="002C3A26">
                <w:rPr>
                  <w:lang w:val="en-GB"/>
                </w:rPr>
                <w:delText>Log2</w:delText>
              </w:r>
            </w:del>
          </w:p>
        </w:tc>
        <w:tc>
          <w:tcPr>
            <w:tcW w:w="936" w:type="dxa"/>
            <w:tcPrChange w:id="787" w:author="Author">
              <w:tcPr>
                <w:tcW w:w="1271" w:type="dxa"/>
              </w:tcPr>
            </w:tcPrChange>
          </w:tcPr>
          <w:p w14:paraId="494473BC" w14:textId="144AB55C" w:rsidR="002C3A26" w:rsidRPr="003C2E13" w:rsidRDefault="002C3A26" w:rsidP="002C3A26">
            <w:pPr>
              <w:keepNext/>
              <w:keepLines/>
              <w:rPr>
                <w:lang w:val="en-GB"/>
              </w:rPr>
            </w:pPr>
            <w:ins w:id="788" w:author="Author">
              <w:r w:rsidRPr="003C2E13">
                <w:rPr>
                  <w:lang w:val="en-GB"/>
                </w:rPr>
                <w:t>11</w:t>
              </w:r>
            </w:ins>
            <w:del w:id="789" w:author="Author">
              <w:r w:rsidRPr="003C2E13" w:rsidDel="002C3A26">
                <w:rPr>
                  <w:lang w:val="en-GB"/>
                </w:rPr>
                <w:delText>11</w:delText>
              </w:r>
            </w:del>
          </w:p>
        </w:tc>
        <w:tc>
          <w:tcPr>
            <w:tcW w:w="960" w:type="dxa"/>
            <w:tcPrChange w:id="790" w:author="Author">
              <w:tcPr>
                <w:tcW w:w="1128" w:type="dxa"/>
              </w:tcPr>
            </w:tcPrChange>
          </w:tcPr>
          <w:p w14:paraId="6218D96C" w14:textId="111C4099" w:rsidR="002C3A26" w:rsidRPr="003C2E13" w:rsidRDefault="002C3A26" w:rsidP="002C3A26">
            <w:pPr>
              <w:keepNext/>
              <w:keepLines/>
              <w:rPr>
                <w:lang w:val="en-GB"/>
              </w:rPr>
            </w:pPr>
            <w:ins w:id="791" w:author="Author">
              <w:r w:rsidRPr="003C2E13">
                <w:rPr>
                  <w:lang w:val="en-GB"/>
                </w:rPr>
                <w:t>49</w:t>
              </w:r>
            </w:ins>
            <w:del w:id="792" w:author="Author">
              <w:r w:rsidRPr="003C2E13" w:rsidDel="002C3A26">
                <w:rPr>
                  <w:lang w:val="en-GB"/>
                </w:rPr>
                <w:delText>49</w:delText>
              </w:r>
            </w:del>
          </w:p>
        </w:tc>
        <w:tc>
          <w:tcPr>
            <w:tcW w:w="744" w:type="dxa"/>
            <w:tcPrChange w:id="793" w:author="Author">
              <w:tcPr>
                <w:tcW w:w="1240" w:type="dxa"/>
              </w:tcPr>
            </w:tcPrChange>
          </w:tcPr>
          <w:p w14:paraId="6E59F42D" w14:textId="03E6ED93" w:rsidR="002C3A26" w:rsidRPr="003C2E13" w:rsidRDefault="002C3A26" w:rsidP="002C3A26">
            <w:pPr>
              <w:keepNext/>
              <w:keepLines/>
              <w:rPr>
                <w:lang w:val="en-GB"/>
              </w:rPr>
            </w:pPr>
            <w:ins w:id="794" w:author="Author">
              <w:r w:rsidRPr="003C2E13">
                <w:rPr>
                  <w:lang w:val="en-GB"/>
                </w:rPr>
                <w:t>52</w:t>
              </w:r>
            </w:ins>
            <w:del w:id="795" w:author="Author">
              <w:r w:rsidRPr="003C2E13" w:rsidDel="002C3A26">
                <w:rPr>
                  <w:lang w:val="en-GB"/>
                </w:rPr>
                <w:delText>52</w:delText>
              </w:r>
            </w:del>
          </w:p>
        </w:tc>
        <w:tc>
          <w:tcPr>
            <w:tcW w:w="663" w:type="dxa"/>
            <w:tcPrChange w:id="796" w:author="Author">
              <w:tcPr>
                <w:tcW w:w="1113" w:type="dxa"/>
              </w:tcPr>
            </w:tcPrChange>
          </w:tcPr>
          <w:p w14:paraId="0BF94A6D" w14:textId="4D34D886" w:rsidR="002C3A26" w:rsidRPr="003C2E13" w:rsidRDefault="002C3A26" w:rsidP="002C3A26">
            <w:pPr>
              <w:keepNext/>
              <w:keepLines/>
              <w:rPr>
                <w:lang w:val="en-GB"/>
              </w:rPr>
            </w:pPr>
            <w:ins w:id="797" w:author="Author">
              <w:r w:rsidRPr="003C2E13">
                <w:rPr>
                  <w:lang w:val="en-GB"/>
                </w:rPr>
                <w:t>8</w:t>
              </w:r>
            </w:ins>
            <w:del w:id="798" w:author="Author">
              <w:r w:rsidRPr="003C2E13" w:rsidDel="002C3A26">
                <w:rPr>
                  <w:lang w:val="en-GB"/>
                </w:rPr>
                <w:delText>8</w:delText>
              </w:r>
            </w:del>
          </w:p>
        </w:tc>
        <w:tc>
          <w:tcPr>
            <w:tcW w:w="734" w:type="dxa"/>
            <w:tcPrChange w:id="799" w:author="Author">
              <w:tcPr>
                <w:tcW w:w="1108" w:type="dxa"/>
              </w:tcPr>
            </w:tcPrChange>
          </w:tcPr>
          <w:p w14:paraId="75A8F69C" w14:textId="7F636863" w:rsidR="002C3A26" w:rsidRPr="003C2E13" w:rsidRDefault="002C3A26" w:rsidP="002C3A26">
            <w:pPr>
              <w:keepNext/>
              <w:keepLines/>
              <w:rPr>
                <w:lang w:val="en-GB"/>
              </w:rPr>
            </w:pPr>
            <w:ins w:id="800" w:author="Author">
              <w:r w:rsidRPr="003C2E13">
                <w:rPr>
                  <w:lang w:val="en-GB"/>
                </w:rPr>
                <w:t>49</w:t>
              </w:r>
            </w:ins>
            <w:del w:id="801" w:author="Author">
              <w:r w:rsidRPr="003C2E13" w:rsidDel="002C3A26">
                <w:rPr>
                  <w:lang w:val="en-GB"/>
                </w:rPr>
                <w:delText>49</w:delText>
              </w:r>
            </w:del>
          </w:p>
        </w:tc>
      </w:tr>
      <w:tr w:rsidR="002C3A26" w:rsidRPr="003C2E13" w14:paraId="1D8B2653" w14:textId="77777777" w:rsidTr="002C3A26">
        <w:tc>
          <w:tcPr>
            <w:tcW w:w="2122" w:type="dxa"/>
            <w:tcPrChange w:id="802" w:author="Author">
              <w:tcPr>
                <w:tcW w:w="1371" w:type="dxa"/>
              </w:tcPr>
            </w:tcPrChange>
          </w:tcPr>
          <w:p w14:paraId="058AD8F5" w14:textId="23A8AAC2" w:rsidR="002C3A26" w:rsidRPr="003C2E13" w:rsidRDefault="002C3A26" w:rsidP="002C3A26">
            <w:pPr>
              <w:keepNext/>
              <w:keepLines/>
              <w:rPr>
                <w:lang w:val="en-GB"/>
              </w:rPr>
            </w:pPr>
            <w:ins w:id="803" w:author="Author">
              <w:r w:rsidRPr="003C2E13">
                <w:rPr>
                  <w:lang w:val="en-GB"/>
                </w:rPr>
                <w:t>10.99.0.110</w:t>
              </w:r>
            </w:ins>
            <w:del w:id="804" w:author="Author">
              <w:r w:rsidRPr="003C2E13" w:rsidDel="002C3A26">
                <w:rPr>
                  <w:lang w:val="en-GB"/>
                </w:rPr>
                <w:delText>10.99.0.110</w:delText>
              </w:r>
            </w:del>
          </w:p>
        </w:tc>
        <w:tc>
          <w:tcPr>
            <w:tcW w:w="2166" w:type="dxa"/>
            <w:tcPrChange w:id="805" w:author="Author">
              <w:tcPr>
                <w:tcW w:w="1094" w:type="dxa"/>
              </w:tcPr>
            </w:tcPrChange>
          </w:tcPr>
          <w:p w14:paraId="3AB1EA46" w14:textId="18AB93A5" w:rsidR="002C3A26" w:rsidRPr="003C2E13" w:rsidRDefault="002C3A26" w:rsidP="002C3A26">
            <w:pPr>
              <w:keepNext/>
              <w:keepLines/>
              <w:rPr>
                <w:lang w:val="en-GB"/>
              </w:rPr>
            </w:pPr>
            <w:ins w:id="806" w:author="Author">
              <w:r w:rsidRPr="003C2E13">
                <w:rPr>
                  <w:lang w:val="en-GB"/>
                </w:rPr>
                <w:t>FSPM</w:t>
              </w:r>
            </w:ins>
            <w:del w:id="807" w:author="Author">
              <w:r w:rsidRPr="003C2E13" w:rsidDel="002C3A26">
                <w:rPr>
                  <w:lang w:val="en-GB"/>
                </w:rPr>
                <w:delText>FSPM</w:delText>
              </w:r>
            </w:del>
          </w:p>
        </w:tc>
        <w:tc>
          <w:tcPr>
            <w:tcW w:w="936" w:type="dxa"/>
            <w:tcPrChange w:id="808" w:author="Author">
              <w:tcPr>
                <w:tcW w:w="1271" w:type="dxa"/>
              </w:tcPr>
            </w:tcPrChange>
          </w:tcPr>
          <w:p w14:paraId="56754CE8" w14:textId="094BD924" w:rsidR="002C3A26" w:rsidRPr="003C2E13" w:rsidRDefault="002C3A26" w:rsidP="002C3A26">
            <w:pPr>
              <w:keepNext/>
              <w:keepLines/>
              <w:rPr>
                <w:lang w:val="en-GB"/>
              </w:rPr>
            </w:pPr>
            <w:ins w:id="809" w:author="Author">
              <w:r w:rsidRPr="003C2E13">
                <w:rPr>
                  <w:lang w:val="en-GB"/>
                </w:rPr>
                <w:t>10</w:t>
              </w:r>
            </w:ins>
            <w:del w:id="810" w:author="Author">
              <w:r w:rsidRPr="003C2E13" w:rsidDel="002C3A26">
                <w:rPr>
                  <w:lang w:val="en-GB"/>
                </w:rPr>
                <w:delText>10</w:delText>
              </w:r>
            </w:del>
          </w:p>
        </w:tc>
        <w:tc>
          <w:tcPr>
            <w:tcW w:w="960" w:type="dxa"/>
            <w:tcPrChange w:id="811" w:author="Author">
              <w:tcPr>
                <w:tcW w:w="1128" w:type="dxa"/>
              </w:tcPr>
            </w:tcPrChange>
          </w:tcPr>
          <w:p w14:paraId="6D143313" w14:textId="3DD5F665" w:rsidR="002C3A26" w:rsidRPr="003C2E13" w:rsidRDefault="002C3A26" w:rsidP="002C3A26">
            <w:pPr>
              <w:keepNext/>
              <w:keepLines/>
              <w:rPr>
                <w:lang w:val="en-GB"/>
              </w:rPr>
            </w:pPr>
            <w:ins w:id="812" w:author="Author">
              <w:r w:rsidRPr="003C2E13">
                <w:rPr>
                  <w:lang w:val="en-GB"/>
                </w:rPr>
                <w:t>144</w:t>
              </w:r>
            </w:ins>
            <w:del w:id="813" w:author="Author">
              <w:r w:rsidRPr="003C2E13" w:rsidDel="002C3A26">
                <w:rPr>
                  <w:lang w:val="en-GB"/>
                </w:rPr>
                <w:delText>144</w:delText>
              </w:r>
            </w:del>
          </w:p>
        </w:tc>
        <w:tc>
          <w:tcPr>
            <w:tcW w:w="744" w:type="dxa"/>
            <w:tcPrChange w:id="814" w:author="Author">
              <w:tcPr>
                <w:tcW w:w="1240" w:type="dxa"/>
              </w:tcPr>
            </w:tcPrChange>
          </w:tcPr>
          <w:p w14:paraId="3AF85517" w14:textId="545A62FF" w:rsidR="002C3A26" w:rsidRPr="003C2E13" w:rsidRDefault="002C3A26" w:rsidP="002C3A26">
            <w:pPr>
              <w:keepNext/>
              <w:keepLines/>
              <w:rPr>
                <w:lang w:val="en-GB"/>
              </w:rPr>
            </w:pPr>
            <w:ins w:id="815" w:author="Author">
              <w:r w:rsidRPr="003C2E13">
                <w:rPr>
                  <w:lang w:val="en-GB"/>
                </w:rPr>
                <w:t>32</w:t>
              </w:r>
            </w:ins>
            <w:del w:id="816" w:author="Author">
              <w:r w:rsidRPr="003C2E13" w:rsidDel="002C3A26">
                <w:rPr>
                  <w:lang w:val="en-GB"/>
                </w:rPr>
                <w:delText>32</w:delText>
              </w:r>
            </w:del>
          </w:p>
        </w:tc>
        <w:tc>
          <w:tcPr>
            <w:tcW w:w="663" w:type="dxa"/>
            <w:tcPrChange w:id="817" w:author="Author">
              <w:tcPr>
                <w:tcW w:w="1113" w:type="dxa"/>
              </w:tcPr>
            </w:tcPrChange>
          </w:tcPr>
          <w:p w14:paraId="63E5307D" w14:textId="2A94B677" w:rsidR="002C3A26" w:rsidRPr="003C2E13" w:rsidRDefault="002C3A26" w:rsidP="002C3A26">
            <w:pPr>
              <w:keepNext/>
              <w:keepLines/>
              <w:rPr>
                <w:lang w:val="en-GB"/>
              </w:rPr>
            </w:pPr>
            <w:ins w:id="818" w:author="Author">
              <w:r w:rsidRPr="003C2E13">
                <w:rPr>
                  <w:lang w:val="en-GB"/>
                </w:rPr>
                <w:t>2</w:t>
              </w:r>
            </w:ins>
            <w:del w:id="819" w:author="Author">
              <w:r w:rsidRPr="003C2E13" w:rsidDel="002C3A26">
                <w:rPr>
                  <w:lang w:val="en-GB"/>
                </w:rPr>
                <w:delText>2</w:delText>
              </w:r>
            </w:del>
          </w:p>
        </w:tc>
        <w:tc>
          <w:tcPr>
            <w:tcW w:w="734" w:type="dxa"/>
            <w:tcPrChange w:id="820" w:author="Author">
              <w:tcPr>
                <w:tcW w:w="1108" w:type="dxa"/>
              </w:tcPr>
            </w:tcPrChange>
          </w:tcPr>
          <w:p w14:paraId="6A822325" w14:textId="2628C74D" w:rsidR="002C3A26" w:rsidRPr="003C2E13" w:rsidRDefault="002C3A26" w:rsidP="002C3A26">
            <w:pPr>
              <w:keepNext/>
              <w:keepLines/>
              <w:rPr>
                <w:lang w:val="en-GB"/>
              </w:rPr>
            </w:pPr>
            <w:ins w:id="821" w:author="Author">
              <w:r w:rsidRPr="003C2E13">
                <w:rPr>
                  <w:lang w:val="en-GB"/>
                </w:rPr>
                <w:t>94</w:t>
              </w:r>
            </w:ins>
            <w:del w:id="822" w:author="Author">
              <w:r w:rsidRPr="003C2E13" w:rsidDel="002C3A26">
                <w:rPr>
                  <w:lang w:val="en-GB"/>
                </w:rPr>
                <w:delText>94</w:delText>
              </w:r>
            </w:del>
          </w:p>
        </w:tc>
      </w:tr>
      <w:tr w:rsidR="002C3A26" w:rsidRPr="003C2E13" w14:paraId="1E4C2F1C" w14:textId="77777777" w:rsidTr="002C3A26">
        <w:trPr>
          <w:trHeight w:val="393"/>
          <w:trPrChange w:id="823" w:author="Author">
            <w:trPr>
              <w:trHeight w:val="393"/>
            </w:trPr>
          </w:trPrChange>
        </w:trPr>
        <w:tc>
          <w:tcPr>
            <w:tcW w:w="2122" w:type="dxa"/>
            <w:tcPrChange w:id="824" w:author="Author">
              <w:tcPr>
                <w:tcW w:w="1371" w:type="dxa"/>
              </w:tcPr>
            </w:tcPrChange>
          </w:tcPr>
          <w:p w14:paraId="7E49F67F" w14:textId="0572A72C" w:rsidR="002C3A26" w:rsidRPr="003C2E13" w:rsidRDefault="002C3A26" w:rsidP="002C3A26">
            <w:pPr>
              <w:keepNext/>
              <w:keepLines/>
              <w:rPr>
                <w:lang w:val="en-GB"/>
              </w:rPr>
            </w:pPr>
            <w:ins w:id="825" w:author="Author">
              <w:r w:rsidRPr="003C2E13">
                <w:rPr>
                  <w:lang w:val="en-GB"/>
                </w:rPr>
                <w:t>10.99.0.120</w:t>
              </w:r>
            </w:ins>
            <w:del w:id="826" w:author="Author">
              <w:r w:rsidRPr="003C2E13" w:rsidDel="002C3A26">
                <w:rPr>
                  <w:lang w:val="en-GB"/>
                </w:rPr>
                <w:delText>10.99.0.120</w:delText>
              </w:r>
            </w:del>
          </w:p>
        </w:tc>
        <w:tc>
          <w:tcPr>
            <w:tcW w:w="2166" w:type="dxa"/>
            <w:tcPrChange w:id="827" w:author="Author">
              <w:tcPr>
                <w:tcW w:w="1094" w:type="dxa"/>
              </w:tcPr>
            </w:tcPrChange>
          </w:tcPr>
          <w:p w14:paraId="768256C0" w14:textId="1A84006E" w:rsidR="002C3A26" w:rsidRPr="003C2E13" w:rsidRDefault="002C3A26" w:rsidP="002C3A26">
            <w:pPr>
              <w:keepNext/>
              <w:keepLines/>
              <w:rPr>
                <w:lang w:val="en-GB"/>
              </w:rPr>
            </w:pPr>
            <w:ins w:id="828" w:author="Author">
              <w:r w:rsidRPr="003C2E13">
                <w:rPr>
                  <w:lang w:val="en-GB"/>
                </w:rPr>
                <w:t>PRTG</w:t>
              </w:r>
            </w:ins>
            <w:del w:id="829" w:author="Author">
              <w:r w:rsidRPr="003C2E13" w:rsidDel="002C3A26">
                <w:rPr>
                  <w:lang w:val="en-GB"/>
                </w:rPr>
                <w:delText>PRTG</w:delText>
              </w:r>
            </w:del>
          </w:p>
        </w:tc>
        <w:tc>
          <w:tcPr>
            <w:tcW w:w="936" w:type="dxa"/>
            <w:tcPrChange w:id="830" w:author="Author">
              <w:tcPr>
                <w:tcW w:w="1271" w:type="dxa"/>
              </w:tcPr>
            </w:tcPrChange>
          </w:tcPr>
          <w:p w14:paraId="01470442" w14:textId="55112D56" w:rsidR="002C3A26" w:rsidRPr="003C2E13" w:rsidRDefault="002C3A26" w:rsidP="002C3A26">
            <w:pPr>
              <w:keepNext/>
              <w:keepLines/>
              <w:rPr>
                <w:lang w:val="en-GB"/>
              </w:rPr>
            </w:pPr>
            <w:ins w:id="831" w:author="Author">
              <w:r w:rsidRPr="003C2E13">
                <w:rPr>
                  <w:lang w:val="en-GB"/>
                </w:rPr>
                <w:t>1</w:t>
              </w:r>
            </w:ins>
            <w:del w:id="832" w:author="Author">
              <w:r w:rsidRPr="003C2E13" w:rsidDel="002C3A26">
                <w:rPr>
                  <w:lang w:val="en-GB"/>
                </w:rPr>
                <w:delText>1</w:delText>
              </w:r>
            </w:del>
          </w:p>
        </w:tc>
        <w:tc>
          <w:tcPr>
            <w:tcW w:w="960" w:type="dxa"/>
            <w:tcPrChange w:id="833" w:author="Author">
              <w:tcPr>
                <w:tcW w:w="1128" w:type="dxa"/>
              </w:tcPr>
            </w:tcPrChange>
          </w:tcPr>
          <w:p w14:paraId="1C7AF8DF" w14:textId="0F0530FC" w:rsidR="002C3A26" w:rsidRPr="003C2E13" w:rsidRDefault="002C3A26" w:rsidP="002C3A26">
            <w:pPr>
              <w:keepNext/>
              <w:keepLines/>
              <w:rPr>
                <w:lang w:val="en-GB"/>
              </w:rPr>
            </w:pPr>
            <w:ins w:id="834" w:author="Author">
              <w:r w:rsidRPr="003C2E13">
                <w:rPr>
                  <w:lang w:val="en-GB"/>
                </w:rPr>
                <w:t>0</w:t>
              </w:r>
            </w:ins>
            <w:del w:id="835" w:author="Author">
              <w:r w:rsidRPr="003C2E13" w:rsidDel="002C3A26">
                <w:rPr>
                  <w:lang w:val="en-GB"/>
                </w:rPr>
                <w:delText>0</w:delText>
              </w:r>
            </w:del>
          </w:p>
        </w:tc>
        <w:tc>
          <w:tcPr>
            <w:tcW w:w="744" w:type="dxa"/>
            <w:tcPrChange w:id="836" w:author="Author">
              <w:tcPr>
                <w:tcW w:w="1240" w:type="dxa"/>
              </w:tcPr>
            </w:tcPrChange>
          </w:tcPr>
          <w:p w14:paraId="34AA52E3" w14:textId="5534E6DF" w:rsidR="002C3A26" w:rsidRPr="003C2E13" w:rsidRDefault="002C3A26" w:rsidP="002C3A26">
            <w:pPr>
              <w:keepNext/>
              <w:keepLines/>
              <w:rPr>
                <w:lang w:val="en-GB"/>
              </w:rPr>
            </w:pPr>
            <w:ins w:id="837" w:author="Author">
              <w:r w:rsidRPr="003C2E13">
                <w:rPr>
                  <w:lang w:val="en-GB"/>
                </w:rPr>
                <w:t>4</w:t>
              </w:r>
            </w:ins>
            <w:del w:id="838" w:author="Author">
              <w:r w:rsidRPr="003C2E13" w:rsidDel="002C3A26">
                <w:rPr>
                  <w:lang w:val="en-GB"/>
                </w:rPr>
                <w:delText>4</w:delText>
              </w:r>
            </w:del>
          </w:p>
        </w:tc>
        <w:tc>
          <w:tcPr>
            <w:tcW w:w="663" w:type="dxa"/>
            <w:tcPrChange w:id="839" w:author="Author">
              <w:tcPr>
                <w:tcW w:w="1113" w:type="dxa"/>
              </w:tcPr>
            </w:tcPrChange>
          </w:tcPr>
          <w:p w14:paraId="053AA593" w14:textId="6989E31C" w:rsidR="002C3A26" w:rsidRPr="003C2E13" w:rsidRDefault="002C3A26" w:rsidP="002C3A26">
            <w:pPr>
              <w:keepNext/>
              <w:keepLines/>
              <w:rPr>
                <w:lang w:val="en-GB"/>
              </w:rPr>
            </w:pPr>
            <w:ins w:id="840" w:author="Author">
              <w:r w:rsidRPr="003C2E13">
                <w:rPr>
                  <w:lang w:val="en-GB"/>
                </w:rPr>
                <w:t>0</w:t>
              </w:r>
            </w:ins>
            <w:del w:id="841" w:author="Author">
              <w:r w:rsidRPr="003C2E13" w:rsidDel="002C3A26">
                <w:rPr>
                  <w:lang w:val="en-GB"/>
                </w:rPr>
                <w:delText>0</w:delText>
              </w:r>
            </w:del>
          </w:p>
        </w:tc>
        <w:tc>
          <w:tcPr>
            <w:tcW w:w="734" w:type="dxa"/>
            <w:tcPrChange w:id="842" w:author="Author">
              <w:tcPr>
                <w:tcW w:w="1108" w:type="dxa"/>
              </w:tcPr>
            </w:tcPrChange>
          </w:tcPr>
          <w:p w14:paraId="35EE9EBB" w14:textId="69DA8ACD" w:rsidR="002C3A26" w:rsidRPr="003C2E13" w:rsidRDefault="002C3A26" w:rsidP="002C3A26">
            <w:pPr>
              <w:keepNext/>
              <w:keepLines/>
              <w:rPr>
                <w:lang w:val="en-GB"/>
              </w:rPr>
            </w:pPr>
            <w:ins w:id="843" w:author="Author">
              <w:r w:rsidRPr="003C2E13">
                <w:rPr>
                  <w:lang w:val="en-GB"/>
                </w:rPr>
                <w:t>23</w:t>
              </w:r>
            </w:ins>
            <w:del w:id="844" w:author="Author">
              <w:r w:rsidRPr="003C2E13" w:rsidDel="002C3A26">
                <w:rPr>
                  <w:lang w:val="en-GB"/>
                </w:rPr>
                <w:delText>23</w:delText>
              </w:r>
            </w:del>
          </w:p>
        </w:tc>
      </w:tr>
      <w:tr w:rsidR="002C3A26" w:rsidRPr="003C2E13" w14:paraId="76E04578" w14:textId="77777777" w:rsidTr="002C3A26">
        <w:trPr>
          <w:trHeight w:val="407"/>
          <w:trPrChange w:id="845" w:author="Author">
            <w:trPr>
              <w:trHeight w:val="407"/>
            </w:trPr>
          </w:trPrChange>
        </w:trPr>
        <w:tc>
          <w:tcPr>
            <w:tcW w:w="2122" w:type="dxa"/>
            <w:tcPrChange w:id="846" w:author="Author">
              <w:tcPr>
                <w:tcW w:w="1371" w:type="dxa"/>
              </w:tcPr>
            </w:tcPrChange>
          </w:tcPr>
          <w:p w14:paraId="6BB805C2" w14:textId="000BCE51" w:rsidR="002C3A26" w:rsidRPr="003C2E13" w:rsidRDefault="002C3A26" w:rsidP="002C3A26">
            <w:pPr>
              <w:keepNext/>
              <w:keepLines/>
              <w:rPr>
                <w:lang w:val="en-GB"/>
              </w:rPr>
            </w:pPr>
            <w:ins w:id="847" w:author="Author">
              <w:r w:rsidRPr="003C2E13">
                <w:rPr>
                  <w:lang w:val="en-GB"/>
                </w:rPr>
                <w:t>10.99.0.130</w:t>
              </w:r>
            </w:ins>
            <w:del w:id="848" w:author="Author">
              <w:r w:rsidRPr="003C2E13" w:rsidDel="002C3A26">
                <w:rPr>
                  <w:lang w:val="en-GB"/>
                </w:rPr>
                <w:delText>10.99.0.130</w:delText>
              </w:r>
            </w:del>
          </w:p>
        </w:tc>
        <w:tc>
          <w:tcPr>
            <w:tcW w:w="2166" w:type="dxa"/>
            <w:tcPrChange w:id="849" w:author="Author">
              <w:tcPr>
                <w:tcW w:w="1094" w:type="dxa"/>
              </w:tcPr>
            </w:tcPrChange>
          </w:tcPr>
          <w:p w14:paraId="0DC1D359" w14:textId="5FF6A5DB" w:rsidR="002C3A26" w:rsidRPr="003C2E13" w:rsidRDefault="002C3A26" w:rsidP="002C3A26">
            <w:pPr>
              <w:keepNext/>
              <w:keepLines/>
              <w:rPr>
                <w:lang w:val="en-GB"/>
              </w:rPr>
            </w:pPr>
            <w:ins w:id="850" w:author="Author">
              <w:r w:rsidRPr="003C2E13">
                <w:rPr>
                  <w:lang w:val="en-GB"/>
                </w:rPr>
                <w:t>CCTV-Manager</w:t>
              </w:r>
            </w:ins>
            <w:del w:id="851" w:author="Author">
              <w:r w:rsidRPr="003C2E13" w:rsidDel="002C3A26">
                <w:rPr>
                  <w:lang w:val="en-GB"/>
                </w:rPr>
                <w:delText>CCTV-Manager</w:delText>
              </w:r>
            </w:del>
          </w:p>
        </w:tc>
        <w:tc>
          <w:tcPr>
            <w:tcW w:w="936" w:type="dxa"/>
            <w:tcPrChange w:id="852" w:author="Author">
              <w:tcPr>
                <w:tcW w:w="1271" w:type="dxa"/>
              </w:tcPr>
            </w:tcPrChange>
          </w:tcPr>
          <w:p w14:paraId="5FD5B826" w14:textId="1445B7C0" w:rsidR="002C3A26" w:rsidRPr="003C2E13" w:rsidRDefault="002C3A26" w:rsidP="002C3A26">
            <w:pPr>
              <w:keepNext/>
              <w:keepLines/>
              <w:rPr>
                <w:lang w:val="en-GB"/>
              </w:rPr>
            </w:pPr>
            <w:ins w:id="853" w:author="Author">
              <w:r w:rsidRPr="003C2E13">
                <w:rPr>
                  <w:lang w:val="en-GB"/>
                </w:rPr>
                <w:t>0</w:t>
              </w:r>
            </w:ins>
            <w:del w:id="854" w:author="Author">
              <w:r w:rsidRPr="003C2E13" w:rsidDel="002C3A26">
                <w:rPr>
                  <w:lang w:val="en-GB"/>
                </w:rPr>
                <w:delText>0</w:delText>
              </w:r>
            </w:del>
          </w:p>
        </w:tc>
        <w:tc>
          <w:tcPr>
            <w:tcW w:w="960" w:type="dxa"/>
            <w:tcPrChange w:id="855" w:author="Author">
              <w:tcPr>
                <w:tcW w:w="1128" w:type="dxa"/>
              </w:tcPr>
            </w:tcPrChange>
          </w:tcPr>
          <w:p w14:paraId="25067A33" w14:textId="51A70529" w:rsidR="002C3A26" w:rsidRPr="003C2E13" w:rsidRDefault="002C3A26" w:rsidP="002C3A26">
            <w:pPr>
              <w:keepNext/>
              <w:keepLines/>
              <w:rPr>
                <w:lang w:val="en-GB"/>
              </w:rPr>
            </w:pPr>
            <w:ins w:id="856" w:author="Author">
              <w:r w:rsidRPr="003C2E13">
                <w:rPr>
                  <w:lang w:val="en-GB"/>
                </w:rPr>
                <w:t>0</w:t>
              </w:r>
            </w:ins>
            <w:del w:id="857" w:author="Author">
              <w:r w:rsidRPr="003C2E13" w:rsidDel="002C3A26">
                <w:rPr>
                  <w:lang w:val="en-GB"/>
                </w:rPr>
                <w:delText>0</w:delText>
              </w:r>
            </w:del>
          </w:p>
        </w:tc>
        <w:tc>
          <w:tcPr>
            <w:tcW w:w="744" w:type="dxa"/>
            <w:tcPrChange w:id="858" w:author="Author">
              <w:tcPr>
                <w:tcW w:w="1240" w:type="dxa"/>
              </w:tcPr>
            </w:tcPrChange>
          </w:tcPr>
          <w:p w14:paraId="048ABBB1" w14:textId="0F7DC985" w:rsidR="002C3A26" w:rsidRPr="003C2E13" w:rsidRDefault="002C3A26" w:rsidP="002C3A26">
            <w:pPr>
              <w:keepNext/>
              <w:keepLines/>
              <w:rPr>
                <w:lang w:val="en-GB"/>
              </w:rPr>
            </w:pPr>
            <w:ins w:id="859" w:author="Author">
              <w:r w:rsidRPr="003C2E13">
                <w:rPr>
                  <w:lang w:val="en-GB"/>
                </w:rPr>
                <w:t>3</w:t>
              </w:r>
            </w:ins>
            <w:del w:id="860" w:author="Author">
              <w:r w:rsidRPr="003C2E13" w:rsidDel="002C3A26">
                <w:rPr>
                  <w:lang w:val="en-GB"/>
                </w:rPr>
                <w:delText>3</w:delText>
              </w:r>
            </w:del>
          </w:p>
        </w:tc>
        <w:tc>
          <w:tcPr>
            <w:tcW w:w="663" w:type="dxa"/>
            <w:tcPrChange w:id="861" w:author="Author">
              <w:tcPr>
                <w:tcW w:w="1113" w:type="dxa"/>
              </w:tcPr>
            </w:tcPrChange>
          </w:tcPr>
          <w:p w14:paraId="594F1B83" w14:textId="67A89BB3" w:rsidR="002C3A26" w:rsidRPr="003C2E13" w:rsidRDefault="002C3A26" w:rsidP="002C3A26">
            <w:pPr>
              <w:keepNext/>
              <w:keepLines/>
              <w:rPr>
                <w:lang w:val="en-GB"/>
              </w:rPr>
            </w:pPr>
            <w:ins w:id="862" w:author="Author">
              <w:r w:rsidRPr="003C2E13">
                <w:rPr>
                  <w:lang w:val="en-GB"/>
                </w:rPr>
                <w:t>2</w:t>
              </w:r>
            </w:ins>
            <w:del w:id="863" w:author="Author">
              <w:r w:rsidRPr="003C2E13" w:rsidDel="002C3A26">
                <w:rPr>
                  <w:lang w:val="en-GB"/>
                </w:rPr>
                <w:delText>2</w:delText>
              </w:r>
            </w:del>
          </w:p>
        </w:tc>
        <w:tc>
          <w:tcPr>
            <w:tcW w:w="734" w:type="dxa"/>
            <w:tcPrChange w:id="864" w:author="Author">
              <w:tcPr>
                <w:tcW w:w="1108" w:type="dxa"/>
              </w:tcPr>
            </w:tcPrChange>
          </w:tcPr>
          <w:p w14:paraId="4ADF62DB" w14:textId="4A6A1E8F" w:rsidR="002C3A26" w:rsidRPr="003C2E13" w:rsidRDefault="002C3A26" w:rsidP="002C3A26">
            <w:pPr>
              <w:keepNext/>
              <w:keepLines/>
              <w:rPr>
                <w:lang w:val="en-GB"/>
              </w:rPr>
            </w:pPr>
            <w:ins w:id="865" w:author="Author">
              <w:r w:rsidRPr="003C2E13">
                <w:rPr>
                  <w:lang w:val="en-GB"/>
                </w:rPr>
                <w:t>27</w:t>
              </w:r>
            </w:ins>
            <w:del w:id="866" w:author="Author">
              <w:r w:rsidRPr="003C2E13" w:rsidDel="002C3A26">
                <w:rPr>
                  <w:lang w:val="en-GB"/>
                </w:rPr>
                <w:delText>27</w:delText>
              </w:r>
            </w:del>
          </w:p>
        </w:tc>
      </w:tr>
      <w:tr w:rsidR="002C3A26" w:rsidRPr="003C2E13" w14:paraId="0B08DEF0" w14:textId="77777777" w:rsidTr="002C3A26">
        <w:trPr>
          <w:trHeight w:val="407"/>
          <w:ins w:id="867" w:author="Author"/>
          <w:trPrChange w:id="868" w:author="Author">
            <w:trPr>
              <w:trHeight w:val="407"/>
            </w:trPr>
          </w:trPrChange>
        </w:trPr>
        <w:tc>
          <w:tcPr>
            <w:tcW w:w="2122" w:type="dxa"/>
            <w:tcPrChange w:id="869" w:author="Author">
              <w:tcPr>
                <w:tcW w:w="1371" w:type="dxa"/>
              </w:tcPr>
            </w:tcPrChange>
          </w:tcPr>
          <w:p w14:paraId="29671770" w14:textId="6E5D662A" w:rsidR="002C3A26" w:rsidRPr="003C2E13" w:rsidRDefault="002C3A26" w:rsidP="002C3A26">
            <w:pPr>
              <w:keepNext/>
              <w:keepLines/>
              <w:rPr>
                <w:ins w:id="870" w:author="Author"/>
                <w:lang w:val="en-GB"/>
              </w:rPr>
            </w:pPr>
            <w:ins w:id="871" w:author="Author">
              <w:r w:rsidRPr="003C2E13">
                <w:rPr>
                  <w:lang w:val="en-GB"/>
                </w:rPr>
                <w:t>10.99.0.20</w:t>
              </w:r>
            </w:ins>
          </w:p>
        </w:tc>
        <w:tc>
          <w:tcPr>
            <w:tcW w:w="2166" w:type="dxa"/>
            <w:tcPrChange w:id="872" w:author="Author">
              <w:tcPr>
                <w:tcW w:w="1094" w:type="dxa"/>
              </w:tcPr>
            </w:tcPrChange>
          </w:tcPr>
          <w:p w14:paraId="72FAF030" w14:textId="10255651" w:rsidR="002C3A26" w:rsidRPr="003C2E13" w:rsidRDefault="002C3A26" w:rsidP="002C3A26">
            <w:pPr>
              <w:keepNext/>
              <w:keepLines/>
              <w:rPr>
                <w:ins w:id="873" w:author="Author"/>
                <w:lang w:val="en-GB"/>
              </w:rPr>
            </w:pPr>
            <w:ins w:id="874" w:author="Author">
              <w:r w:rsidRPr="003C2E13">
                <w:rPr>
                  <w:b/>
                  <w:lang w:val="en-GB"/>
                </w:rPr>
                <w:t>Sentinel(?)</w:t>
              </w:r>
            </w:ins>
          </w:p>
        </w:tc>
        <w:tc>
          <w:tcPr>
            <w:tcW w:w="936" w:type="dxa"/>
            <w:tcPrChange w:id="875" w:author="Author">
              <w:tcPr>
                <w:tcW w:w="1271" w:type="dxa"/>
              </w:tcPr>
            </w:tcPrChange>
          </w:tcPr>
          <w:p w14:paraId="1FDD4CBD" w14:textId="036D1B0D" w:rsidR="002C3A26" w:rsidRPr="003C2E13" w:rsidRDefault="002C3A26" w:rsidP="002C3A26">
            <w:pPr>
              <w:keepNext/>
              <w:keepLines/>
              <w:rPr>
                <w:ins w:id="876" w:author="Author"/>
                <w:lang w:val="en-GB"/>
              </w:rPr>
            </w:pPr>
            <w:ins w:id="877" w:author="Author">
              <w:r w:rsidRPr="003C2E13">
                <w:rPr>
                  <w:lang w:val="en-GB"/>
                </w:rPr>
                <w:t>1</w:t>
              </w:r>
            </w:ins>
          </w:p>
        </w:tc>
        <w:tc>
          <w:tcPr>
            <w:tcW w:w="960" w:type="dxa"/>
            <w:tcPrChange w:id="878" w:author="Author">
              <w:tcPr>
                <w:tcW w:w="1128" w:type="dxa"/>
              </w:tcPr>
            </w:tcPrChange>
          </w:tcPr>
          <w:p w14:paraId="07D5A656" w14:textId="0BB368FD" w:rsidR="002C3A26" w:rsidRPr="003C2E13" w:rsidRDefault="002C3A26" w:rsidP="002C3A26">
            <w:pPr>
              <w:keepNext/>
              <w:keepLines/>
              <w:rPr>
                <w:ins w:id="879" w:author="Author"/>
                <w:lang w:val="en-GB"/>
              </w:rPr>
            </w:pPr>
            <w:ins w:id="880" w:author="Author">
              <w:r w:rsidRPr="003C2E13">
                <w:rPr>
                  <w:lang w:val="en-GB"/>
                </w:rPr>
                <w:t>0</w:t>
              </w:r>
            </w:ins>
          </w:p>
        </w:tc>
        <w:tc>
          <w:tcPr>
            <w:tcW w:w="744" w:type="dxa"/>
            <w:tcPrChange w:id="881" w:author="Author">
              <w:tcPr>
                <w:tcW w:w="1240" w:type="dxa"/>
              </w:tcPr>
            </w:tcPrChange>
          </w:tcPr>
          <w:p w14:paraId="2A5AE325" w14:textId="7CCF6C47" w:rsidR="002C3A26" w:rsidRPr="003C2E13" w:rsidRDefault="002C3A26" w:rsidP="002C3A26">
            <w:pPr>
              <w:keepNext/>
              <w:keepLines/>
              <w:rPr>
                <w:ins w:id="882" w:author="Author"/>
                <w:lang w:val="en-GB"/>
              </w:rPr>
            </w:pPr>
            <w:ins w:id="883" w:author="Author">
              <w:r w:rsidRPr="003C2E13">
                <w:rPr>
                  <w:lang w:val="en-GB"/>
                </w:rPr>
                <w:t>7</w:t>
              </w:r>
            </w:ins>
          </w:p>
        </w:tc>
        <w:tc>
          <w:tcPr>
            <w:tcW w:w="663" w:type="dxa"/>
            <w:tcPrChange w:id="884" w:author="Author">
              <w:tcPr>
                <w:tcW w:w="1113" w:type="dxa"/>
              </w:tcPr>
            </w:tcPrChange>
          </w:tcPr>
          <w:p w14:paraId="7BC8DB3A" w14:textId="3C79CCBD" w:rsidR="002C3A26" w:rsidRPr="003C2E13" w:rsidRDefault="002C3A26" w:rsidP="002C3A26">
            <w:pPr>
              <w:keepNext/>
              <w:keepLines/>
              <w:rPr>
                <w:ins w:id="885" w:author="Author"/>
                <w:lang w:val="en-GB"/>
              </w:rPr>
            </w:pPr>
            <w:ins w:id="886" w:author="Author">
              <w:r w:rsidRPr="003C2E13">
                <w:rPr>
                  <w:lang w:val="en-GB"/>
                </w:rPr>
                <w:t>3</w:t>
              </w:r>
            </w:ins>
          </w:p>
        </w:tc>
        <w:tc>
          <w:tcPr>
            <w:tcW w:w="734" w:type="dxa"/>
            <w:tcPrChange w:id="887" w:author="Author">
              <w:tcPr>
                <w:tcW w:w="1108" w:type="dxa"/>
              </w:tcPr>
            </w:tcPrChange>
          </w:tcPr>
          <w:p w14:paraId="638F49A3" w14:textId="27B04CB2" w:rsidR="002C3A26" w:rsidRPr="003C2E13" w:rsidRDefault="002C3A26" w:rsidP="002C3A26">
            <w:pPr>
              <w:keepNext/>
              <w:keepLines/>
              <w:rPr>
                <w:ins w:id="888" w:author="Author"/>
                <w:lang w:val="en-GB"/>
              </w:rPr>
            </w:pPr>
            <w:ins w:id="889" w:author="Author">
              <w:r w:rsidRPr="003C2E13">
                <w:rPr>
                  <w:lang w:val="en-GB"/>
                </w:rPr>
                <w:t>35</w:t>
              </w:r>
            </w:ins>
          </w:p>
        </w:tc>
      </w:tr>
      <w:tr w:rsidR="002C3A26" w:rsidRPr="003C2E13" w14:paraId="017A1C95" w14:textId="77777777" w:rsidTr="002C3A26">
        <w:trPr>
          <w:trHeight w:val="407"/>
          <w:ins w:id="890" w:author="Author"/>
          <w:trPrChange w:id="891" w:author="Author">
            <w:trPr>
              <w:trHeight w:val="407"/>
            </w:trPr>
          </w:trPrChange>
        </w:trPr>
        <w:tc>
          <w:tcPr>
            <w:tcW w:w="2122" w:type="dxa"/>
            <w:tcPrChange w:id="892" w:author="Author">
              <w:tcPr>
                <w:tcW w:w="1371" w:type="dxa"/>
              </w:tcPr>
            </w:tcPrChange>
          </w:tcPr>
          <w:p w14:paraId="29E6A19B" w14:textId="44A74297" w:rsidR="002C3A26" w:rsidRPr="003C2E13" w:rsidRDefault="002C3A26" w:rsidP="002C3A26">
            <w:pPr>
              <w:keepNext/>
              <w:keepLines/>
              <w:rPr>
                <w:ins w:id="893" w:author="Author"/>
                <w:lang w:val="en-GB"/>
              </w:rPr>
            </w:pPr>
            <w:ins w:id="894" w:author="Author">
              <w:r w:rsidRPr="003C2E13">
                <w:rPr>
                  <w:lang w:val="en-GB"/>
                </w:rPr>
                <w:t>10.99.0.21</w:t>
              </w:r>
            </w:ins>
          </w:p>
        </w:tc>
        <w:tc>
          <w:tcPr>
            <w:tcW w:w="2166" w:type="dxa"/>
            <w:tcPrChange w:id="895" w:author="Author">
              <w:tcPr>
                <w:tcW w:w="1094" w:type="dxa"/>
              </w:tcPr>
            </w:tcPrChange>
          </w:tcPr>
          <w:p w14:paraId="0FD275CD" w14:textId="5FB2791D" w:rsidR="002C3A26" w:rsidRPr="003C2E13" w:rsidRDefault="002C3A26" w:rsidP="002C3A26">
            <w:pPr>
              <w:keepNext/>
              <w:keepLines/>
              <w:rPr>
                <w:ins w:id="896" w:author="Author"/>
                <w:b/>
                <w:lang w:val="en-GB"/>
              </w:rPr>
            </w:pPr>
            <w:ins w:id="897" w:author="Author">
              <w:r w:rsidRPr="003C2E13">
                <w:rPr>
                  <w:b/>
                  <w:lang w:val="en-GB"/>
                </w:rPr>
                <w:t>Sentinel</w:t>
              </w:r>
            </w:ins>
          </w:p>
        </w:tc>
        <w:tc>
          <w:tcPr>
            <w:tcW w:w="936" w:type="dxa"/>
            <w:tcPrChange w:id="898" w:author="Author">
              <w:tcPr>
                <w:tcW w:w="1271" w:type="dxa"/>
              </w:tcPr>
            </w:tcPrChange>
          </w:tcPr>
          <w:p w14:paraId="17FDFFAF" w14:textId="5CDD462B" w:rsidR="002C3A26" w:rsidRPr="003C2E13" w:rsidRDefault="002C3A26" w:rsidP="002C3A26">
            <w:pPr>
              <w:keepNext/>
              <w:keepLines/>
              <w:rPr>
                <w:ins w:id="899" w:author="Author"/>
                <w:lang w:val="en-GB"/>
              </w:rPr>
            </w:pPr>
            <w:ins w:id="900" w:author="Author">
              <w:r w:rsidRPr="003C2E13">
                <w:rPr>
                  <w:lang w:val="en-GB"/>
                </w:rPr>
                <w:t>0</w:t>
              </w:r>
            </w:ins>
          </w:p>
        </w:tc>
        <w:tc>
          <w:tcPr>
            <w:tcW w:w="960" w:type="dxa"/>
            <w:tcPrChange w:id="901" w:author="Author">
              <w:tcPr>
                <w:tcW w:w="1128" w:type="dxa"/>
              </w:tcPr>
            </w:tcPrChange>
          </w:tcPr>
          <w:p w14:paraId="0646979F" w14:textId="2FD9CA65" w:rsidR="002C3A26" w:rsidRPr="003C2E13" w:rsidRDefault="002C3A26" w:rsidP="002C3A26">
            <w:pPr>
              <w:keepNext/>
              <w:keepLines/>
              <w:rPr>
                <w:ins w:id="902" w:author="Author"/>
                <w:lang w:val="en-GB"/>
              </w:rPr>
            </w:pPr>
            <w:ins w:id="903" w:author="Author">
              <w:r w:rsidRPr="003C2E13">
                <w:rPr>
                  <w:lang w:val="en-GB"/>
                </w:rPr>
                <w:t>0</w:t>
              </w:r>
            </w:ins>
          </w:p>
        </w:tc>
        <w:tc>
          <w:tcPr>
            <w:tcW w:w="744" w:type="dxa"/>
            <w:tcPrChange w:id="904" w:author="Author">
              <w:tcPr>
                <w:tcW w:w="1240" w:type="dxa"/>
              </w:tcPr>
            </w:tcPrChange>
          </w:tcPr>
          <w:p w14:paraId="5D336755" w14:textId="51365850" w:rsidR="002C3A26" w:rsidRPr="003C2E13" w:rsidRDefault="002C3A26" w:rsidP="002C3A26">
            <w:pPr>
              <w:keepNext/>
              <w:keepLines/>
              <w:rPr>
                <w:ins w:id="905" w:author="Author"/>
                <w:lang w:val="en-GB"/>
              </w:rPr>
            </w:pPr>
            <w:ins w:id="906" w:author="Author">
              <w:r w:rsidRPr="003C2E13">
                <w:rPr>
                  <w:lang w:val="en-GB"/>
                </w:rPr>
                <w:t>7</w:t>
              </w:r>
            </w:ins>
          </w:p>
        </w:tc>
        <w:tc>
          <w:tcPr>
            <w:tcW w:w="663" w:type="dxa"/>
            <w:tcPrChange w:id="907" w:author="Author">
              <w:tcPr>
                <w:tcW w:w="1113" w:type="dxa"/>
              </w:tcPr>
            </w:tcPrChange>
          </w:tcPr>
          <w:p w14:paraId="1810070A" w14:textId="2CE6C3D0" w:rsidR="002C3A26" w:rsidRPr="003C2E13" w:rsidRDefault="002C3A26" w:rsidP="002C3A26">
            <w:pPr>
              <w:keepNext/>
              <w:keepLines/>
              <w:rPr>
                <w:ins w:id="908" w:author="Author"/>
                <w:lang w:val="en-GB"/>
              </w:rPr>
            </w:pPr>
            <w:ins w:id="909" w:author="Author">
              <w:r w:rsidRPr="003C2E13">
                <w:rPr>
                  <w:lang w:val="en-GB"/>
                </w:rPr>
                <w:t>3</w:t>
              </w:r>
            </w:ins>
          </w:p>
        </w:tc>
        <w:tc>
          <w:tcPr>
            <w:tcW w:w="734" w:type="dxa"/>
            <w:tcPrChange w:id="910" w:author="Author">
              <w:tcPr>
                <w:tcW w:w="1108" w:type="dxa"/>
              </w:tcPr>
            </w:tcPrChange>
          </w:tcPr>
          <w:p w14:paraId="39EAD856" w14:textId="2BF2D8BB" w:rsidR="002C3A26" w:rsidRPr="003C2E13" w:rsidRDefault="002C3A26" w:rsidP="002C3A26">
            <w:pPr>
              <w:keepNext/>
              <w:keepLines/>
              <w:rPr>
                <w:ins w:id="911" w:author="Author"/>
                <w:lang w:val="en-GB"/>
              </w:rPr>
            </w:pPr>
            <w:ins w:id="912" w:author="Author">
              <w:r w:rsidRPr="003C2E13">
                <w:rPr>
                  <w:lang w:val="en-GB"/>
                </w:rPr>
                <w:t>39</w:t>
              </w:r>
            </w:ins>
          </w:p>
        </w:tc>
      </w:tr>
      <w:tr w:rsidR="002C3A26" w:rsidRPr="003C2E13" w14:paraId="412332A7" w14:textId="77777777" w:rsidTr="002C3A26">
        <w:trPr>
          <w:trHeight w:val="407"/>
          <w:ins w:id="913" w:author="Author"/>
          <w:trPrChange w:id="914" w:author="Author">
            <w:trPr>
              <w:trHeight w:val="407"/>
            </w:trPr>
          </w:trPrChange>
        </w:trPr>
        <w:tc>
          <w:tcPr>
            <w:tcW w:w="2122" w:type="dxa"/>
            <w:tcPrChange w:id="915" w:author="Author">
              <w:tcPr>
                <w:tcW w:w="1371" w:type="dxa"/>
              </w:tcPr>
            </w:tcPrChange>
          </w:tcPr>
          <w:p w14:paraId="71662FF0" w14:textId="7E5B1AC3" w:rsidR="002C3A26" w:rsidRPr="003C2E13" w:rsidRDefault="002C3A26" w:rsidP="002C3A26">
            <w:pPr>
              <w:keepNext/>
              <w:keepLines/>
              <w:rPr>
                <w:ins w:id="916" w:author="Author"/>
                <w:lang w:val="en-GB"/>
              </w:rPr>
            </w:pPr>
            <w:ins w:id="917" w:author="Author">
              <w:r w:rsidRPr="003C2E13">
                <w:rPr>
                  <w:lang w:val="en-GB"/>
                </w:rPr>
                <w:t>10.99.0.100</w:t>
              </w:r>
            </w:ins>
          </w:p>
        </w:tc>
        <w:tc>
          <w:tcPr>
            <w:tcW w:w="2166" w:type="dxa"/>
            <w:tcPrChange w:id="918" w:author="Author">
              <w:tcPr>
                <w:tcW w:w="1094" w:type="dxa"/>
              </w:tcPr>
            </w:tcPrChange>
          </w:tcPr>
          <w:p w14:paraId="784A06CA" w14:textId="081EB2D7" w:rsidR="002C3A26" w:rsidRPr="003C2E13" w:rsidRDefault="002C3A26" w:rsidP="002C3A26">
            <w:pPr>
              <w:keepNext/>
              <w:keepLines/>
              <w:rPr>
                <w:ins w:id="919" w:author="Author"/>
                <w:b/>
                <w:lang w:val="en-GB"/>
              </w:rPr>
            </w:pPr>
            <w:ins w:id="920" w:author="Author">
              <w:r w:rsidRPr="003C2E13">
                <w:rPr>
                  <w:b/>
                  <w:lang w:val="en-GB"/>
                </w:rPr>
                <w:t>unknown/mgm</w:t>
              </w:r>
            </w:ins>
          </w:p>
        </w:tc>
        <w:tc>
          <w:tcPr>
            <w:tcW w:w="936" w:type="dxa"/>
            <w:tcPrChange w:id="921" w:author="Author">
              <w:tcPr>
                <w:tcW w:w="1271" w:type="dxa"/>
              </w:tcPr>
            </w:tcPrChange>
          </w:tcPr>
          <w:p w14:paraId="4AF37648" w14:textId="1CBF894C" w:rsidR="002C3A26" w:rsidRPr="003C2E13" w:rsidRDefault="002C3A26" w:rsidP="002C3A26">
            <w:pPr>
              <w:keepNext/>
              <w:keepLines/>
              <w:rPr>
                <w:ins w:id="922" w:author="Author"/>
                <w:lang w:val="en-GB"/>
              </w:rPr>
            </w:pPr>
            <w:ins w:id="923" w:author="Author">
              <w:r w:rsidRPr="003C2E13">
                <w:rPr>
                  <w:lang w:val="en-GB"/>
                </w:rPr>
                <w:t>0</w:t>
              </w:r>
            </w:ins>
          </w:p>
        </w:tc>
        <w:tc>
          <w:tcPr>
            <w:tcW w:w="960" w:type="dxa"/>
            <w:tcPrChange w:id="924" w:author="Author">
              <w:tcPr>
                <w:tcW w:w="1128" w:type="dxa"/>
              </w:tcPr>
            </w:tcPrChange>
          </w:tcPr>
          <w:p w14:paraId="790D8E94" w14:textId="7B02DC02" w:rsidR="002C3A26" w:rsidRPr="003C2E13" w:rsidRDefault="002C3A26" w:rsidP="002C3A26">
            <w:pPr>
              <w:keepNext/>
              <w:keepLines/>
              <w:rPr>
                <w:ins w:id="925" w:author="Author"/>
                <w:lang w:val="en-GB"/>
              </w:rPr>
            </w:pPr>
            <w:ins w:id="926" w:author="Author">
              <w:r w:rsidRPr="003C2E13">
                <w:rPr>
                  <w:lang w:val="en-GB"/>
                </w:rPr>
                <w:t>0</w:t>
              </w:r>
            </w:ins>
          </w:p>
        </w:tc>
        <w:tc>
          <w:tcPr>
            <w:tcW w:w="744" w:type="dxa"/>
            <w:tcPrChange w:id="927" w:author="Author">
              <w:tcPr>
                <w:tcW w:w="1240" w:type="dxa"/>
              </w:tcPr>
            </w:tcPrChange>
          </w:tcPr>
          <w:p w14:paraId="1823CF96" w14:textId="37BF29CB" w:rsidR="002C3A26" w:rsidRPr="003C2E13" w:rsidRDefault="002C3A26" w:rsidP="002C3A26">
            <w:pPr>
              <w:keepNext/>
              <w:keepLines/>
              <w:rPr>
                <w:ins w:id="928" w:author="Author"/>
                <w:lang w:val="en-GB"/>
              </w:rPr>
            </w:pPr>
            <w:ins w:id="929" w:author="Author">
              <w:r w:rsidRPr="003C2E13">
                <w:rPr>
                  <w:lang w:val="en-GB"/>
                </w:rPr>
                <w:t>9</w:t>
              </w:r>
            </w:ins>
          </w:p>
        </w:tc>
        <w:tc>
          <w:tcPr>
            <w:tcW w:w="663" w:type="dxa"/>
            <w:tcPrChange w:id="930" w:author="Author">
              <w:tcPr>
                <w:tcW w:w="1113" w:type="dxa"/>
              </w:tcPr>
            </w:tcPrChange>
          </w:tcPr>
          <w:p w14:paraId="30DF5EDF" w14:textId="3BB32E55" w:rsidR="002C3A26" w:rsidRPr="003C2E13" w:rsidRDefault="002C3A26" w:rsidP="002C3A26">
            <w:pPr>
              <w:keepNext/>
              <w:keepLines/>
              <w:rPr>
                <w:ins w:id="931" w:author="Author"/>
                <w:lang w:val="en-GB"/>
              </w:rPr>
            </w:pPr>
            <w:ins w:id="932" w:author="Author">
              <w:r w:rsidRPr="003C2E13">
                <w:rPr>
                  <w:lang w:val="en-GB"/>
                </w:rPr>
                <w:t>2</w:t>
              </w:r>
            </w:ins>
          </w:p>
        </w:tc>
        <w:tc>
          <w:tcPr>
            <w:tcW w:w="734" w:type="dxa"/>
            <w:tcPrChange w:id="933" w:author="Author">
              <w:tcPr>
                <w:tcW w:w="1108" w:type="dxa"/>
              </w:tcPr>
            </w:tcPrChange>
          </w:tcPr>
          <w:p w14:paraId="04475F64" w14:textId="640547B2" w:rsidR="002C3A26" w:rsidRPr="003C2E13" w:rsidRDefault="002C3A26" w:rsidP="002C3A26">
            <w:pPr>
              <w:keepNext/>
              <w:keepLines/>
              <w:rPr>
                <w:ins w:id="934" w:author="Author"/>
                <w:lang w:val="en-GB"/>
              </w:rPr>
            </w:pPr>
            <w:ins w:id="935" w:author="Author">
              <w:r w:rsidRPr="003C2E13">
                <w:rPr>
                  <w:lang w:val="en-GB"/>
                </w:rPr>
                <w:t>25</w:t>
              </w:r>
            </w:ins>
          </w:p>
        </w:tc>
      </w:tr>
      <w:tr w:rsidR="002C3A26" w:rsidRPr="003C2E13" w14:paraId="7C41FC10" w14:textId="77777777" w:rsidTr="002C3A26">
        <w:trPr>
          <w:trHeight w:val="407"/>
          <w:ins w:id="936" w:author="Author"/>
          <w:trPrChange w:id="937" w:author="Author">
            <w:trPr>
              <w:trHeight w:val="407"/>
            </w:trPr>
          </w:trPrChange>
        </w:trPr>
        <w:tc>
          <w:tcPr>
            <w:tcW w:w="2122" w:type="dxa"/>
            <w:tcPrChange w:id="938" w:author="Author">
              <w:tcPr>
                <w:tcW w:w="1371" w:type="dxa"/>
              </w:tcPr>
            </w:tcPrChange>
          </w:tcPr>
          <w:p w14:paraId="61C31FB0" w14:textId="0A6FFC95" w:rsidR="002C3A26" w:rsidRPr="003C2E13" w:rsidRDefault="002C3A26" w:rsidP="002C3A26">
            <w:pPr>
              <w:keepNext/>
              <w:keepLines/>
              <w:rPr>
                <w:ins w:id="939" w:author="Author"/>
                <w:lang w:val="en-GB"/>
              </w:rPr>
            </w:pPr>
            <w:ins w:id="940" w:author="Author">
              <w:r w:rsidRPr="003C2E13">
                <w:rPr>
                  <w:lang w:val="en-GB"/>
                </w:rPr>
                <w:t>10.99.0.101</w:t>
              </w:r>
            </w:ins>
          </w:p>
        </w:tc>
        <w:tc>
          <w:tcPr>
            <w:tcW w:w="2166" w:type="dxa"/>
            <w:tcPrChange w:id="941" w:author="Author">
              <w:tcPr>
                <w:tcW w:w="1094" w:type="dxa"/>
              </w:tcPr>
            </w:tcPrChange>
          </w:tcPr>
          <w:p w14:paraId="15A386AC" w14:textId="0539A2E5" w:rsidR="002C3A26" w:rsidRPr="003C2E13" w:rsidRDefault="002C3A26" w:rsidP="002C3A26">
            <w:pPr>
              <w:keepNext/>
              <w:keepLines/>
              <w:rPr>
                <w:ins w:id="942" w:author="Author"/>
                <w:b/>
                <w:lang w:val="en-GB"/>
              </w:rPr>
            </w:pPr>
            <w:ins w:id="943" w:author="Author">
              <w:r w:rsidRPr="003C2E13">
                <w:rPr>
                  <w:b/>
                  <w:lang w:val="en-GB"/>
                </w:rPr>
                <w:t>unknown/mgm</w:t>
              </w:r>
            </w:ins>
          </w:p>
        </w:tc>
        <w:tc>
          <w:tcPr>
            <w:tcW w:w="936" w:type="dxa"/>
            <w:tcPrChange w:id="944" w:author="Author">
              <w:tcPr>
                <w:tcW w:w="1271" w:type="dxa"/>
              </w:tcPr>
            </w:tcPrChange>
          </w:tcPr>
          <w:p w14:paraId="3D721EE5" w14:textId="0F2AD89A" w:rsidR="002C3A26" w:rsidRPr="003C2E13" w:rsidRDefault="002C3A26" w:rsidP="002C3A26">
            <w:pPr>
              <w:keepNext/>
              <w:keepLines/>
              <w:rPr>
                <w:ins w:id="945" w:author="Author"/>
                <w:lang w:val="en-GB"/>
              </w:rPr>
            </w:pPr>
            <w:ins w:id="946" w:author="Author">
              <w:r w:rsidRPr="003C2E13">
                <w:rPr>
                  <w:lang w:val="en-GB"/>
                </w:rPr>
                <w:t>0</w:t>
              </w:r>
            </w:ins>
          </w:p>
        </w:tc>
        <w:tc>
          <w:tcPr>
            <w:tcW w:w="960" w:type="dxa"/>
            <w:tcPrChange w:id="947" w:author="Author">
              <w:tcPr>
                <w:tcW w:w="1128" w:type="dxa"/>
              </w:tcPr>
            </w:tcPrChange>
          </w:tcPr>
          <w:p w14:paraId="5E1809B0" w14:textId="79C44244" w:rsidR="002C3A26" w:rsidRPr="003C2E13" w:rsidRDefault="002C3A26" w:rsidP="002C3A26">
            <w:pPr>
              <w:keepNext/>
              <w:keepLines/>
              <w:rPr>
                <w:ins w:id="948" w:author="Author"/>
                <w:lang w:val="en-GB"/>
              </w:rPr>
            </w:pPr>
            <w:ins w:id="949" w:author="Author">
              <w:r w:rsidRPr="003C2E13">
                <w:rPr>
                  <w:lang w:val="en-GB"/>
                </w:rPr>
                <w:t>0</w:t>
              </w:r>
            </w:ins>
          </w:p>
        </w:tc>
        <w:tc>
          <w:tcPr>
            <w:tcW w:w="744" w:type="dxa"/>
            <w:tcPrChange w:id="950" w:author="Author">
              <w:tcPr>
                <w:tcW w:w="1240" w:type="dxa"/>
              </w:tcPr>
            </w:tcPrChange>
          </w:tcPr>
          <w:p w14:paraId="5B387E40" w14:textId="792F1EFD" w:rsidR="002C3A26" w:rsidRPr="003C2E13" w:rsidRDefault="002C3A26" w:rsidP="002C3A26">
            <w:pPr>
              <w:keepNext/>
              <w:keepLines/>
              <w:rPr>
                <w:ins w:id="951" w:author="Author"/>
                <w:lang w:val="en-GB"/>
              </w:rPr>
            </w:pPr>
            <w:ins w:id="952" w:author="Author">
              <w:r w:rsidRPr="003C2E13">
                <w:rPr>
                  <w:lang w:val="en-GB"/>
                </w:rPr>
                <w:t>9</w:t>
              </w:r>
            </w:ins>
          </w:p>
        </w:tc>
        <w:tc>
          <w:tcPr>
            <w:tcW w:w="663" w:type="dxa"/>
            <w:tcPrChange w:id="953" w:author="Author">
              <w:tcPr>
                <w:tcW w:w="1113" w:type="dxa"/>
              </w:tcPr>
            </w:tcPrChange>
          </w:tcPr>
          <w:p w14:paraId="21504ADF" w14:textId="1FC4CC85" w:rsidR="002C3A26" w:rsidRPr="003C2E13" w:rsidRDefault="002C3A26" w:rsidP="002C3A26">
            <w:pPr>
              <w:keepNext/>
              <w:keepLines/>
              <w:rPr>
                <w:ins w:id="954" w:author="Author"/>
                <w:lang w:val="en-GB"/>
              </w:rPr>
            </w:pPr>
            <w:ins w:id="955" w:author="Author">
              <w:r w:rsidRPr="003C2E13">
                <w:rPr>
                  <w:lang w:val="en-GB"/>
                </w:rPr>
                <w:t>2</w:t>
              </w:r>
            </w:ins>
          </w:p>
        </w:tc>
        <w:tc>
          <w:tcPr>
            <w:tcW w:w="734" w:type="dxa"/>
            <w:tcPrChange w:id="956" w:author="Author">
              <w:tcPr>
                <w:tcW w:w="1108" w:type="dxa"/>
              </w:tcPr>
            </w:tcPrChange>
          </w:tcPr>
          <w:p w14:paraId="20551CE3" w14:textId="5BE6C07D" w:rsidR="002C3A26" w:rsidRPr="003C2E13" w:rsidRDefault="002C3A26" w:rsidP="002C3A26">
            <w:pPr>
              <w:keepNext/>
              <w:keepLines/>
              <w:rPr>
                <w:ins w:id="957" w:author="Author"/>
                <w:lang w:val="en-GB"/>
              </w:rPr>
            </w:pPr>
            <w:ins w:id="958" w:author="Author">
              <w:r w:rsidRPr="003C2E13">
                <w:rPr>
                  <w:lang w:val="en-GB"/>
                </w:rPr>
                <w:t>26</w:t>
              </w:r>
            </w:ins>
          </w:p>
        </w:tc>
      </w:tr>
      <w:tr w:rsidR="002C3A26" w:rsidRPr="003C2E13" w14:paraId="3179CC47" w14:textId="77777777" w:rsidTr="002C3A26">
        <w:trPr>
          <w:trHeight w:val="407"/>
          <w:ins w:id="959" w:author="Author"/>
          <w:trPrChange w:id="960" w:author="Author">
            <w:trPr>
              <w:trHeight w:val="407"/>
            </w:trPr>
          </w:trPrChange>
        </w:trPr>
        <w:tc>
          <w:tcPr>
            <w:tcW w:w="2122" w:type="dxa"/>
            <w:tcPrChange w:id="961" w:author="Author">
              <w:tcPr>
                <w:tcW w:w="1371" w:type="dxa"/>
              </w:tcPr>
            </w:tcPrChange>
          </w:tcPr>
          <w:p w14:paraId="67EEB9D0" w14:textId="289E93F0" w:rsidR="002C3A26" w:rsidRPr="003C2E13" w:rsidRDefault="002C3A26" w:rsidP="002C3A26">
            <w:pPr>
              <w:keepNext/>
              <w:keepLines/>
              <w:rPr>
                <w:ins w:id="962" w:author="Author"/>
                <w:lang w:val="en-GB"/>
              </w:rPr>
            </w:pPr>
            <w:ins w:id="963" w:author="Author">
              <w:r w:rsidRPr="003C2E13">
                <w:rPr>
                  <w:lang w:val="en-GB"/>
                </w:rPr>
                <w:t>10.99.0.102</w:t>
              </w:r>
            </w:ins>
          </w:p>
        </w:tc>
        <w:tc>
          <w:tcPr>
            <w:tcW w:w="2166" w:type="dxa"/>
            <w:tcPrChange w:id="964" w:author="Author">
              <w:tcPr>
                <w:tcW w:w="1094" w:type="dxa"/>
              </w:tcPr>
            </w:tcPrChange>
          </w:tcPr>
          <w:p w14:paraId="4C5B49E9" w14:textId="669E375A" w:rsidR="002C3A26" w:rsidRPr="003C2E13" w:rsidRDefault="002C3A26" w:rsidP="002C3A26">
            <w:pPr>
              <w:keepNext/>
              <w:keepLines/>
              <w:rPr>
                <w:ins w:id="965" w:author="Author"/>
                <w:b/>
                <w:lang w:val="en-GB"/>
              </w:rPr>
            </w:pPr>
            <w:ins w:id="966" w:author="Author">
              <w:r w:rsidRPr="003C2E13">
                <w:rPr>
                  <w:b/>
                  <w:lang w:val="en-GB"/>
                </w:rPr>
                <w:t>unknown/mgm</w:t>
              </w:r>
            </w:ins>
          </w:p>
        </w:tc>
        <w:tc>
          <w:tcPr>
            <w:tcW w:w="936" w:type="dxa"/>
            <w:tcPrChange w:id="967" w:author="Author">
              <w:tcPr>
                <w:tcW w:w="1271" w:type="dxa"/>
              </w:tcPr>
            </w:tcPrChange>
          </w:tcPr>
          <w:p w14:paraId="652F5851" w14:textId="5EBE5761" w:rsidR="002C3A26" w:rsidRPr="003C2E13" w:rsidRDefault="002C3A26" w:rsidP="002C3A26">
            <w:pPr>
              <w:keepNext/>
              <w:keepLines/>
              <w:rPr>
                <w:ins w:id="968" w:author="Author"/>
                <w:lang w:val="en-GB"/>
              </w:rPr>
            </w:pPr>
            <w:ins w:id="969" w:author="Author">
              <w:r w:rsidRPr="003C2E13">
                <w:rPr>
                  <w:lang w:val="en-GB"/>
                </w:rPr>
                <w:t>1</w:t>
              </w:r>
            </w:ins>
          </w:p>
        </w:tc>
        <w:tc>
          <w:tcPr>
            <w:tcW w:w="960" w:type="dxa"/>
            <w:tcPrChange w:id="970" w:author="Author">
              <w:tcPr>
                <w:tcW w:w="1128" w:type="dxa"/>
              </w:tcPr>
            </w:tcPrChange>
          </w:tcPr>
          <w:p w14:paraId="645C121C" w14:textId="472AFC5B" w:rsidR="002C3A26" w:rsidRPr="003C2E13" w:rsidRDefault="002C3A26" w:rsidP="002C3A26">
            <w:pPr>
              <w:keepNext/>
              <w:keepLines/>
              <w:rPr>
                <w:ins w:id="971" w:author="Author"/>
                <w:lang w:val="en-GB"/>
              </w:rPr>
            </w:pPr>
            <w:ins w:id="972" w:author="Author">
              <w:r w:rsidRPr="003C2E13">
                <w:rPr>
                  <w:lang w:val="en-GB"/>
                </w:rPr>
                <w:t>0</w:t>
              </w:r>
            </w:ins>
          </w:p>
        </w:tc>
        <w:tc>
          <w:tcPr>
            <w:tcW w:w="744" w:type="dxa"/>
            <w:tcPrChange w:id="973" w:author="Author">
              <w:tcPr>
                <w:tcW w:w="1240" w:type="dxa"/>
              </w:tcPr>
            </w:tcPrChange>
          </w:tcPr>
          <w:p w14:paraId="3B2FB196" w14:textId="571FF9E9" w:rsidR="002C3A26" w:rsidRPr="003C2E13" w:rsidRDefault="002C3A26" w:rsidP="002C3A26">
            <w:pPr>
              <w:keepNext/>
              <w:keepLines/>
              <w:rPr>
                <w:ins w:id="974" w:author="Author"/>
                <w:lang w:val="en-GB"/>
              </w:rPr>
            </w:pPr>
            <w:ins w:id="975" w:author="Author">
              <w:r w:rsidRPr="003C2E13">
                <w:rPr>
                  <w:lang w:val="en-GB"/>
                </w:rPr>
                <w:t>10</w:t>
              </w:r>
            </w:ins>
          </w:p>
        </w:tc>
        <w:tc>
          <w:tcPr>
            <w:tcW w:w="663" w:type="dxa"/>
            <w:tcPrChange w:id="976" w:author="Author">
              <w:tcPr>
                <w:tcW w:w="1113" w:type="dxa"/>
              </w:tcPr>
            </w:tcPrChange>
          </w:tcPr>
          <w:p w14:paraId="2FBC932C" w14:textId="00C34B19" w:rsidR="002C3A26" w:rsidRPr="003C2E13" w:rsidRDefault="002C3A26" w:rsidP="002C3A26">
            <w:pPr>
              <w:keepNext/>
              <w:keepLines/>
              <w:rPr>
                <w:ins w:id="977" w:author="Author"/>
                <w:lang w:val="en-GB"/>
              </w:rPr>
            </w:pPr>
            <w:ins w:id="978" w:author="Author">
              <w:r w:rsidRPr="003C2E13">
                <w:rPr>
                  <w:lang w:val="en-GB"/>
                </w:rPr>
                <w:t>3</w:t>
              </w:r>
            </w:ins>
          </w:p>
        </w:tc>
        <w:tc>
          <w:tcPr>
            <w:tcW w:w="734" w:type="dxa"/>
            <w:tcPrChange w:id="979" w:author="Author">
              <w:tcPr>
                <w:tcW w:w="1108" w:type="dxa"/>
              </w:tcPr>
            </w:tcPrChange>
          </w:tcPr>
          <w:p w14:paraId="7066C3FE" w14:textId="5F249D53" w:rsidR="002C3A26" w:rsidRPr="003C2E13" w:rsidRDefault="002C3A26" w:rsidP="002C3A26">
            <w:pPr>
              <w:keepNext/>
              <w:keepLines/>
              <w:rPr>
                <w:ins w:id="980" w:author="Author"/>
                <w:lang w:val="en-GB"/>
              </w:rPr>
            </w:pPr>
            <w:ins w:id="981" w:author="Author">
              <w:r w:rsidRPr="003C2E13">
                <w:rPr>
                  <w:lang w:val="en-GB"/>
                </w:rPr>
                <w:t>25</w:t>
              </w:r>
            </w:ins>
          </w:p>
        </w:tc>
      </w:tr>
      <w:tr w:rsidR="002C3A26" w:rsidRPr="003C2E13" w14:paraId="0A766F4A" w14:textId="77777777" w:rsidTr="002C3A26">
        <w:trPr>
          <w:trHeight w:val="407"/>
          <w:ins w:id="982" w:author="Author"/>
          <w:trPrChange w:id="983" w:author="Author">
            <w:trPr>
              <w:trHeight w:val="407"/>
            </w:trPr>
          </w:trPrChange>
        </w:trPr>
        <w:tc>
          <w:tcPr>
            <w:tcW w:w="2122" w:type="dxa"/>
            <w:tcPrChange w:id="984" w:author="Author">
              <w:tcPr>
                <w:tcW w:w="1371" w:type="dxa"/>
              </w:tcPr>
            </w:tcPrChange>
          </w:tcPr>
          <w:p w14:paraId="29B0F1BA" w14:textId="7C982D77" w:rsidR="002C3A26" w:rsidRPr="003C2E13" w:rsidRDefault="002C3A26" w:rsidP="002C3A26">
            <w:pPr>
              <w:keepNext/>
              <w:keepLines/>
              <w:rPr>
                <w:ins w:id="985" w:author="Author"/>
                <w:lang w:val="en-GB"/>
              </w:rPr>
            </w:pPr>
            <w:ins w:id="986" w:author="Author">
              <w:r w:rsidRPr="003C2E13">
                <w:rPr>
                  <w:lang w:val="en-GB"/>
                </w:rPr>
                <w:t>10.99.0.103</w:t>
              </w:r>
            </w:ins>
          </w:p>
        </w:tc>
        <w:tc>
          <w:tcPr>
            <w:tcW w:w="2166" w:type="dxa"/>
            <w:tcPrChange w:id="987" w:author="Author">
              <w:tcPr>
                <w:tcW w:w="1094" w:type="dxa"/>
              </w:tcPr>
            </w:tcPrChange>
          </w:tcPr>
          <w:p w14:paraId="043622E6" w14:textId="75152849" w:rsidR="002C3A26" w:rsidRPr="003C2E13" w:rsidRDefault="002C3A26" w:rsidP="002C3A26">
            <w:pPr>
              <w:keepNext/>
              <w:keepLines/>
              <w:rPr>
                <w:ins w:id="988" w:author="Author"/>
                <w:b/>
                <w:lang w:val="en-GB"/>
              </w:rPr>
            </w:pPr>
            <w:ins w:id="989" w:author="Author">
              <w:r w:rsidRPr="003C2E13">
                <w:rPr>
                  <w:b/>
                  <w:lang w:val="en-GB"/>
                </w:rPr>
                <w:t>unknown</w:t>
              </w:r>
            </w:ins>
          </w:p>
        </w:tc>
        <w:tc>
          <w:tcPr>
            <w:tcW w:w="936" w:type="dxa"/>
            <w:tcPrChange w:id="990" w:author="Author">
              <w:tcPr>
                <w:tcW w:w="1271" w:type="dxa"/>
              </w:tcPr>
            </w:tcPrChange>
          </w:tcPr>
          <w:p w14:paraId="2BE5791E" w14:textId="47B774AD" w:rsidR="002C3A26" w:rsidRPr="003C2E13" w:rsidRDefault="002C3A26" w:rsidP="002C3A26">
            <w:pPr>
              <w:keepNext/>
              <w:keepLines/>
              <w:rPr>
                <w:ins w:id="991" w:author="Author"/>
                <w:lang w:val="en-GB"/>
              </w:rPr>
            </w:pPr>
            <w:ins w:id="992" w:author="Author">
              <w:r w:rsidRPr="003C2E13">
                <w:rPr>
                  <w:lang w:val="en-GB"/>
                </w:rPr>
                <w:t>0</w:t>
              </w:r>
            </w:ins>
          </w:p>
        </w:tc>
        <w:tc>
          <w:tcPr>
            <w:tcW w:w="960" w:type="dxa"/>
            <w:tcPrChange w:id="993" w:author="Author">
              <w:tcPr>
                <w:tcW w:w="1128" w:type="dxa"/>
              </w:tcPr>
            </w:tcPrChange>
          </w:tcPr>
          <w:p w14:paraId="1D644A25" w14:textId="6403E9EF" w:rsidR="002C3A26" w:rsidRPr="003C2E13" w:rsidRDefault="002C3A26" w:rsidP="002C3A26">
            <w:pPr>
              <w:keepNext/>
              <w:keepLines/>
              <w:rPr>
                <w:ins w:id="994" w:author="Author"/>
                <w:lang w:val="en-GB"/>
              </w:rPr>
            </w:pPr>
            <w:ins w:id="995" w:author="Author">
              <w:r w:rsidRPr="003C2E13">
                <w:rPr>
                  <w:lang w:val="en-GB"/>
                </w:rPr>
                <w:t>0</w:t>
              </w:r>
            </w:ins>
          </w:p>
        </w:tc>
        <w:tc>
          <w:tcPr>
            <w:tcW w:w="744" w:type="dxa"/>
            <w:tcPrChange w:id="996" w:author="Author">
              <w:tcPr>
                <w:tcW w:w="1240" w:type="dxa"/>
              </w:tcPr>
            </w:tcPrChange>
          </w:tcPr>
          <w:p w14:paraId="2B7D238B" w14:textId="053274E8" w:rsidR="002C3A26" w:rsidRPr="003C2E13" w:rsidRDefault="002C3A26" w:rsidP="002C3A26">
            <w:pPr>
              <w:keepNext/>
              <w:keepLines/>
              <w:rPr>
                <w:ins w:id="997" w:author="Author"/>
                <w:lang w:val="en-GB"/>
              </w:rPr>
            </w:pPr>
            <w:ins w:id="998" w:author="Author">
              <w:r w:rsidRPr="003C2E13">
                <w:rPr>
                  <w:lang w:val="en-GB"/>
                </w:rPr>
                <w:t>0</w:t>
              </w:r>
            </w:ins>
          </w:p>
        </w:tc>
        <w:tc>
          <w:tcPr>
            <w:tcW w:w="663" w:type="dxa"/>
            <w:tcPrChange w:id="999" w:author="Author">
              <w:tcPr>
                <w:tcW w:w="1113" w:type="dxa"/>
              </w:tcPr>
            </w:tcPrChange>
          </w:tcPr>
          <w:p w14:paraId="7AC94483" w14:textId="7BBB9E27" w:rsidR="002C3A26" w:rsidRPr="003C2E13" w:rsidRDefault="002C3A26" w:rsidP="002C3A26">
            <w:pPr>
              <w:keepNext/>
              <w:keepLines/>
              <w:rPr>
                <w:ins w:id="1000" w:author="Author"/>
                <w:lang w:val="en-GB"/>
              </w:rPr>
            </w:pPr>
            <w:ins w:id="1001" w:author="Author">
              <w:r w:rsidRPr="003C2E13">
                <w:rPr>
                  <w:lang w:val="en-GB"/>
                </w:rPr>
                <w:t>3</w:t>
              </w:r>
            </w:ins>
          </w:p>
        </w:tc>
        <w:tc>
          <w:tcPr>
            <w:tcW w:w="734" w:type="dxa"/>
            <w:tcPrChange w:id="1002" w:author="Author">
              <w:tcPr>
                <w:tcW w:w="1108" w:type="dxa"/>
              </w:tcPr>
            </w:tcPrChange>
          </w:tcPr>
          <w:p w14:paraId="16565E90" w14:textId="67AF2F02" w:rsidR="002C3A26" w:rsidRPr="003C2E13" w:rsidRDefault="002C3A26" w:rsidP="002C3A26">
            <w:pPr>
              <w:keepNext/>
              <w:keepLines/>
              <w:rPr>
                <w:ins w:id="1003" w:author="Author"/>
                <w:lang w:val="en-GB"/>
              </w:rPr>
            </w:pPr>
            <w:ins w:id="1004" w:author="Author">
              <w:r w:rsidRPr="003C2E13">
                <w:rPr>
                  <w:lang w:val="en-GB"/>
                </w:rPr>
                <w:t>3</w:t>
              </w:r>
            </w:ins>
          </w:p>
        </w:tc>
      </w:tr>
      <w:tr w:rsidR="002C3A26" w:rsidRPr="003C2E13" w14:paraId="03A5471C" w14:textId="77777777" w:rsidTr="002C3A26">
        <w:trPr>
          <w:trHeight w:val="407"/>
          <w:ins w:id="1005" w:author="Author"/>
          <w:trPrChange w:id="1006" w:author="Author">
            <w:trPr>
              <w:trHeight w:val="407"/>
            </w:trPr>
          </w:trPrChange>
        </w:trPr>
        <w:tc>
          <w:tcPr>
            <w:tcW w:w="2122" w:type="dxa"/>
            <w:tcPrChange w:id="1007" w:author="Author">
              <w:tcPr>
                <w:tcW w:w="1371" w:type="dxa"/>
              </w:tcPr>
            </w:tcPrChange>
          </w:tcPr>
          <w:p w14:paraId="43A37B76" w14:textId="76A5AC60" w:rsidR="002C3A26" w:rsidRPr="003C2E13" w:rsidRDefault="002C3A26" w:rsidP="002C3A26">
            <w:pPr>
              <w:keepNext/>
              <w:keepLines/>
              <w:rPr>
                <w:ins w:id="1008" w:author="Author"/>
                <w:lang w:val="en-GB"/>
              </w:rPr>
            </w:pPr>
            <w:ins w:id="1009" w:author="Author">
              <w:r w:rsidRPr="003C2E13">
                <w:rPr>
                  <w:lang w:val="en-GB"/>
                </w:rPr>
                <w:t>10.99.0.104</w:t>
              </w:r>
            </w:ins>
          </w:p>
        </w:tc>
        <w:tc>
          <w:tcPr>
            <w:tcW w:w="2166" w:type="dxa"/>
            <w:tcPrChange w:id="1010" w:author="Author">
              <w:tcPr>
                <w:tcW w:w="1094" w:type="dxa"/>
              </w:tcPr>
            </w:tcPrChange>
          </w:tcPr>
          <w:p w14:paraId="71C43F32" w14:textId="4CD2C959" w:rsidR="002C3A26" w:rsidRPr="003C2E13" w:rsidRDefault="002C3A26" w:rsidP="002C3A26">
            <w:pPr>
              <w:keepNext/>
              <w:keepLines/>
              <w:rPr>
                <w:ins w:id="1011" w:author="Author"/>
                <w:b/>
                <w:lang w:val="en-GB"/>
              </w:rPr>
            </w:pPr>
            <w:ins w:id="1012" w:author="Author">
              <w:r w:rsidRPr="003C2E13">
                <w:rPr>
                  <w:b/>
                  <w:lang w:val="en-GB"/>
                </w:rPr>
                <w:t>unknown/mgm</w:t>
              </w:r>
            </w:ins>
          </w:p>
        </w:tc>
        <w:tc>
          <w:tcPr>
            <w:tcW w:w="936" w:type="dxa"/>
            <w:tcPrChange w:id="1013" w:author="Author">
              <w:tcPr>
                <w:tcW w:w="1271" w:type="dxa"/>
              </w:tcPr>
            </w:tcPrChange>
          </w:tcPr>
          <w:p w14:paraId="10B95F7F" w14:textId="4D833984" w:rsidR="002C3A26" w:rsidRPr="003C2E13" w:rsidRDefault="002C3A26" w:rsidP="002C3A26">
            <w:pPr>
              <w:keepNext/>
              <w:keepLines/>
              <w:rPr>
                <w:ins w:id="1014" w:author="Author"/>
                <w:lang w:val="en-GB"/>
              </w:rPr>
            </w:pPr>
            <w:ins w:id="1015" w:author="Author">
              <w:r w:rsidRPr="003C2E13">
                <w:rPr>
                  <w:lang w:val="en-GB"/>
                </w:rPr>
                <w:t>0</w:t>
              </w:r>
            </w:ins>
          </w:p>
        </w:tc>
        <w:tc>
          <w:tcPr>
            <w:tcW w:w="960" w:type="dxa"/>
            <w:tcPrChange w:id="1016" w:author="Author">
              <w:tcPr>
                <w:tcW w:w="1128" w:type="dxa"/>
              </w:tcPr>
            </w:tcPrChange>
          </w:tcPr>
          <w:p w14:paraId="32914834" w14:textId="3E426328" w:rsidR="002C3A26" w:rsidRPr="003C2E13" w:rsidRDefault="002C3A26" w:rsidP="002C3A26">
            <w:pPr>
              <w:keepNext/>
              <w:keepLines/>
              <w:rPr>
                <w:ins w:id="1017" w:author="Author"/>
                <w:lang w:val="en-GB"/>
              </w:rPr>
            </w:pPr>
            <w:ins w:id="1018" w:author="Author">
              <w:r w:rsidRPr="003C2E13">
                <w:rPr>
                  <w:lang w:val="en-GB"/>
                </w:rPr>
                <w:t>0</w:t>
              </w:r>
            </w:ins>
          </w:p>
        </w:tc>
        <w:tc>
          <w:tcPr>
            <w:tcW w:w="744" w:type="dxa"/>
            <w:tcPrChange w:id="1019" w:author="Author">
              <w:tcPr>
                <w:tcW w:w="1240" w:type="dxa"/>
              </w:tcPr>
            </w:tcPrChange>
          </w:tcPr>
          <w:p w14:paraId="0A8BCE28" w14:textId="13E2C615" w:rsidR="002C3A26" w:rsidRPr="003C2E13" w:rsidRDefault="002C3A26" w:rsidP="002C3A26">
            <w:pPr>
              <w:keepNext/>
              <w:keepLines/>
              <w:rPr>
                <w:ins w:id="1020" w:author="Author"/>
                <w:lang w:val="en-GB"/>
              </w:rPr>
            </w:pPr>
            <w:ins w:id="1021" w:author="Author">
              <w:r w:rsidRPr="003C2E13">
                <w:rPr>
                  <w:lang w:val="en-GB"/>
                </w:rPr>
                <w:t>9</w:t>
              </w:r>
            </w:ins>
          </w:p>
        </w:tc>
        <w:tc>
          <w:tcPr>
            <w:tcW w:w="663" w:type="dxa"/>
            <w:tcPrChange w:id="1022" w:author="Author">
              <w:tcPr>
                <w:tcW w:w="1113" w:type="dxa"/>
              </w:tcPr>
            </w:tcPrChange>
          </w:tcPr>
          <w:p w14:paraId="30709126" w14:textId="7DD5D137" w:rsidR="002C3A26" w:rsidRPr="003C2E13" w:rsidRDefault="002C3A26" w:rsidP="002C3A26">
            <w:pPr>
              <w:keepNext/>
              <w:keepLines/>
              <w:rPr>
                <w:ins w:id="1023" w:author="Author"/>
                <w:lang w:val="en-GB"/>
              </w:rPr>
            </w:pPr>
            <w:ins w:id="1024" w:author="Author">
              <w:r w:rsidRPr="003C2E13">
                <w:rPr>
                  <w:lang w:val="en-GB"/>
                </w:rPr>
                <w:t>2</w:t>
              </w:r>
            </w:ins>
          </w:p>
        </w:tc>
        <w:tc>
          <w:tcPr>
            <w:tcW w:w="734" w:type="dxa"/>
            <w:tcPrChange w:id="1025" w:author="Author">
              <w:tcPr>
                <w:tcW w:w="1108" w:type="dxa"/>
              </w:tcPr>
            </w:tcPrChange>
          </w:tcPr>
          <w:p w14:paraId="697D369E" w14:textId="0EC83706" w:rsidR="002C3A26" w:rsidRPr="003C2E13" w:rsidRDefault="002C3A26" w:rsidP="002C3A26">
            <w:pPr>
              <w:keepNext/>
              <w:keepLines/>
              <w:rPr>
                <w:ins w:id="1026" w:author="Author"/>
                <w:lang w:val="en-GB"/>
              </w:rPr>
            </w:pPr>
            <w:ins w:id="1027" w:author="Author">
              <w:r w:rsidRPr="003C2E13">
                <w:rPr>
                  <w:lang w:val="en-GB"/>
                </w:rPr>
                <w:t>25</w:t>
              </w:r>
            </w:ins>
          </w:p>
        </w:tc>
      </w:tr>
      <w:tr w:rsidR="002C3A26" w:rsidRPr="003C2E13" w14:paraId="44AB800D" w14:textId="77777777" w:rsidTr="002C3A26">
        <w:trPr>
          <w:trHeight w:val="407"/>
          <w:ins w:id="1028" w:author="Author"/>
          <w:trPrChange w:id="1029" w:author="Author">
            <w:trPr>
              <w:trHeight w:val="407"/>
            </w:trPr>
          </w:trPrChange>
        </w:trPr>
        <w:tc>
          <w:tcPr>
            <w:tcW w:w="2122" w:type="dxa"/>
            <w:tcPrChange w:id="1030" w:author="Author">
              <w:tcPr>
                <w:tcW w:w="1371" w:type="dxa"/>
              </w:tcPr>
            </w:tcPrChange>
          </w:tcPr>
          <w:p w14:paraId="2DBAED55" w14:textId="025C4E4A" w:rsidR="002C3A26" w:rsidRPr="003C2E13" w:rsidRDefault="002C3A26" w:rsidP="002C3A26">
            <w:pPr>
              <w:keepNext/>
              <w:keepLines/>
              <w:rPr>
                <w:ins w:id="1031" w:author="Author"/>
                <w:lang w:val="en-GB"/>
              </w:rPr>
            </w:pPr>
            <w:ins w:id="1032" w:author="Author">
              <w:r w:rsidRPr="003C2E13">
                <w:rPr>
                  <w:lang w:val="en-GB"/>
                </w:rPr>
                <w:t>10.99.0.105</w:t>
              </w:r>
            </w:ins>
          </w:p>
        </w:tc>
        <w:tc>
          <w:tcPr>
            <w:tcW w:w="2166" w:type="dxa"/>
            <w:tcPrChange w:id="1033" w:author="Author">
              <w:tcPr>
                <w:tcW w:w="1094" w:type="dxa"/>
              </w:tcPr>
            </w:tcPrChange>
          </w:tcPr>
          <w:p w14:paraId="772FAE71" w14:textId="2A341F03" w:rsidR="002C3A26" w:rsidRPr="003C2E13" w:rsidRDefault="002C3A26" w:rsidP="002C3A26">
            <w:pPr>
              <w:keepNext/>
              <w:keepLines/>
              <w:rPr>
                <w:ins w:id="1034" w:author="Author"/>
                <w:b/>
                <w:lang w:val="en-GB"/>
              </w:rPr>
            </w:pPr>
            <w:ins w:id="1035" w:author="Author">
              <w:r w:rsidRPr="003C2E13">
                <w:rPr>
                  <w:b/>
                  <w:lang w:val="en-GB"/>
                </w:rPr>
                <w:t>unknown/mgm</w:t>
              </w:r>
            </w:ins>
          </w:p>
        </w:tc>
        <w:tc>
          <w:tcPr>
            <w:tcW w:w="936" w:type="dxa"/>
            <w:tcPrChange w:id="1036" w:author="Author">
              <w:tcPr>
                <w:tcW w:w="1271" w:type="dxa"/>
              </w:tcPr>
            </w:tcPrChange>
          </w:tcPr>
          <w:p w14:paraId="7B4419B6" w14:textId="2C967D6D" w:rsidR="002C3A26" w:rsidRPr="003C2E13" w:rsidRDefault="002C3A26" w:rsidP="002C3A26">
            <w:pPr>
              <w:keepNext/>
              <w:keepLines/>
              <w:rPr>
                <w:ins w:id="1037" w:author="Author"/>
                <w:lang w:val="en-GB"/>
              </w:rPr>
            </w:pPr>
            <w:ins w:id="1038" w:author="Author">
              <w:r w:rsidRPr="003C2E13">
                <w:rPr>
                  <w:lang w:val="en-GB"/>
                </w:rPr>
                <w:t>1</w:t>
              </w:r>
            </w:ins>
          </w:p>
        </w:tc>
        <w:tc>
          <w:tcPr>
            <w:tcW w:w="960" w:type="dxa"/>
            <w:tcPrChange w:id="1039" w:author="Author">
              <w:tcPr>
                <w:tcW w:w="1128" w:type="dxa"/>
              </w:tcPr>
            </w:tcPrChange>
          </w:tcPr>
          <w:p w14:paraId="7E9B5446" w14:textId="24568615" w:rsidR="002C3A26" w:rsidRPr="003C2E13" w:rsidRDefault="002C3A26" w:rsidP="002C3A26">
            <w:pPr>
              <w:keepNext/>
              <w:keepLines/>
              <w:rPr>
                <w:ins w:id="1040" w:author="Author"/>
                <w:lang w:val="en-GB"/>
              </w:rPr>
            </w:pPr>
            <w:ins w:id="1041" w:author="Author">
              <w:r w:rsidRPr="003C2E13">
                <w:rPr>
                  <w:lang w:val="en-GB"/>
                </w:rPr>
                <w:t>0</w:t>
              </w:r>
            </w:ins>
          </w:p>
        </w:tc>
        <w:tc>
          <w:tcPr>
            <w:tcW w:w="744" w:type="dxa"/>
            <w:tcPrChange w:id="1042" w:author="Author">
              <w:tcPr>
                <w:tcW w:w="1240" w:type="dxa"/>
              </w:tcPr>
            </w:tcPrChange>
          </w:tcPr>
          <w:p w14:paraId="27FCF6B2" w14:textId="2662920C" w:rsidR="002C3A26" w:rsidRPr="003C2E13" w:rsidRDefault="002C3A26" w:rsidP="002C3A26">
            <w:pPr>
              <w:keepNext/>
              <w:keepLines/>
              <w:rPr>
                <w:ins w:id="1043" w:author="Author"/>
                <w:lang w:val="en-GB"/>
              </w:rPr>
            </w:pPr>
            <w:ins w:id="1044" w:author="Author">
              <w:r w:rsidRPr="003C2E13">
                <w:rPr>
                  <w:lang w:val="en-GB"/>
                </w:rPr>
                <w:t>10</w:t>
              </w:r>
            </w:ins>
          </w:p>
        </w:tc>
        <w:tc>
          <w:tcPr>
            <w:tcW w:w="663" w:type="dxa"/>
            <w:tcPrChange w:id="1045" w:author="Author">
              <w:tcPr>
                <w:tcW w:w="1113" w:type="dxa"/>
              </w:tcPr>
            </w:tcPrChange>
          </w:tcPr>
          <w:p w14:paraId="2E90C87B" w14:textId="2E89959A" w:rsidR="002C3A26" w:rsidRPr="003C2E13" w:rsidRDefault="002C3A26" w:rsidP="002C3A26">
            <w:pPr>
              <w:keepNext/>
              <w:keepLines/>
              <w:rPr>
                <w:ins w:id="1046" w:author="Author"/>
                <w:lang w:val="en-GB"/>
              </w:rPr>
            </w:pPr>
            <w:ins w:id="1047" w:author="Author">
              <w:r w:rsidRPr="003C2E13">
                <w:rPr>
                  <w:lang w:val="en-GB"/>
                </w:rPr>
                <w:t>2</w:t>
              </w:r>
            </w:ins>
          </w:p>
        </w:tc>
        <w:tc>
          <w:tcPr>
            <w:tcW w:w="734" w:type="dxa"/>
            <w:tcPrChange w:id="1048" w:author="Author">
              <w:tcPr>
                <w:tcW w:w="1108" w:type="dxa"/>
              </w:tcPr>
            </w:tcPrChange>
          </w:tcPr>
          <w:p w14:paraId="0367EAE8" w14:textId="6F3CF41B" w:rsidR="002C3A26" w:rsidRPr="003C2E13" w:rsidRDefault="002C3A26" w:rsidP="002C3A26">
            <w:pPr>
              <w:keepNext/>
              <w:keepLines/>
              <w:rPr>
                <w:ins w:id="1049" w:author="Author"/>
                <w:lang w:val="en-GB"/>
              </w:rPr>
            </w:pPr>
            <w:ins w:id="1050" w:author="Author">
              <w:r w:rsidRPr="003C2E13">
                <w:rPr>
                  <w:lang w:val="en-GB"/>
                </w:rPr>
                <w:t>25</w:t>
              </w:r>
            </w:ins>
          </w:p>
        </w:tc>
      </w:tr>
      <w:tr w:rsidR="002C3A26" w:rsidRPr="003C2E13" w14:paraId="14DD55EE" w14:textId="77777777" w:rsidTr="002C3A26">
        <w:trPr>
          <w:trHeight w:val="407"/>
          <w:ins w:id="1051" w:author="Author"/>
          <w:trPrChange w:id="1052" w:author="Author">
            <w:trPr>
              <w:trHeight w:val="407"/>
            </w:trPr>
          </w:trPrChange>
        </w:trPr>
        <w:tc>
          <w:tcPr>
            <w:tcW w:w="2122" w:type="dxa"/>
            <w:tcPrChange w:id="1053" w:author="Author">
              <w:tcPr>
                <w:tcW w:w="1371" w:type="dxa"/>
              </w:tcPr>
            </w:tcPrChange>
          </w:tcPr>
          <w:p w14:paraId="77C5991D" w14:textId="0A36495B" w:rsidR="002C3A26" w:rsidRPr="003C2E13" w:rsidRDefault="002C3A26" w:rsidP="002C3A26">
            <w:pPr>
              <w:keepNext/>
              <w:keepLines/>
              <w:rPr>
                <w:ins w:id="1054" w:author="Author"/>
                <w:lang w:val="en-GB"/>
              </w:rPr>
            </w:pPr>
            <w:ins w:id="1055" w:author="Author">
              <w:r w:rsidRPr="003C2E13">
                <w:rPr>
                  <w:lang w:val="en-GB"/>
                </w:rPr>
                <w:t>10.99.0.106</w:t>
              </w:r>
            </w:ins>
          </w:p>
        </w:tc>
        <w:tc>
          <w:tcPr>
            <w:tcW w:w="2166" w:type="dxa"/>
            <w:tcPrChange w:id="1056" w:author="Author">
              <w:tcPr>
                <w:tcW w:w="1094" w:type="dxa"/>
              </w:tcPr>
            </w:tcPrChange>
          </w:tcPr>
          <w:p w14:paraId="728FE56B" w14:textId="5FA8DCE2" w:rsidR="002C3A26" w:rsidRPr="003C2E13" w:rsidRDefault="002C3A26" w:rsidP="002C3A26">
            <w:pPr>
              <w:keepNext/>
              <w:keepLines/>
              <w:rPr>
                <w:ins w:id="1057" w:author="Author"/>
                <w:b/>
                <w:lang w:val="en-GB"/>
              </w:rPr>
            </w:pPr>
            <w:ins w:id="1058" w:author="Author">
              <w:r w:rsidRPr="003C2E13">
                <w:rPr>
                  <w:b/>
                  <w:lang w:val="en-GB"/>
                </w:rPr>
                <w:t>unknown</w:t>
              </w:r>
            </w:ins>
          </w:p>
        </w:tc>
        <w:tc>
          <w:tcPr>
            <w:tcW w:w="936" w:type="dxa"/>
            <w:tcPrChange w:id="1059" w:author="Author">
              <w:tcPr>
                <w:tcW w:w="1271" w:type="dxa"/>
              </w:tcPr>
            </w:tcPrChange>
          </w:tcPr>
          <w:p w14:paraId="15612BB1" w14:textId="6C2EA61C" w:rsidR="002C3A26" w:rsidRPr="003C2E13" w:rsidRDefault="002C3A26" w:rsidP="002C3A26">
            <w:pPr>
              <w:keepNext/>
              <w:keepLines/>
              <w:rPr>
                <w:ins w:id="1060" w:author="Author"/>
                <w:lang w:val="en-GB"/>
              </w:rPr>
            </w:pPr>
            <w:ins w:id="1061" w:author="Author">
              <w:r w:rsidRPr="003C2E13">
                <w:rPr>
                  <w:lang w:val="en-GB"/>
                </w:rPr>
                <w:t>0</w:t>
              </w:r>
            </w:ins>
          </w:p>
        </w:tc>
        <w:tc>
          <w:tcPr>
            <w:tcW w:w="960" w:type="dxa"/>
            <w:tcPrChange w:id="1062" w:author="Author">
              <w:tcPr>
                <w:tcW w:w="1128" w:type="dxa"/>
              </w:tcPr>
            </w:tcPrChange>
          </w:tcPr>
          <w:p w14:paraId="4BD5D57B" w14:textId="54A78279" w:rsidR="002C3A26" w:rsidRPr="003C2E13" w:rsidRDefault="002C3A26" w:rsidP="002C3A26">
            <w:pPr>
              <w:keepNext/>
              <w:keepLines/>
              <w:rPr>
                <w:ins w:id="1063" w:author="Author"/>
                <w:lang w:val="en-GB"/>
              </w:rPr>
            </w:pPr>
            <w:ins w:id="1064" w:author="Author">
              <w:r w:rsidRPr="003C2E13">
                <w:rPr>
                  <w:lang w:val="en-GB"/>
                </w:rPr>
                <w:t>0</w:t>
              </w:r>
            </w:ins>
          </w:p>
        </w:tc>
        <w:tc>
          <w:tcPr>
            <w:tcW w:w="744" w:type="dxa"/>
            <w:tcPrChange w:id="1065" w:author="Author">
              <w:tcPr>
                <w:tcW w:w="1240" w:type="dxa"/>
              </w:tcPr>
            </w:tcPrChange>
          </w:tcPr>
          <w:p w14:paraId="656BA1A7" w14:textId="39453100" w:rsidR="002C3A26" w:rsidRPr="003C2E13" w:rsidRDefault="002C3A26" w:rsidP="002C3A26">
            <w:pPr>
              <w:keepNext/>
              <w:keepLines/>
              <w:rPr>
                <w:ins w:id="1066" w:author="Author"/>
                <w:lang w:val="en-GB"/>
              </w:rPr>
            </w:pPr>
            <w:ins w:id="1067" w:author="Author">
              <w:r w:rsidRPr="003C2E13">
                <w:rPr>
                  <w:lang w:val="en-GB"/>
                </w:rPr>
                <w:t>9</w:t>
              </w:r>
            </w:ins>
          </w:p>
        </w:tc>
        <w:tc>
          <w:tcPr>
            <w:tcW w:w="663" w:type="dxa"/>
            <w:tcPrChange w:id="1068" w:author="Author">
              <w:tcPr>
                <w:tcW w:w="1113" w:type="dxa"/>
              </w:tcPr>
            </w:tcPrChange>
          </w:tcPr>
          <w:p w14:paraId="6D2578EE" w14:textId="2E75AD0F" w:rsidR="002C3A26" w:rsidRPr="003C2E13" w:rsidRDefault="002C3A26" w:rsidP="002C3A26">
            <w:pPr>
              <w:keepNext/>
              <w:keepLines/>
              <w:rPr>
                <w:ins w:id="1069" w:author="Author"/>
                <w:lang w:val="en-GB"/>
              </w:rPr>
            </w:pPr>
            <w:ins w:id="1070" w:author="Author">
              <w:r w:rsidRPr="003C2E13">
                <w:rPr>
                  <w:lang w:val="en-GB"/>
                </w:rPr>
                <w:t>3</w:t>
              </w:r>
            </w:ins>
          </w:p>
        </w:tc>
        <w:tc>
          <w:tcPr>
            <w:tcW w:w="734" w:type="dxa"/>
            <w:tcPrChange w:id="1071" w:author="Author">
              <w:tcPr>
                <w:tcW w:w="1108" w:type="dxa"/>
              </w:tcPr>
            </w:tcPrChange>
          </w:tcPr>
          <w:p w14:paraId="519D2690" w14:textId="737CED0A" w:rsidR="002C3A26" w:rsidRPr="003C2E13" w:rsidRDefault="002C3A26" w:rsidP="002C3A26">
            <w:pPr>
              <w:keepNext/>
              <w:keepLines/>
              <w:rPr>
                <w:ins w:id="1072" w:author="Author"/>
                <w:lang w:val="en-GB"/>
              </w:rPr>
            </w:pPr>
            <w:ins w:id="1073" w:author="Author">
              <w:r w:rsidRPr="003C2E13">
                <w:rPr>
                  <w:lang w:val="en-GB"/>
                </w:rPr>
                <w:t>22</w:t>
              </w:r>
            </w:ins>
          </w:p>
        </w:tc>
      </w:tr>
      <w:tr w:rsidR="002C3A26" w:rsidRPr="003C2E13" w14:paraId="2833C10C" w14:textId="77777777" w:rsidTr="002C3A26">
        <w:trPr>
          <w:trHeight w:val="407"/>
          <w:ins w:id="1074" w:author="Author"/>
          <w:trPrChange w:id="1075" w:author="Author">
            <w:trPr>
              <w:trHeight w:val="407"/>
            </w:trPr>
          </w:trPrChange>
        </w:trPr>
        <w:tc>
          <w:tcPr>
            <w:tcW w:w="2122" w:type="dxa"/>
            <w:tcPrChange w:id="1076" w:author="Author">
              <w:tcPr>
                <w:tcW w:w="1371" w:type="dxa"/>
              </w:tcPr>
            </w:tcPrChange>
          </w:tcPr>
          <w:p w14:paraId="07AD0F52" w14:textId="6481BDCD" w:rsidR="002C3A26" w:rsidRPr="003C2E13" w:rsidRDefault="002C3A26" w:rsidP="002C3A26">
            <w:pPr>
              <w:keepNext/>
              <w:keepLines/>
              <w:rPr>
                <w:ins w:id="1077" w:author="Author"/>
                <w:lang w:val="en-GB"/>
              </w:rPr>
            </w:pPr>
            <w:ins w:id="1078" w:author="Author">
              <w:r w:rsidRPr="003C2E13">
                <w:rPr>
                  <w:lang w:val="en-GB"/>
                </w:rPr>
                <w:t>10.99.0.107</w:t>
              </w:r>
            </w:ins>
          </w:p>
        </w:tc>
        <w:tc>
          <w:tcPr>
            <w:tcW w:w="2166" w:type="dxa"/>
            <w:tcPrChange w:id="1079" w:author="Author">
              <w:tcPr>
                <w:tcW w:w="1094" w:type="dxa"/>
              </w:tcPr>
            </w:tcPrChange>
          </w:tcPr>
          <w:p w14:paraId="153180E7" w14:textId="605B5682" w:rsidR="002C3A26" w:rsidRPr="003C2E13" w:rsidRDefault="002C3A26" w:rsidP="002C3A26">
            <w:pPr>
              <w:keepNext/>
              <w:keepLines/>
              <w:rPr>
                <w:ins w:id="1080" w:author="Author"/>
                <w:b/>
                <w:lang w:val="en-GB"/>
              </w:rPr>
            </w:pPr>
            <w:ins w:id="1081" w:author="Author">
              <w:r w:rsidRPr="003C2E13">
                <w:rPr>
                  <w:b/>
                  <w:lang w:val="en-GB"/>
                </w:rPr>
                <w:t>unknown</w:t>
              </w:r>
            </w:ins>
          </w:p>
        </w:tc>
        <w:tc>
          <w:tcPr>
            <w:tcW w:w="936" w:type="dxa"/>
            <w:tcPrChange w:id="1082" w:author="Author">
              <w:tcPr>
                <w:tcW w:w="1271" w:type="dxa"/>
              </w:tcPr>
            </w:tcPrChange>
          </w:tcPr>
          <w:p w14:paraId="272AD5AB" w14:textId="2B12AECA" w:rsidR="002C3A26" w:rsidRPr="003C2E13" w:rsidRDefault="002C3A26" w:rsidP="002C3A26">
            <w:pPr>
              <w:keepNext/>
              <w:keepLines/>
              <w:rPr>
                <w:ins w:id="1083" w:author="Author"/>
                <w:lang w:val="en-GB"/>
              </w:rPr>
            </w:pPr>
            <w:ins w:id="1084" w:author="Author">
              <w:r w:rsidRPr="003C2E13">
                <w:rPr>
                  <w:lang w:val="en-GB"/>
                </w:rPr>
                <w:t>0</w:t>
              </w:r>
            </w:ins>
          </w:p>
        </w:tc>
        <w:tc>
          <w:tcPr>
            <w:tcW w:w="960" w:type="dxa"/>
            <w:tcPrChange w:id="1085" w:author="Author">
              <w:tcPr>
                <w:tcW w:w="1128" w:type="dxa"/>
              </w:tcPr>
            </w:tcPrChange>
          </w:tcPr>
          <w:p w14:paraId="3153B9FE" w14:textId="06C85500" w:rsidR="002C3A26" w:rsidRPr="003C2E13" w:rsidRDefault="002C3A26" w:rsidP="002C3A26">
            <w:pPr>
              <w:keepNext/>
              <w:keepLines/>
              <w:rPr>
                <w:ins w:id="1086" w:author="Author"/>
                <w:lang w:val="en-GB"/>
              </w:rPr>
            </w:pPr>
            <w:ins w:id="1087" w:author="Author">
              <w:r w:rsidRPr="003C2E13">
                <w:rPr>
                  <w:lang w:val="en-GB"/>
                </w:rPr>
                <w:t>0</w:t>
              </w:r>
            </w:ins>
          </w:p>
        </w:tc>
        <w:tc>
          <w:tcPr>
            <w:tcW w:w="744" w:type="dxa"/>
            <w:tcPrChange w:id="1088" w:author="Author">
              <w:tcPr>
                <w:tcW w:w="1240" w:type="dxa"/>
              </w:tcPr>
            </w:tcPrChange>
          </w:tcPr>
          <w:p w14:paraId="741319F1" w14:textId="4E719DC4" w:rsidR="002C3A26" w:rsidRPr="003C2E13" w:rsidRDefault="002C3A26" w:rsidP="002C3A26">
            <w:pPr>
              <w:keepNext/>
              <w:keepLines/>
              <w:rPr>
                <w:ins w:id="1089" w:author="Author"/>
                <w:lang w:val="en-GB"/>
              </w:rPr>
            </w:pPr>
            <w:ins w:id="1090" w:author="Author">
              <w:r w:rsidRPr="003C2E13">
                <w:rPr>
                  <w:lang w:val="en-GB"/>
                </w:rPr>
                <w:t>9</w:t>
              </w:r>
            </w:ins>
          </w:p>
        </w:tc>
        <w:tc>
          <w:tcPr>
            <w:tcW w:w="663" w:type="dxa"/>
            <w:tcPrChange w:id="1091" w:author="Author">
              <w:tcPr>
                <w:tcW w:w="1113" w:type="dxa"/>
              </w:tcPr>
            </w:tcPrChange>
          </w:tcPr>
          <w:p w14:paraId="1BD71622" w14:textId="77BE4DF4" w:rsidR="002C3A26" w:rsidRPr="003C2E13" w:rsidRDefault="002C3A26" w:rsidP="002C3A26">
            <w:pPr>
              <w:keepNext/>
              <w:keepLines/>
              <w:rPr>
                <w:ins w:id="1092" w:author="Author"/>
                <w:lang w:val="en-GB"/>
              </w:rPr>
            </w:pPr>
            <w:ins w:id="1093" w:author="Author">
              <w:r w:rsidRPr="003C2E13">
                <w:rPr>
                  <w:lang w:val="en-GB"/>
                </w:rPr>
                <w:t>2</w:t>
              </w:r>
            </w:ins>
          </w:p>
        </w:tc>
        <w:tc>
          <w:tcPr>
            <w:tcW w:w="734" w:type="dxa"/>
            <w:tcPrChange w:id="1094" w:author="Author">
              <w:tcPr>
                <w:tcW w:w="1108" w:type="dxa"/>
              </w:tcPr>
            </w:tcPrChange>
          </w:tcPr>
          <w:p w14:paraId="2578D944" w14:textId="5AC17D1B" w:rsidR="002C3A26" w:rsidRPr="003C2E13" w:rsidRDefault="002C3A26" w:rsidP="002C3A26">
            <w:pPr>
              <w:keepNext/>
              <w:keepLines/>
              <w:rPr>
                <w:ins w:id="1095" w:author="Author"/>
                <w:lang w:val="en-GB"/>
              </w:rPr>
            </w:pPr>
            <w:ins w:id="1096" w:author="Author">
              <w:r w:rsidRPr="003C2E13">
                <w:rPr>
                  <w:lang w:val="en-GB"/>
                </w:rPr>
                <w:t>22</w:t>
              </w:r>
            </w:ins>
          </w:p>
        </w:tc>
      </w:tr>
      <w:tr w:rsidR="002C3A26" w:rsidRPr="003C2E13" w14:paraId="655F778C" w14:textId="77777777" w:rsidTr="002C3A26">
        <w:trPr>
          <w:trHeight w:val="407"/>
          <w:ins w:id="1097" w:author="Author"/>
          <w:trPrChange w:id="1098" w:author="Author">
            <w:trPr>
              <w:trHeight w:val="407"/>
            </w:trPr>
          </w:trPrChange>
        </w:trPr>
        <w:tc>
          <w:tcPr>
            <w:tcW w:w="2122" w:type="dxa"/>
            <w:tcPrChange w:id="1099" w:author="Author">
              <w:tcPr>
                <w:tcW w:w="1371" w:type="dxa"/>
              </w:tcPr>
            </w:tcPrChange>
          </w:tcPr>
          <w:p w14:paraId="7F87C88F" w14:textId="1A7A305F" w:rsidR="002C3A26" w:rsidRPr="003C2E13" w:rsidRDefault="002C3A26" w:rsidP="002C3A26">
            <w:pPr>
              <w:keepNext/>
              <w:keepLines/>
              <w:rPr>
                <w:ins w:id="1100" w:author="Author"/>
                <w:lang w:val="en-GB"/>
              </w:rPr>
            </w:pPr>
            <w:ins w:id="1101" w:author="Author">
              <w:r w:rsidRPr="003C2E13">
                <w:rPr>
                  <w:lang w:val="en-GB"/>
                </w:rPr>
                <w:t>10.99.0.108</w:t>
              </w:r>
            </w:ins>
          </w:p>
        </w:tc>
        <w:tc>
          <w:tcPr>
            <w:tcW w:w="2166" w:type="dxa"/>
            <w:tcPrChange w:id="1102" w:author="Author">
              <w:tcPr>
                <w:tcW w:w="1094" w:type="dxa"/>
              </w:tcPr>
            </w:tcPrChange>
          </w:tcPr>
          <w:p w14:paraId="17260020" w14:textId="5C9E5F50" w:rsidR="002C3A26" w:rsidRPr="003C2E13" w:rsidRDefault="002C3A26" w:rsidP="002C3A26">
            <w:pPr>
              <w:keepNext/>
              <w:keepLines/>
              <w:rPr>
                <w:ins w:id="1103" w:author="Author"/>
                <w:b/>
                <w:lang w:val="en-GB"/>
              </w:rPr>
            </w:pPr>
            <w:ins w:id="1104" w:author="Author">
              <w:r w:rsidRPr="003C2E13">
                <w:rPr>
                  <w:b/>
                  <w:lang w:val="en-GB"/>
                </w:rPr>
                <w:t>unknown</w:t>
              </w:r>
            </w:ins>
          </w:p>
        </w:tc>
        <w:tc>
          <w:tcPr>
            <w:tcW w:w="936" w:type="dxa"/>
            <w:tcPrChange w:id="1105" w:author="Author">
              <w:tcPr>
                <w:tcW w:w="1271" w:type="dxa"/>
              </w:tcPr>
            </w:tcPrChange>
          </w:tcPr>
          <w:p w14:paraId="27DF8DF0" w14:textId="42BB5FBF" w:rsidR="002C3A26" w:rsidRPr="003C2E13" w:rsidRDefault="002C3A26" w:rsidP="002C3A26">
            <w:pPr>
              <w:keepNext/>
              <w:keepLines/>
              <w:rPr>
                <w:ins w:id="1106" w:author="Author"/>
                <w:lang w:val="en-GB"/>
              </w:rPr>
            </w:pPr>
            <w:ins w:id="1107" w:author="Author">
              <w:r w:rsidRPr="003C2E13">
                <w:rPr>
                  <w:lang w:val="en-GB"/>
                </w:rPr>
                <w:t>0</w:t>
              </w:r>
            </w:ins>
          </w:p>
        </w:tc>
        <w:tc>
          <w:tcPr>
            <w:tcW w:w="960" w:type="dxa"/>
            <w:tcPrChange w:id="1108" w:author="Author">
              <w:tcPr>
                <w:tcW w:w="1128" w:type="dxa"/>
              </w:tcPr>
            </w:tcPrChange>
          </w:tcPr>
          <w:p w14:paraId="46550083" w14:textId="2954FA81" w:rsidR="002C3A26" w:rsidRPr="003C2E13" w:rsidRDefault="002C3A26" w:rsidP="002C3A26">
            <w:pPr>
              <w:keepNext/>
              <w:keepLines/>
              <w:rPr>
                <w:ins w:id="1109" w:author="Author"/>
                <w:lang w:val="en-GB"/>
              </w:rPr>
            </w:pPr>
            <w:ins w:id="1110" w:author="Author">
              <w:r w:rsidRPr="003C2E13">
                <w:rPr>
                  <w:lang w:val="en-GB"/>
                </w:rPr>
                <w:t>0</w:t>
              </w:r>
            </w:ins>
          </w:p>
        </w:tc>
        <w:tc>
          <w:tcPr>
            <w:tcW w:w="744" w:type="dxa"/>
            <w:tcPrChange w:id="1111" w:author="Author">
              <w:tcPr>
                <w:tcW w:w="1240" w:type="dxa"/>
              </w:tcPr>
            </w:tcPrChange>
          </w:tcPr>
          <w:p w14:paraId="460170A4" w14:textId="3C1AF1B8" w:rsidR="002C3A26" w:rsidRPr="003C2E13" w:rsidRDefault="002C3A26" w:rsidP="002C3A26">
            <w:pPr>
              <w:keepNext/>
              <w:keepLines/>
              <w:rPr>
                <w:ins w:id="1112" w:author="Author"/>
                <w:lang w:val="en-GB"/>
              </w:rPr>
            </w:pPr>
            <w:ins w:id="1113" w:author="Author">
              <w:r w:rsidRPr="003C2E13">
                <w:rPr>
                  <w:lang w:val="en-GB"/>
                </w:rPr>
                <w:t>9</w:t>
              </w:r>
            </w:ins>
          </w:p>
        </w:tc>
        <w:tc>
          <w:tcPr>
            <w:tcW w:w="663" w:type="dxa"/>
            <w:tcPrChange w:id="1114" w:author="Author">
              <w:tcPr>
                <w:tcW w:w="1113" w:type="dxa"/>
              </w:tcPr>
            </w:tcPrChange>
          </w:tcPr>
          <w:p w14:paraId="404B0F42" w14:textId="70B7E4ED" w:rsidR="002C3A26" w:rsidRPr="003C2E13" w:rsidRDefault="002C3A26" w:rsidP="002C3A26">
            <w:pPr>
              <w:keepNext/>
              <w:keepLines/>
              <w:rPr>
                <w:ins w:id="1115" w:author="Author"/>
                <w:lang w:val="en-GB"/>
              </w:rPr>
            </w:pPr>
            <w:ins w:id="1116" w:author="Author">
              <w:r w:rsidRPr="003C2E13">
                <w:rPr>
                  <w:lang w:val="en-GB"/>
                </w:rPr>
                <w:t>2</w:t>
              </w:r>
            </w:ins>
          </w:p>
        </w:tc>
        <w:tc>
          <w:tcPr>
            <w:tcW w:w="734" w:type="dxa"/>
            <w:tcPrChange w:id="1117" w:author="Author">
              <w:tcPr>
                <w:tcW w:w="1108" w:type="dxa"/>
              </w:tcPr>
            </w:tcPrChange>
          </w:tcPr>
          <w:p w14:paraId="1A951BFD" w14:textId="59D64411" w:rsidR="002C3A26" w:rsidRPr="003C2E13" w:rsidRDefault="002C3A26" w:rsidP="002C3A26">
            <w:pPr>
              <w:keepNext/>
              <w:keepLines/>
              <w:rPr>
                <w:ins w:id="1118" w:author="Author"/>
                <w:lang w:val="en-GB"/>
              </w:rPr>
            </w:pPr>
            <w:ins w:id="1119" w:author="Author">
              <w:r w:rsidRPr="003C2E13">
                <w:rPr>
                  <w:lang w:val="en-GB"/>
                </w:rPr>
                <w:t>22</w:t>
              </w:r>
            </w:ins>
          </w:p>
        </w:tc>
      </w:tr>
      <w:tr w:rsidR="002C3A26" w:rsidRPr="003C2E13" w14:paraId="73981EBB" w14:textId="77777777" w:rsidTr="002C3A26">
        <w:trPr>
          <w:trHeight w:val="407"/>
          <w:ins w:id="1120" w:author="Author"/>
          <w:trPrChange w:id="1121" w:author="Author">
            <w:trPr>
              <w:trHeight w:val="407"/>
            </w:trPr>
          </w:trPrChange>
        </w:trPr>
        <w:tc>
          <w:tcPr>
            <w:tcW w:w="2122" w:type="dxa"/>
            <w:tcPrChange w:id="1122" w:author="Author">
              <w:tcPr>
                <w:tcW w:w="1371" w:type="dxa"/>
              </w:tcPr>
            </w:tcPrChange>
          </w:tcPr>
          <w:p w14:paraId="6733945B" w14:textId="2DDFEB77" w:rsidR="002C3A26" w:rsidRPr="003C2E13" w:rsidRDefault="002C3A26" w:rsidP="002C3A26">
            <w:pPr>
              <w:keepNext/>
              <w:keepLines/>
              <w:rPr>
                <w:ins w:id="1123" w:author="Author"/>
                <w:lang w:val="en-GB"/>
              </w:rPr>
            </w:pPr>
            <w:ins w:id="1124" w:author="Author">
              <w:r w:rsidRPr="003C2E13">
                <w:rPr>
                  <w:lang w:val="en-GB"/>
                </w:rPr>
                <w:t>10.99.0.109</w:t>
              </w:r>
            </w:ins>
          </w:p>
        </w:tc>
        <w:tc>
          <w:tcPr>
            <w:tcW w:w="2166" w:type="dxa"/>
            <w:tcPrChange w:id="1125" w:author="Author">
              <w:tcPr>
                <w:tcW w:w="1094" w:type="dxa"/>
              </w:tcPr>
            </w:tcPrChange>
          </w:tcPr>
          <w:p w14:paraId="40CF67B6" w14:textId="0258FBF1" w:rsidR="002C3A26" w:rsidRPr="003C2E13" w:rsidRDefault="002C3A26" w:rsidP="002C3A26">
            <w:pPr>
              <w:keepNext/>
              <w:keepLines/>
              <w:rPr>
                <w:ins w:id="1126" w:author="Author"/>
                <w:b/>
                <w:lang w:val="en-GB"/>
              </w:rPr>
            </w:pPr>
            <w:ins w:id="1127" w:author="Author">
              <w:r w:rsidRPr="003C2E13">
                <w:rPr>
                  <w:b/>
                  <w:lang w:val="en-GB"/>
                </w:rPr>
                <w:t>unknown/mgm</w:t>
              </w:r>
            </w:ins>
          </w:p>
        </w:tc>
        <w:tc>
          <w:tcPr>
            <w:tcW w:w="936" w:type="dxa"/>
            <w:tcPrChange w:id="1128" w:author="Author">
              <w:tcPr>
                <w:tcW w:w="1271" w:type="dxa"/>
              </w:tcPr>
            </w:tcPrChange>
          </w:tcPr>
          <w:p w14:paraId="6FCA863C" w14:textId="2AC5F982" w:rsidR="002C3A26" w:rsidRPr="003C2E13" w:rsidRDefault="002C3A26" w:rsidP="002C3A26">
            <w:pPr>
              <w:keepNext/>
              <w:keepLines/>
              <w:rPr>
                <w:ins w:id="1129" w:author="Author"/>
                <w:lang w:val="en-GB"/>
              </w:rPr>
            </w:pPr>
            <w:ins w:id="1130" w:author="Author">
              <w:r w:rsidRPr="003C2E13">
                <w:rPr>
                  <w:lang w:val="en-GB"/>
                </w:rPr>
                <w:t>2</w:t>
              </w:r>
            </w:ins>
          </w:p>
        </w:tc>
        <w:tc>
          <w:tcPr>
            <w:tcW w:w="960" w:type="dxa"/>
            <w:tcPrChange w:id="1131" w:author="Author">
              <w:tcPr>
                <w:tcW w:w="1128" w:type="dxa"/>
              </w:tcPr>
            </w:tcPrChange>
          </w:tcPr>
          <w:p w14:paraId="478C92D3" w14:textId="0801C979" w:rsidR="002C3A26" w:rsidRPr="003C2E13" w:rsidRDefault="002C3A26" w:rsidP="002C3A26">
            <w:pPr>
              <w:keepNext/>
              <w:keepLines/>
              <w:rPr>
                <w:ins w:id="1132" w:author="Author"/>
                <w:lang w:val="en-GB"/>
              </w:rPr>
            </w:pPr>
            <w:ins w:id="1133" w:author="Author">
              <w:r w:rsidRPr="003C2E13">
                <w:rPr>
                  <w:lang w:val="en-GB"/>
                </w:rPr>
                <w:t>0</w:t>
              </w:r>
            </w:ins>
          </w:p>
        </w:tc>
        <w:tc>
          <w:tcPr>
            <w:tcW w:w="744" w:type="dxa"/>
            <w:tcPrChange w:id="1134" w:author="Author">
              <w:tcPr>
                <w:tcW w:w="1240" w:type="dxa"/>
              </w:tcPr>
            </w:tcPrChange>
          </w:tcPr>
          <w:p w14:paraId="76E97932" w14:textId="479AD7E3" w:rsidR="002C3A26" w:rsidRPr="003C2E13" w:rsidRDefault="002C3A26" w:rsidP="002C3A26">
            <w:pPr>
              <w:keepNext/>
              <w:keepLines/>
              <w:rPr>
                <w:ins w:id="1135" w:author="Author"/>
                <w:lang w:val="en-GB"/>
              </w:rPr>
            </w:pPr>
            <w:ins w:id="1136" w:author="Author">
              <w:r w:rsidRPr="003C2E13">
                <w:rPr>
                  <w:lang w:val="en-GB"/>
                </w:rPr>
                <w:t>11</w:t>
              </w:r>
            </w:ins>
          </w:p>
        </w:tc>
        <w:tc>
          <w:tcPr>
            <w:tcW w:w="663" w:type="dxa"/>
            <w:tcPrChange w:id="1137" w:author="Author">
              <w:tcPr>
                <w:tcW w:w="1113" w:type="dxa"/>
              </w:tcPr>
            </w:tcPrChange>
          </w:tcPr>
          <w:p w14:paraId="75DB7D7B" w14:textId="1A58EA65" w:rsidR="002C3A26" w:rsidRPr="003C2E13" w:rsidRDefault="002C3A26" w:rsidP="002C3A26">
            <w:pPr>
              <w:keepNext/>
              <w:keepLines/>
              <w:rPr>
                <w:ins w:id="1138" w:author="Author"/>
                <w:lang w:val="en-GB"/>
              </w:rPr>
            </w:pPr>
            <w:ins w:id="1139" w:author="Author">
              <w:r w:rsidRPr="003C2E13">
                <w:rPr>
                  <w:lang w:val="en-GB"/>
                </w:rPr>
                <w:t>2</w:t>
              </w:r>
            </w:ins>
          </w:p>
        </w:tc>
        <w:tc>
          <w:tcPr>
            <w:tcW w:w="734" w:type="dxa"/>
            <w:tcPrChange w:id="1140" w:author="Author">
              <w:tcPr>
                <w:tcW w:w="1108" w:type="dxa"/>
              </w:tcPr>
            </w:tcPrChange>
          </w:tcPr>
          <w:p w14:paraId="0069BD84" w14:textId="6024F0BE" w:rsidR="002C3A26" w:rsidRPr="003C2E13" w:rsidRDefault="002C3A26" w:rsidP="002C3A26">
            <w:pPr>
              <w:keepNext/>
              <w:keepLines/>
              <w:rPr>
                <w:ins w:id="1141" w:author="Author"/>
                <w:lang w:val="en-GB"/>
              </w:rPr>
            </w:pPr>
            <w:ins w:id="1142" w:author="Author">
              <w:r w:rsidRPr="003C2E13">
                <w:rPr>
                  <w:lang w:val="en-GB"/>
                </w:rPr>
                <w:t>34</w:t>
              </w:r>
            </w:ins>
          </w:p>
        </w:tc>
      </w:tr>
      <w:tr w:rsidR="002C3A26" w:rsidRPr="003C2E13" w14:paraId="488949A4" w14:textId="77777777" w:rsidTr="002C3A26">
        <w:trPr>
          <w:trHeight w:val="407"/>
          <w:ins w:id="1143" w:author="Author"/>
          <w:trPrChange w:id="1144" w:author="Author">
            <w:trPr>
              <w:trHeight w:val="407"/>
            </w:trPr>
          </w:trPrChange>
        </w:trPr>
        <w:tc>
          <w:tcPr>
            <w:tcW w:w="2122" w:type="dxa"/>
            <w:tcPrChange w:id="1145" w:author="Author">
              <w:tcPr>
                <w:tcW w:w="1371" w:type="dxa"/>
              </w:tcPr>
            </w:tcPrChange>
          </w:tcPr>
          <w:p w14:paraId="0E946D29" w14:textId="55DB012D" w:rsidR="002C3A26" w:rsidRPr="003C2E13" w:rsidRDefault="002C3A26" w:rsidP="002C3A26">
            <w:pPr>
              <w:keepNext/>
              <w:keepLines/>
              <w:rPr>
                <w:ins w:id="1146" w:author="Author"/>
                <w:lang w:val="en-GB"/>
              </w:rPr>
            </w:pPr>
            <w:ins w:id="1147" w:author="Author">
              <w:r w:rsidRPr="003C2E13">
                <w:rPr>
                  <w:lang w:val="en-GB"/>
                </w:rPr>
                <w:t>10.99.0.111</w:t>
              </w:r>
            </w:ins>
          </w:p>
        </w:tc>
        <w:tc>
          <w:tcPr>
            <w:tcW w:w="2166" w:type="dxa"/>
            <w:tcPrChange w:id="1148" w:author="Author">
              <w:tcPr>
                <w:tcW w:w="1094" w:type="dxa"/>
              </w:tcPr>
            </w:tcPrChange>
          </w:tcPr>
          <w:p w14:paraId="6F2C659B" w14:textId="4DC90B11" w:rsidR="002C3A26" w:rsidRPr="003C2E13" w:rsidRDefault="002C3A26" w:rsidP="002C3A26">
            <w:pPr>
              <w:keepNext/>
              <w:keepLines/>
              <w:rPr>
                <w:ins w:id="1149" w:author="Author"/>
                <w:b/>
                <w:lang w:val="en-GB"/>
              </w:rPr>
            </w:pPr>
            <w:ins w:id="1150" w:author="Author">
              <w:r w:rsidRPr="003C2E13">
                <w:rPr>
                  <w:b/>
                  <w:lang w:val="en-GB"/>
                </w:rPr>
                <w:t>unknown/mgm</w:t>
              </w:r>
            </w:ins>
          </w:p>
        </w:tc>
        <w:tc>
          <w:tcPr>
            <w:tcW w:w="936" w:type="dxa"/>
            <w:tcPrChange w:id="1151" w:author="Author">
              <w:tcPr>
                <w:tcW w:w="1271" w:type="dxa"/>
              </w:tcPr>
            </w:tcPrChange>
          </w:tcPr>
          <w:p w14:paraId="1542CF7E" w14:textId="34BA5E59" w:rsidR="002C3A26" w:rsidRPr="003C2E13" w:rsidRDefault="002C3A26" w:rsidP="002C3A26">
            <w:pPr>
              <w:keepNext/>
              <w:keepLines/>
              <w:rPr>
                <w:ins w:id="1152" w:author="Author"/>
                <w:lang w:val="en-GB"/>
              </w:rPr>
            </w:pPr>
            <w:ins w:id="1153" w:author="Author">
              <w:r w:rsidRPr="003C2E13">
                <w:rPr>
                  <w:lang w:val="en-GB"/>
                </w:rPr>
                <w:t>1</w:t>
              </w:r>
            </w:ins>
          </w:p>
        </w:tc>
        <w:tc>
          <w:tcPr>
            <w:tcW w:w="960" w:type="dxa"/>
            <w:tcPrChange w:id="1154" w:author="Author">
              <w:tcPr>
                <w:tcW w:w="1128" w:type="dxa"/>
              </w:tcPr>
            </w:tcPrChange>
          </w:tcPr>
          <w:p w14:paraId="3F1EC2B4" w14:textId="6CC247A2" w:rsidR="002C3A26" w:rsidRPr="003C2E13" w:rsidRDefault="002C3A26" w:rsidP="002C3A26">
            <w:pPr>
              <w:keepNext/>
              <w:keepLines/>
              <w:rPr>
                <w:ins w:id="1155" w:author="Author"/>
                <w:lang w:val="en-GB"/>
              </w:rPr>
            </w:pPr>
            <w:ins w:id="1156" w:author="Author">
              <w:r w:rsidRPr="003C2E13">
                <w:rPr>
                  <w:lang w:val="en-GB"/>
                </w:rPr>
                <w:t>0</w:t>
              </w:r>
            </w:ins>
          </w:p>
        </w:tc>
        <w:tc>
          <w:tcPr>
            <w:tcW w:w="744" w:type="dxa"/>
            <w:tcPrChange w:id="1157" w:author="Author">
              <w:tcPr>
                <w:tcW w:w="1240" w:type="dxa"/>
              </w:tcPr>
            </w:tcPrChange>
          </w:tcPr>
          <w:p w14:paraId="1A205A7F" w14:textId="744300BE" w:rsidR="002C3A26" w:rsidRPr="003C2E13" w:rsidRDefault="002C3A26" w:rsidP="002C3A26">
            <w:pPr>
              <w:keepNext/>
              <w:keepLines/>
              <w:rPr>
                <w:ins w:id="1158" w:author="Author"/>
                <w:lang w:val="en-GB"/>
              </w:rPr>
            </w:pPr>
            <w:ins w:id="1159" w:author="Author">
              <w:r w:rsidRPr="003C2E13">
                <w:rPr>
                  <w:lang w:val="en-GB"/>
                </w:rPr>
                <w:t>10</w:t>
              </w:r>
            </w:ins>
          </w:p>
        </w:tc>
        <w:tc>
          <w:tcPr>
            <w:tcW w:w="663" w:type="dxa"/>
            <w:tcPrChange w:id="1160" w:author="Author">
              <w:tcPr>
                <w:tcW w:w="1113" w:type="dxa"/>
              </w:tcPr>
            </w:tcPrChange>
          </w:tcPr>
          <w:p w14:paraId="663C6B36" w14:textId="498072A2" w:rsidR="002C3A26" w:rsidRPr="003C2E13" w:rsidRDefault="002C3A26" w:rsidP="002C3A26">
            <w:pPr>
              <w:keepNext/>
              <w:keepLines/>
              <w:rPr>
                <w:ins w:id="1161" w:author="Author"/>
                <w:lang w:val="en-GB"/>
              </w:rPr>
            </w:pPr>
            <w:ins w:id="1162" w:author="Author">
              <w:r w:rsidRPr="003C2E13">
                <w:rPr>
                  <w:lang w:val="en-GB"/>
                </w:rPr>
                <w:t>2</w:t>
              </w:r>
            </w:ins>
          </w:p>
        </w:tc>
        <w:tc>
          <w:tcPr>
            <w:tcW w:w="734" w:type="dxa"/>
            <w:tcPrChange w:id="1163" w:author="Author">
              <w:tcPr>
                <w:tcW w:w="1108" w:type="dxa"/>
              </w:tcPr>
            </w:tcPrChange>
          </w:tcPr>
          <w:p w14:paraId="36E9F5D9" w14:textId="5FBA8332" w:rsidR="002C3A26" w:rsidRPr="003C2E13" w:rsidRDefault="002C3A26" w:rsidP="002C3A26">
            <w:pPr>
              <w:keepNext/>
              <w:keepLines/>
              <w:rPr>
                <w:ins w:id="1164" w:author="Author"/>
                <w:lang w:val="en-GB"/>
              </w:rPr>
            </w:pPr>
            <w:ins w:id="1165" w:author="Author">
              <w:r w:rsidRPr="003C2E13">
                <w:rPr>
                  <w:lang w:val="en-GB"/>
                </w:rPr>
                <w:t>25</w:t>
              </w:r>
            </w:ins>
          </w:p>
        </w:tc>
      </w:tr>
    </w:tbl>
    <w:p w14:paraId="4CC36B5A" w14:textId="6E052EF6" w:rsidR="00933680" w:rsidRPr="003C2E13" w:rsidRDefault="00933680" w:rsidP="00933680">
      <w:pPr>
        <w:pStyle w:val="Heading3"/>
        <w:rPr>
          <w:lang w:val="en-GB"/>
        </w:rPr>
      </w:pPr>
      <w:bookmarkStart w:id="1166" w:name="_Toc503079695"/>
      <w:r w:rsidRPr="003C2E13">
        <w:rPr>
          <w:lang w:val="en-GB"/>
        </w:rPr>
        <w:t>Warehouse network vulnerabilities summary</w:t>
      </w:r>
    </w:p>
    <w:p w14:paraId="1D954EFE" w14:textId="77777777" w:rsidR="00933680" w:rsidRPr="003C2E13" w:rsidRDefault="00933680" w:rsidP="00933680">
      <w:pPr>
        <w:rPr>
          <w:lang w:val="en-GB"/>
        </w:rPr>
      </w:pPr>
      <w:r w:rsidRPr="003C2E13">
        <w:rPr>
          <w:lang w:val="en-GB"/>
        </w:rPr>
        <w:t>The warehouse network segment contains the hosts for running services for Human Resources and Front Accounting. The system running the HR services is again extremely vulnerable, with 19 critical and 90 high-risk vulnerabilities. The summary of the vulnerabilities can be found from the table 8.</w:t>
      </w:r>
    </w:p>
    <w:p w14:paraId="37162BFA" w14:textId="3A7A1E5C" w:rsidR="00E45CBD" w:rsidRPr="003C2E13" w:rsidRDefault="00E45CBD">
      <w:pPr>
        <w:pStyle w:val="Caption"/>
        <w:rPr>
          <w:lang w:val="en-GB"/>
        </w:rPr>
      </w:pPr>
      <w:bookmarkStart w:id="1167" w:name="_Toc503131737"/>
      <w:r w:rsidRPr="003C2E13">
        <w:rPr>
          <w:lang w:val="en-GB"/>
        </w:rPr>
        <w:lastRenderedPageBreak/>
        <w:t xml:space="preserve">Table </w:t>
      </w:r>
      <w:r w:rsidR="00FD1BEF" w:rsidRPr="003C2E13">
        <w:rPr>
          <w:lang w:val="en-GB"/>
        </w:rPr>
        <w:fldChar w:fldCharType="begin"/>
      </w:r>
      <w:r w:rsidR="00FD1BEF" w:rsidRPr="003C2E13">
        <w:rPr>
          <w:lang w:val="en-GB"/>
        </w:rPr>
        <w:instrText xml:space="preserve"> SEQ Table \* ARABIC </w:instrText>
      </w:r>
      <w:r w:rsidR="00FD1BEF" w:rsidRPr="003C2E13">
        <w:rPr>
          <w:lang w:val="en-GB"/>
        </w:rPr>
        <w:fldChar w:fldCharType="separate"/>
      </w:r>
      <w:r w:rsidR="002F0300">
        <w:rPr>
          <w:noProof/>
          <w:lang w:val="en-GB"/>
        </w:rPr>
        <w:t>8</w:t>
      </w:r>
      <w:r w:rsidR="00FD1BEF" w:rsidRPr="003C2E13">
        <w:rPr>
          <w:noProof/>
          <w:lang w:val="en-GB"/>
        </w:rPr>
        <w:fldChar w:fldCharType="end"/>
      </w:r>
      <w:r w:rsidRPr="003C2E13">
        <w:rPr>
          <w:lang w:val="en-GB"/>
        </w:rPr>
        <w:t xml:space="preserve"> Warehouse vulnerabilities summary</w:t>
      </w:r>
      <w:bookmarkEnd w:id="1166"/>
      <w:bookmarkEnd w:id="1167"/>
    </w:p>
    <w:tbl>
      <w:tblPr>
        <w:tblStyle w:val="TableGrid"/>
        <w:tblW w:w="8561" w:type="dxa"/>
        <w:tblLook w:val="04A0" w:firstRow="1" w:lastRow="0" w:firstColumn="1" w:lastColumn="0" w:noHBand="0" w:noVBand="1"/>
      </w:tblPr>
      <w:tblGrid>
        <w:gridCol w:w="1372"/>
        <w:gridCol w:w="1330"/>
        <w:gridCol w:w="1270"/>
        <w:gridCol w:w="1128"/>
        <w:gridCol w:w="1240"/>
        <w:gridCol w:w="1113"/>
        <w:gridCol w:w="1108"/>
      </w:tblGrid>
      <w:tr w:rsidR="00DF0799" w:rsidRPr="003C2E13" w14:paraId="5815A2FD" w14:textId="77777777" w:rsidTr="006C225F">
        <w:tc>
          <w:tcPr>
            <w:tcW w:w="1372" w:type="dxa"/>
          </w:tcPr>
          <w:p w14:paraId="5D2776AA" w14:textId="77777777" w:rsidR="00DF0799" w:rsidRPr="003C2E13" w:rsidRDefault="00DF0799" w:rsidP="00E45CBD">
            <w:pPr>
              <w:keepNext/>
              <w:keepLines/>
              <w:rPr>
                <w:b/>
                <w:lang w:val="en-GB"/>
              </w:rPr>
            </w:pPr>
            <w:r w:rsidRPr="003C2E13">
              <w:rPr>
                <w:b/>
                <w:lang w:val="en-GB"/>
              </w:rPr>
              <w:t>Host</w:t>
            </w:r>
          </w:p>
        </w:tc>
        <w:tc>
          <w:tcPr>
            <w:tcW w:w="1330" w:type="dxa"/>
          </w:tcPr>
          <w:p w14:paraId="4E004261" w14:textId="77777777" w:rsidR="00DF0799" w:rsidRPr="003C2E13" w:rsidRDefault="00DF0799" w:rsidP="00E45CBD">
            <w:pPr>
              <w:keepNext/>
              <w:keepLines/>
              <w:rPr>
                <w:b/>
                <w:lang w:val="en-GB"/>
              </w:rPr>
            </w:pPr>
            <w:r w:rsidRPr="003C2E13">
              <w:rPr>
                <w:b/>
                <w:lang w:val="en-GB"/>
              </w:rPr>
              <w:t>Service</w:t>
            </w:r>
          </w:p>
        </w:tc>
        <w:tc>
          <w:tcPr>
            <w:tcW w:w="1270" w:type="dxa"/>
          </w:tcPr>
          <w:p w14:paraId="7AFF6F48" w14:textId="77777777" w:rsidR="00DF0799" w:rsidRPr="003C2E13" w:rsidRDefault="00DF0799" w:rsidP="00E45CBD">
            <w:pPr>
              <w:keepNext/>
              <w:keepLines/>
              <w:rPr>
                <w:b/>
                <w:lang w:val="en-GB"/>
              </w:rPr>
            </w:pPr>
            <w:r w:rsidRPr="003C2E13">
              <w:rPr>
                <w:b/>
                <w:lang w:val="en-GB"/>
              </w:rPr>
              <w:t>Critical</w:t>
            </w:r>
          </w:p>
        </w:tc>
        <w:tc>
          <w:tcPr>
            <w:tcW w:w="1128" w:type="dxa"/>
          </w:tcPr>
          <w:p w14:paraId="345D1A83" w14:textId="77777777" w:rsidR="00DF0799" w:rsidRPr="003C2E13" w:rsidRDefault="00DF0799" w:rsidP="00E45CBD">
            <w:pPr>
              <w:keepNext/>
              <w:keepLines/>
              <w:rPr>
                <w:b/>
                <w:lang w:val="en-GB"/>
              </w:rPr>
            </w:pPr>
            <w:r w:rsidRPr="003C2E13">
              <w:rPr>
                <w:b/>
                <w:lang w:val="en-GB"/>
              </w:rPr>
              <w:t>High</w:t>
            </w:r>
          </w:p>
        </w:tc>
        <w:tc>
          <w:tcPr>
            <w:tcW w:w="1240" w:type="dxa"/>
          </w:tcPr>
          <w:p w14:paraId="72CEE915" w14:textId="77777777" w:rsidR="00DF0799" w:rsidRPr="003C2E13" w:rsidRDefault="00DF0799" w:rsidP="00E45CBD">
            <w:pPr>
              <w:keepNext/>
              <w:keepLines/>
              <w:rPr>
                <w:b/>
                <w:lang w:val="en-GB"/>
              </w:rPr>
            </w:pPr>
            <w:r w:rsidRPr="003C2E13">
              <w:rPr>
                <w:b/>
                <w:lang w:val="en-GB"/>
              </w:rPr>
              <w:t>Med</w:t>
            </w:r>
          </w:p>
        </w:tc>
        <w:tc>
          <w:tcPr>
            <w:tcW w:w="1113" w:type="dxa"/>
          </w:tcPr>
          <w:p w14:paraId="06D0AE23" w14:textId="77777777" w:rsidR="00DF0799" w:rsidRPr="003C2E13" w:rsidRDefault="00DF0799" w:rsidP="00E45CBD">
            <w:pPr>
              <w:keepNext/>
              <w:keepLines/>
              <w:rPr>
                <w:b/>
                <w:lang w:val="en-GB"/>
              </w:rPr>
            </w:pPr>
            <w:r w:rsidRPr="003C2E13">
              <w:rPr>
                <w:b/>
                <w:lang w:val="en-GB"/>
              </w:rPr>
              <w:t>Low</w:t>
            </w:r>
          </w:p>
        </w:tc>
        <w:tc>
          <w:tcPr>
            <w:tcW w:w="1108" w:type="dxa"/>
          </w:tcPr>
          <w:p w14:paraId="0EB53096" w14:textId="77777777" w:rsidR="00DF0799" w:rsidRPr="003C2E13" w:rsidRDefault="00DF0799" w:rsidP="00E45CBD">
            <w:pPr>
              <w:keepNext/>
              <w:keepLines/>
              <w:rPr>
                <w:b/>
                <w:lang w:val="en-GB"/>
              </w:rPr>
            </w:pPr>
            <w:r w:rsidRPr="003C2E13">
              <w:rPr>
                <w:b/>
                <w:lang w:val="en-GB"/>
              </w:rPr>
              <w:t>Info</w:t>
            </w:r>
          </w:p>
        </w:tc>
      </w:tr>
      <w:tr w:rsidR="00DF0799" w:rsidRPr="003C2E13" w14:paraId="52BAEBBD" w14:textId="77777777" w:rsidTr="006C225F">
        <w:tc>
          <w:tcPr>
            <w:tcW w:w="1372" w:type="dxa"/>
          </w:tcPr>
          <w:p w14:paraId="511A9C1A" w14:textId="77777777" w:rsidR="00DF0799" w:rsidRPr="003C2E13" w:rsidRDefault="00DF0799" w:rsidP="00E45CBD">
            <w:pPr>
              <w:keepNext/>
              <w:keepLines/>
              <w:rPr>
                <w:lang w:val="en-GB"/>
              </w:rPr>
            </w:pPr>
            <w:r w:rsidRPr="003C2E13">
              <w:rPr>
                <w:lang w:val="en-GB"/>
              </w:rPr>
              <w:t>172.20.0.10</w:t>
            </w:r>
          </w:p>
        </w:tc>
        <w:tc>
          <w:tcPr>
            <w:tcW w:w="1330" w:type="dxa"/>
          </w:tcPr>
          <w:p w14:paraId="04E36345" w14:textId="77777777" w:rsidR="00DF0799" w:rsidRPr="003C2E13" w:rsidRDefault="00DF0799" w:rsidP="00E45CBD">
            <w:pPr>
              <w:keepNext/>
              <w:keepLines/>
              <w:rPr>
                <w:lang w:val="en-GB"/>
              </w:rPr>
            </w:pPr>
            <w:r w:rsidRPr="003C2E13">
              <w:rPr>
                <w:lang w:val="en-GB"/>
              </w:rPr>
              <w:t>HR</w:t>
            </w:r>
          </w:p>
        </w:tc>
        <w:tc>
          <w:tcPr>
            <w:tcW w:w="1270" w:type="dxa"/>
          </w:tcPr>
          <w:p w14:paraId="22640F08" w14:textId="77777777" w:rsidR="00DF0799" w:rsidRPr="003C2E13" w:rsidRDefault="00DF0799" w:rsidP="00E45CBD">
            <w:pPr>
              <w:keepNext/>
              <w:keepLines/>
              <w:rPr>
                <w:lang w:val="en-GB"/>
              </w:rPr>
            </w:pPr>
            <w:r w:rsidRPr="003C2E13">
              <w:rPr>
                <w:lang w:val="en-GB"/>
              </w:rPr>
              <w:t>19</w:t>
            </w:r>
          </w:p>
        </w:tc>
        <w:tc>
          <w:tcPr>
            <w:tcW w:w="1128" w:type="dxa"/>
          </w:tcPr>
          <w:p w14:paraId="73A16BE3" w14:textId="77777777" w:rsidR="00DF0799" w:rsidRPr="003C2E13" w:rsidRDefault="00DF0799" w:rsidP="00E45CBD">
            <w:pPr>
              <w:keepNext/>
              <w:keepLines/>
              <w:rPr>
                <w:lang w:val="en-GB"/>
              </w:rPr>
            </w:pPr>
            <w:r w:rsidRPr="003C2E13">
              <w:rPr>
                <w:lang w:val="en-GB"/>
              </w:rPr>
              <w:t>90</w:t>
            </w:r>
          </w:p>
        </w:tc>
        <w:tc>
          <w:tcPr>
            <w:tcW w:w="1240" w:type="dxa"/>
          </w:tcPr>
          <w:p w14:paraId="12B4D655" w14:textId="77777777" w:rsidR="00DF0799" w:rsidRPr="003C2E13" w:rsidRDefault="00DF0799" w:rsidP="00E45CBD">
            <w:pPr>
              <w:keepNext/>
              <w:keepLines/>
              <w:rPr>
                <w:lang w:val="en-GB"/>
              </w:rPr>
            </w:pPr>
            <w:r w:rsidRPr="003C2E13">
              <w:rPr>
                <w:lang w:val="en-GB"/>
              </w:rPr>
              <w:t>126</w:t>
            </w:r>
          </w:p>
        </w:tc>
        <w:tc>
          <w:tcPr>
            <w:tcW w:w="1113" w:type="dxa"/>
          </w:tcPr>
          <w:p w14:paraId="3E8F3FE3" w14:textId="77777777" w:rsidR="00DF0799" w:rsidRPr="003C2E13" w:rsidRDefault="00DF0799" w:rsidP="00E45CBD">
            <w:pPr>
              <w:keepNext/>
              <w:keepLines/>
              <w:rPr>
                <w:lang w:val="en-GB"/>
              </w:rPr>
            </w:pPr>
            <w:r w:rsidRPr="003C2E13">
              <w:rPr>
                <w:lang w:val="en-GB"/>
              </w:rPr>
              <w:t>9</w:t>
            </w:r>
          </w:p>
        </w:tc>
        <w:tc>
          <w:tcPr>
            <w:tcW w:w="1108" w:type="dxa"/>
          </w:tcPr>
          <w:p w14:paraId="1892CC79" w14:textId="77777777" w:rsidR="00DF0799" w:rsidRPr="003C2E13" w:rsidRDefault="00DF0799" w:rsidP="00E45CBD">
            <w:pPr>
              <w:keepNext/>
              <w:keepLines/>
              <w:rPr>
                <w:lang w:val="en-GB"/>
              </w:rPr>
            </w:pPr>
            <w:r w:rsidRPr="003C2E13">
              <w:rPr>
                <w:lang w:val="en-GB"/>
              </w:rPr>
              <w:t>52</w:t>
            </w:r>
          </w:p>
        </w:tc>
      </w:tr>
      <w:tr w:rsidR="00DF0799" w:rsidRPr="003C2E13" w14:paraId="56550A99" w14:textId="77777777" w:rsidTr="006C225F">
        <w:tc>
          <w:tcPr>
            <w:tcW w:w="1372" w:type="dxa"/>
          </w:tcPr>
          <w:p w14:paraId="67F28AD3" w14:textId="77777777" w:rsidR="00DF0799" w:rsidRPr="003C2E13" w:rsidRDefault="00DF0799" w:rsidP="00E45CBD">
            <w:pPr>
              <w:keepNext/>
              <w:keepLines/>
              <w:rPr>
                <w:lang w:val="en-GB"/>
              </w:rPr>
            </w:pPr>
            <w:r w:rsidRPr="003C2E13">
              <w:rPr>
                <w:lang w:val="en-GB"/>
              </w:rPr>
              <w:t>172.20.0.20</w:t>
            </w:r>
          </w:p>
        </w:tc>
        <w:tc>
          <w:tcPr>
            <w:tcW w:w="1330" w:type="dxa"/>
          </w:tcPr>
          <w:p w14:paraId="5EC4A056" w14:textId="77777777" w:rsidR="00DF0799" w:rsidRPr="003C2E13" w:rsidRDefault="00DF0799" w:rsidP="00E45CBD">
            <w:pPr>
              <w:keepNext/>
              <w:keepLines/>
              <w:rPr>
                <w:lang w:val="en-GB"/>
              </w:rPr>
            </w:pPr>
            <w:r w:rsidRPr="003C2E13">
              <w:rPr>
                <w:lang w:val="en-GB"/>
              </w:rPr>
              <w:t>Front Accounting</w:t>
            </w:r>
          </w:p>
        </w:tc>
        <w:tc>
          <w:tcPr>
            <w:tcW w:w="1270" w:type="dxa"/>
          </w:tcPr>
          <w:p w14:paraId="3847DB5C" w14:textId="77777777" w:rsidR="00DF0799" w:rsidRPr="003C2E13" w:rsidRDefault="00DF0799" w:rsidP="00E45CBD">
            <w:pPr>
              <w:keepNext/>
              <w:keepLines/>
              <w:rPr>
                <w:lang w:val="en-GB"/>
              </w:rPr>
            </w:pPr>
            <w:r w:rsidRPr="003C2E13">
              <w:rPr>
                <w:lang w:val="en-GB"/>
              </w:rPr>
              <w:t>0</w:t>
            </w:r>
          </w:p>
        </w:tc>
        <w:tc>
          <w:tcPr>
            <w:tcW w:w="1128" w:type="dxa"/>
          </w:tcPr>
          <w:p w14:paraId="37B72347" w14:textId="77777777" w:rsidR="00DF0799" w:rsidRPr="003C2E13" w:rsidRDefault="00DF0799" w:rsidP="00E45CBD">
            <w:pPr>
              <w:keepNext/>
              <w:keepLines/>
              <w:rPr>
                <w:lang w:val="en-GB"/>
              </w:rPr>
            </w:pPr>
            <w:r w:rsidRPr="003C2E13">
              <w:rPr>
                <w:lang w:val="en-GB"/>
              </w:rPr>
              <w:t>0</w:t>
            </w:r>
          </w:p>
        </w:tc>
        <w:tc>
          <w:tcPr>
            <w:tcW w:w="1240" w:type="dxa"/>
          </w:tcPr>
          <w:p w14:paraId="07D11FE1" w14:textId="77777777" w:rsidR="00DF0799" w:rsidRPr="003C2E13" w:rsidRDefault="00DF0799" w:rsidP="00E45CBD">
            <w:pPr>
              <w:keepNext/>
              <w:keepLines/>
              <w:rPr>
                <w:lang w:val="en-GB"/>
              </w:rPr>
            </w:pPr>
            <w:r w:rsidRPr="003C2E13">
              <w:rPr>
                <w:lang w:val="en-GB"/>
              </w:rPr>
              <w:t>0</w:t>
            </w:r>
          </w:p>
        </w:tc>
        <w:tc>
          <w:tcPr>
            <w:tcW w:w="1113" w:type="dxa"/>
          </w:tcPr>
          <w:p w14:paraId="7CC0C058" w14:textId="77777777" w:rsidR="00DF0799" w:rsidRPr="003C2E13" w:rsidRDefault="00DF0799" w:rsidP="00E45CBD">
            <w:pPr>
              <w:keepNext/>
              <w:keepLines/>
              <w:rPr>
                <w:lang w:val="en-GB"/>
              </w:rPr>
            </w:pPr>
            <w:r w:rsidRPr="003C2E13">
              <w:rPr>
                <w:lang w:val="en-GB"/>
              </w:rPr>
              <w:t>0</w:t>
            </w:r>
          </w:p>
        </w:tc>
        <w:tc>
          <w:tcPr>
            <w:tcW w:w="1108" w:type="dxa"/>
          </w:tcPr>
          <w:p w14:paraId="099FE65C" w14:textId="77777777" w:rsidR="00DF0799" w:rsidRPr="003C2E13" w:rsidRDefault="00DF0799" w:rsidP="00E45CBD">
            <w:pPr>
              <w:keepNext/>
              <w:keepLines/>
              <w:rPr>
                <w:lang w:val="en-GB"/>
              </w:rPr>
            </w:pPr>
            <w:r w:rsidRPr="003C2E13">
              <w:rPr>
                <w:lang w:val="en-GB"/>
              </w:rPr>
              <w:t>13</w:t>
            </w:r>
          </w:p>
        </w:tc>
      </w:tr>
    </w:tbl>
    <w:p w14:paraId="1A529E57" w14:textId="7F598FBA" w:rsidR="00E21A0A" w:rsidRPr="006003F7" w:rsidRDefault="00881CFE" w:rsidP="00F46E44">
      <w:pPr>
        <w:pStyle w:val="Heading2"/>
        <w:rPr>
          <w:lang w:val="en-GB"/>
        </w:rPr>
      </w:pPr>
      <w:bookmarkStart w:id="1168" w:name="_Toc503122778"/>
      <w:bookmarkStart w:id="1169" w:name="_Toc503122935"/>
      <w:bookmarkStart w:id="1170" w:name="_Toc500698268"/>
      <w:bookmarkStart w:id="1171" w:name="_Toc503028813"/>
      <w:bookmarkStart w:id="1172" w:name="_Toc503113524"/>
      <w:bookmarkStart w:id="1173" w:name="_Toc503121403"/>
      <w:bookmarkStart w:id="1174" w:name="_Toc503131921"/>
      <w:bookmarkEnd w:id="1168"/>
      <w:bookmarkEnd w:id="1169"/>
      <w:r w:rsidRPr="003C2E13">
        <w:rPr>
          <w:lang w:val="en-GB"/>
        </w:rPr>
        <w:t>Vulnerability Details</w:t>
      </w:r>
      <w:bookmarkEnd w:id="1170"/>
      <w:bookmarkEnd w:id="1171"/>
      <w:bookmarkEnd w:id="1172"/>
      <w:bookmarkEnd w:id="1173"/>
      <w:bookmarkEnd w:id="1174"/>
      <w:r w:rsidR="008965B1" w:rsidRPr="003C2E13">
        <w:rPr>
          <w:lang w:val="en-GB"/>
        </w:rPr>
        <w:t xml:space="preserve"> </w:t>
      </w:r>
    </w:p>
    <w:p w14:paraId="07668EA6" w14:textId="119CCB0C" w:rsidR="0058622F" w:rsidRPr="003C2E13" w:rsidRDefault="0058622F">
      <w:pPr>
        <w:rPr>
          <w:lang w:val="en-GB"/>
        </w:rPr>
        <w:pPrChange w:id="1175" w:author="Author">
          <w:pPr>
            <w:jc w:val="both"/>
          </w:pPr>
        </w:pPrChange>
      </w:pPr>
      <w:r w:rsidRPr="003C2E13">
        <w:rPr>
          <w:lang w:val="en-GB"/>
        </w:rPr>
        <w:t xml:space="preserve">Objective of this title is to issue </w:t>
      </w:r>
      <w:r w:rsidR="00C34369" w:rsidRPr="003C2E13">
        <w:rPr>
          <w:lang w:val="en-GB"/>
        </w:rPr>
        <w:t xml:space="preserve">more technical and detailed information about </w:t>
      </w:r>
      <w:r w:rsidR="00272BDE" w:rsidRPr="003C2E13">
        <w:rPr>
          <w:lang w:val="en-GB"/>
        </w:rPr>
        <w:t xml:space="preserve">the most important </w:t>
      </w:r>
      <w:r w:rsidR="00C34369" w:rsidRPr="003C2E13">
        <w:rPr>
          <w:lang w:val="en-GB"/>
        </w:rPr>
        <w:t>vulnerabilities presented above.</w:t>
      </w:r>
      <w:r w:rsidR="00A311E9" w:rsidRPr="003C2E13">
        <w:rPr>
          <w:lang w:val="en-GB"/>
        </w:rPr>
        <w:t xml:space="preserve"> </w:t>
      </w:r>
      <w:r w:rsidRPr="003C2E13">
        <w:rPr>
          <w:lang w:val="en-GB"/>
        </w:rPr>
        <w:t xml:space="preserve">In addition to technical explanation and possible mitigation </w:t>
      </w:r>
      <w:r w:rsidR="006E3E88" w:rsidRPr="003C2E13">
        <w:rPr>
          <w:lang w:val="en-GB"/>
        </w:rPr>
        <w:t>proposal</w:t>
      </w:r>
      <w:r w:rsidRPr="003C2E13">
        <w:rPr>
          <w:lang w:val="en-GB"/>
        </w:rPr>
        <w:t xml:space="preserve">, overview includes severity </w:t>
      </w:r>
      <w:del w:id="1176" w:author="Author">
        <w:r w:rsidRPr="003C2E13" w:rsidDel="007121C6">
          <w:rPr>
            <w:lang w:val="en-GB"/>
          </w:rPr>
          <w:delText xml:space="preserve">and risk assessment </w:delText>
        </w:r>
      </w:del>
      <w:r w:rsidR="00C27172" w:rsidRPr="003C2E13">
        <w:rPr>
          <w:lang w:val="en-GB"/>
        </w:rPr>
        <w:t xml:space="preserve">to support decision making. </w:t>
      </w:r>
    </w:p>
    <w:p w14:paraId="182D98E2" w14:textId="43AEB74B" w:rsidR="00A311E9" w:rsidRPr="003C2E13" w:rsidRDefault="00A311E9" w:rsidP="00D057CE">
      <w:pPr>
        <w:jc w:val="both"/>
        <w:rPr>
          <w:lang w:val="en-GB"/>
        </w:rPr>
      </w:pPr>
      <w:r w:rsidRPr="003C2E13">
        <w:rPr>
          <w:lang w:val="en-GB"/>
        </w:rPr>
        <w:t xml:space="preserve">Information is divided based on group responsibilities presented in </w:t>
      </w:r>
      <w:r w:rsidR="005B35B5" w:rsidRPr="003C2E13">
        <w:rPr>
          <w:lang w:val="en-GB"/>
        </w:rPr>
        <w:t xml:space="preserve">title </w:t>
      </w:r>
      <w:r w:rsidRPr="003C2E13">
        <w:rPr>
          <w:lang w:val="en-GB"/>
        </w:rPr>
        <w:t>four.</w:t>
      </w:r>
      <w:r w:rsidR="00995016" w:rsidRPr="003C2E13">
        <w:rPr>
          <w:lang w:val="en-GB"/>
        </w:rPr>
        <w:t xml:space="preserve"> Full technical records regarding all audit activities are attached to this document. </w:t>
      </w:r>
    </w:p>
    <w:p w14:paraId="69415BC7" w14:textId="6B069980" w:rsidR="0042111C" w:rsidRPr="003C2E13" w:rsidRDefault="00EA6F30" w:rsidP="0042111C">
      <w:pPr>
        <w:pStyle w:val="Heading3"/>
        <w:rPr>
          <w:lang w:val="en-GB"/>
        </w:rPr>
      </w:pPr>
      <w:r>
        <w:rPr>
          <w:lang w:val="en-GB"/>
        </w:rPr>
        <w:lastRenderedPageBreak/>
        <w:t>List of DMZ vulnerabilities from external view</w:t>
      </w:r>
    </w:p>
    <w:tbl>
      <w:tblPr>
        <w:tblStyle w:val="TableGrid"/>
        <w:tblW w:w="0" w:type="auto"/>
        <w:tblLook w:val="04A0" w:firstRow="1" w:lastRow="0" w:firstColumn="1" w:lastColumn="0" w:noHBand="0" w:noVBand="1"/>
      </w:tblPr>
      <w:tblGrid>
        <w:gridCol w:w="8325"/>
      </w:tblGrid>
      <w:tr w:rsidR="0042111C" w:rsidRPr="003C2E13" w14:paraId="5001C33B" w14:textId="77777777" w:rsidTr="0042111C">
        <w:tc>
          <w:tcPr>
            <w:tcW w:w="8325" w:type="dxa"/>
            <w:tcBorders>
              <w:top w:val="dotted" w:sz="4" w:space="0" w:color="auto"/>
              <w:left w:val="dotted" w:sz="4" w:space="0" w:color="auto"/>
              <w:bottom w:val="dotted" w:sz="4" w:space="0" w:color="auto"/>
              <w:right w:val="dotted" w:sz="4" w:space="0" w:color="auto"/>
            </w:tcBorders>
          </w:tcPr>
          <w:p w14:paraId="0B6AD92F" w14:textId="77777777" w:rsidR="0042111C" w:rsidRPr="003C2E13" w:rsidRDefault="0042111C" w:rsidP="006003F7">
            <w:pPr>
              <w:pStyle w:val="Title"/>
              <w:keepNext/>
              <w:rPr>
                <w:lang w:val="en-GB"/>
              </w:rPr>
            </w:pPr>
            <w:r w:rsidRPr="003C2E13">
              <w:rPr>
                <w:lang w:val="en-GB"/>
              </w:rPr>
              <w:t>BGP port open</w:t>
            </w:r>
          </w:p>
          <w:p w14:paraId="1D1A852B" w14:textId="77777777" w:rsidR="0042111C" w:rsidRPr="003C2E13" w:rsidRDefault="0042111C" w:rsidP="006003F7">
            <w:pPr>
              <w:keepNext/>
              <w:rPr>
                <w:lang w:val="en-GB"/>
              </w:rPr>
            </w:pPr>
            <w:r w:rsidRPr="003C2E13">
              <w:rPr>
                <w:b/>
                <w:lang w:val="en-GB"/>
              </w:rPr>
              <w:t>Synopsis:</w:t>
            </w:r>
            <w:r w:rsidRPr="003C2E13">
              <w:rPr>
                <w:lang w:val="en-GB"/>
              </w:rPr>
              <w:t xml:space="preserve"> BGP control plane possibly vulnerable</w:t>
            </w:r>
          </w:p>
          <w:p w14:paraId="1D7372BA" w14:textId="77777777" w:rsidR="0042111C" w:rsidRPr="003C2E13" w:rsidRDefault="0042111C" w:rsidP="006003F7">
            <w:pPr>
              <w:keepNext/>
              <w:jc w:val="both"/>
              <w:rPr>
                <w:b/>
                <w:lang w:val="en-GB"/>
              </w:rPr>
            </w:pPr>
            <w:r w:rsidRPr="003C2E13">
              <w:rPr>
                <w:b/>
                <w:lang w:val="en-GB"/>
              </w:rPr>
              <w:t xml:space="preserve">Vulnerable Targets: </w:t>
            </w:r>
          </w:p>
          <w:p w14:paraId="71051492" w14:textId="77777777" w:rsidR="0042111C" w:rsidRPr="003C2E13" w:rsidRDefault="0042111C" w:rsidP="006003F7">
            <w:pPr>
              <w:keepNext/>
              <w:rPr>
                <w:lang w:val="en-GB"/>
              </w:rPr>
            </w:pPr>
            <w:r w:rsidRPr="003C2E13">
              <w:rPr>
                <w:lang w:val="en-GB"/>
              </w:rPr>
              <w:t>79.99.192.1. According to the documentation, this is the RGCE ISP.</w:t>
            </w:r>
          </w:p>
          <w:p w14:paraId="6AF31E6C" w14:textId="77777777" w:rsidR="0042111C" w:rsidRPr="003C2E13" w:rsidRDefault="0042111C" w:rsidP="006003F7">
            <w:pPr>
              <w:keepNext/>
              <w:rPr>
                <w:lang w:val="en-GB"/>
              </w:rPr>
            </w:pPr>
            <w:r w:rsidRPr="003C2E13">
              <w:rPr>
                <w:b/>
                <w:lang w:val="en-GB"/>
              </w:rPr>
              <w:t xml:space="preserve">Vulnerability Explanation: </w:t>
            </w:r>
            <w:r w:rsidRPr="003C2E13">
              <w:rPr>
                <w:lang w:val="en-GB"/>
              </w:rPr>
              <w:t>There is a possible configuration error in form of BGP tcp/179 being reachable from our Nessus scanner. Danger in this configuration is that BGP port is a sign of possibly lacking control plane protections on the ISP router. Possible exploitation vectors include things such as sending RST packet from falsified source address and general overloading of the BGP process on the listening party. Net effect of this is that the would-be BGP peering might be prone to denial of service attacks, given that there is no peerings configured, the</w:t>
            </w:r>
            <w:r w:rsidRPr="003C2E13">
              <w:rPr>
                <w:b/>
                <w:lang w:val="en-GB"/>
              </w:rPr>
              <w:t xml:space="preserve"> </w:t>
            </w:r>
            <w:r w:rsidRPr="003C2E13">
              <w:rPr>
                <w:lang w:val="en-GB"/>
              </w:rPr>
              <w:t>BGP tcp/179 should not be open to begin with. Hence, as an exception to the previously mentioned lack of recommended fixes we'd like to point out the following: Assuming that the open BGP port is for future use cases we would like to propose the following mitigation methods.</w:t>
            </w:r>
          </w:p>
          <w:p w14:paraId="0BE2F8F8" w14:textId="77777777" w:rsidR="0042111C" w:rsidRPr="003C2E13" w:rsidRDefault="0042111C" w:rsidP="006003F7">
            <w:pPr>
              <w:pStyle w:val="ListParagraph"/>
              <w:keepNext/>
              <w:numPr>
                <w:ilvl w:val="0"/>
                <w:numId w:val="46"/>
              </w:numPr>
              <w:rPr>
                <w:lang w:val="en-GB"/>
              </w:rPr>
            </w:pPr>
            <w:r w:rsidRPr="003C2E13">
              <w:rPr>
                <w:lang w:val="en-GB"/>
              </w:rPr>
              <w:t>Filter inbound packets based on TTL value - this could be done on both ends of the BGP peering</w:t>
            </w:r>
          </w:p>
          <w:p w14:paraId="715D2CD5" w14:textId="77777777" w:rsidR="0042111C" w:rsidRPr="000B4155" w:rsidRDefault="0042111C" w:rsidP="006003F7">
            <w:pPr>
              <w:pStyle w:val="ListParagraph"/>
              <w:keepNext/>
              <w:numPr>
                <w:ilvl w:val="0"/>
                <w:numId w:val="46"/>
              </w:numPr>
              <w:rPr>
                <w:b/>
                <w:lang w:val="en-GB"/>
              </w:rPr>
            </w:pPr>
            <w:r w:rsidRPr="003C2E13">
              <w:rPr>
                <w:lang w:val="en-GB"/>
              </w:rPr>
              <w:t>Make sure that the uRPF filters are utilized on both the ISP network in general and in the customer peerings</w:t>
            </w:r>
          </w:p>
          <w:p w14:paraId="1D75EC95" w14:textId="1944555B" w:rsidR="000B4155" w:rsidRPr="000B4155" w:rsidRDefault="000B4155" w:rsidP="000B4155">
            <w:pPr>
              <w:keepNext/>
              <w:rPr>
                <w:b/>
                <w:lang w:val="en-GB"/>
              </w:rPr>
            </w:pPr>
            <w:r>
              <w:rPr>
                <w:b/>
                <w:lang w:val="en-GB"/>
              </w:rPr>
              <w:t>Severity:</w:t>
            </w:r>
          </w:p>
        </w:tc>
      </w:tr>
    </w:tbl>
    <w:p w14:paraId="6EAB83A0" w14:textId="77777777" w:rsidR="0042111C" w:rsidRDefault="0042111C" w:rsidP="0042111C">
      <w:pPr>
        <w:rPr>
          <w:lang w:val="en-GB"/>
        </w:rPr>
      </w:pPr>
    </w:p>
    <w:tbl>
      <w:tblPr>
        <w:tblStyle w:val="TableGrid"/>
        <w:tblW w:w="8325" w:type="dxa"/>
        <w:tblLook w:val="04A0" w:firstRow="1" w:lastRow="0" w:firstColumn="1" w:lastColumn="0" w:noHBand="0" w:noVBand="1"/>
      </w:tblPr>
      <w:tblGrid>
        <w:gridCol w:w="8325"/>
      </w:tblGrid>
      <w:tr w:rsidR="00EA6F30" w14:paraId="67C14EF6" w14:textId="77777777" w:rsidTr="00EA6F30">
        <w:tc>
          <w:tcPr>
            <w:tcW w:w="8325" w:type="dxa"/>
            <w:tcBorders>
              <w:top w:val="dotted" w:sz="4" w:space="0" w:color="auto"/>
              <w:left w:val="dotted" w:sz="4" w:space="0" w:color="auto"/>
              <w:bottom w:val="dotted" w:sz="4" w:space="0" w:color="auto"/>
              <w:right w:val="dotted" w:sz="4" w:space="0" w:color="auto"/>
            </w:tcBorders>
          </w:tcPr>
          <w:p w14:paraId="60E4D010" w14:textId="19F07E03" w:rsidR="00EA6F30" w:rsidRDefault="00EA6F30" w:rsidP="000B4155">
            <w:pPr>
              <w:pStyle w:val="Title"/>
            </w:pPr>
            <w:r w:rsidRPr="000B4155">
              <w:t>Service port closed for extranet service</w:t>
            </w:r>
          </w:p>
          <w:p w14:paraId="450ECEE7" w14:textId="66223D68" w:rsidR="00EA6F30" w:rsidRDefault="00EA6F30" w:rsidP="000B4155">
            <w:pPr>
              <w:rPr>
                <w:lang w:val="en-GB"/>
              </w:rPr>
            </w:pPr>
            <w:r w:rsidRPr="000B4155">
              <w:rPr>
                <w:b/>
                <w:lang w:val="en-GB"/>
              </w:rPr>
              <w:t>Synopsis:</w:t>
            </w:r>
            <w:r>
              <w:rPr>
                <w:lang w:val="en-GB"/>
              </w:rPr>
              <w:t xml:space="preserve"> </w:t>
            </w:r>
            <w:r w:rsidRPr="000B4155">
              <w:rPr>
                <w:lang w:val="en-GB"/>
              </w:rPr>
              <w:t>HTTP(S) service port closed for a likely HTTP(S) server</w:t>
            </w:r>
          </w:p>
          <w:p w14:paraId="64244CA2" w14:textId="10EE1D1A" w:rsidR="00EA6F30" w:rsidRPr="000B4155" w:rsidRDefault="00EA6F30" w:rsidP="000B4155">
            <w:pPr>
              <w:keepNext/>
              <w:jc w:val="both"/>
              <w:rPr>
                <w:lang w:val="en-GB"/>
              </w:rPr>
            </w:pPr>
            <w:r w:rsidRPr="003C2E13">
              <w:rPr>
                <w:b/>
                <w:lang w:val="en-GB"/>
              </w:rPr>
              <w:t xml:space="preserve">Vulnerable Targets: </w:t>
            </w:r>
            <w:r w:rsidRPr="000B4155">
              <w:rPr>
                <w:lang w:val="en-GB"/>
              </w:rPr>
              <w:t>79.99.193.10, extranet.ldil.de, the Extranet service.</w:t>
            </w:r>
          </w:p>
          <w:p w14:paraId="5F9CBF16" w14:textId="77777777" w:rsidR="00EA6F30" w:rsidRDefault="00EA6F30" w:rsidP="000B4155">
            <w:pPr>
              <w:rPr>
                <w:b/>
                <w:lang w:val="en-GB"/>
              </w:rPr>
            </w:pPr>
          </w:p>
          <w:p w14:paraId="1B5B9FD6" w14:textId="28B3CCC1" w:rsidR="00EA6F30" w:rsidRDefault="00EA6F30" w:rsidP="000B4155">
            <w:pPr>
              <w:rPr>
                <w:b/>
                <w:lang w:val="en-GB"/>
              </w:rPr>
            </w:pPr>
            <w:r w:rsidRPr="003C2E13">
              <w:rPr>
                <w:b/>
                <w:lang w:val="en-GB"/>
              </w:rPr>
              <w:t>Vulnerability Explanation:</w:t>
            </w:r>
            <w:r>
              <w:rPr>
                <w:b/>
                <w:lang w:val="en-GB"/>
              </w:rPr>
              <w:t xml:space="preserve"> </w:t>
            </w:r>
            <w:r w:rsidRPr="000B4155">
              <w:rPr>
                <w:lang w:val="en-GB"/>
              </w:rPr>
              <w:t>Although this server likely hosts HTTP(S) services, the top 1000 ports were all displayed as filtered. This was likely due to feature of the PaloAlto firewall that we'll discuss later on this report.</w:t>
            </w:r>
          </w:p>
          <w:p w14:paraId="761BBF4D" w14:textId="1F089936" w:rsidR="00EA6F30" w:rsidRPr="000B4155" w:rsidRDefault="00EA6F30" w:rsidP="000B4155">
            <w:pPr>
              <w:rPr>
                <w:lang w:val="en-GB"/>
              </w:rPr>
            </w:pPr>
            <w:r>
              <w:rPr>
                <w:b/>
                <w:lang w:val="en-GB"/>
              </w:rPr>
              <w:t xml:space="preserve">Severity: </w:t>
            </w:r>
            <w:r>
              <w:rPr>
                <w:lang w:val="en-GB"/>
              </w:rPr>
              <w:t>Medium</w:t>
            </w:r>
          </w:p>
        </w:tc>
      </w:tr>
    </w:tbl>
    <w:p w14:paraId="701FA0D5" w14:textId="77777777" w:rsidR="000B4155" w:rsidRDefault="000B4155" w:rsidP="0042111C">
      <w:pPr>
        <w:rPr>
          <w:lang w:val="en-GB"/>
        </w:rPr>
      </w:pPr>
    </w:p>
    <w:tbl>
      <w:tblPr>
        <w:tblStyle w:val="TableGrid"/>
        <w:tblW w:w="0" w:type="auto"/>
        <w:tblLook w:val="04A0" w:firstRow="1" w:lastRow="0" w:firstColumn="1" w:lastColumn="0" w:noHBand="0" w:noVBand="1"/>
      </w:tblPr>
      <w:tblGrid>
        <w:gridCol w:w="8325"/>
      </w:tblGrid>
      <w:tr w:rsidR="000B4155" w14:paraId="6A7E8E1F" w14:textId="77777777" w:rsidTr="000B4155">
        <w:tc>
          <w:tcPr>
            <w:tcW w:w="8325" w:type="dxa"/>
            <w:tcBorders>
              <w:top w:val="dotted" w:sz="4" w:space="0" w:color="auto"/>
              <w:left w:val="dotted" w:sz="4" w:space="0" w:color="auto"/>
              <w:bottom w:val="dotted" w:sz="4" w:space="0" w:color="auto"/>
              <w:right w:val="dotted" w:sz="4" w:space="0" w:color="auto"/>
            </w:tcBorders>
          </w:tcPr>
          <w:p w14:paraId="141F236A" w14:textId="4FB1F2DA" w:rsidR="000B4155" w:rsidRDefault="000B4155" w:rsidP="000B4155">
            <w:pPr>
              <w:pStyle w:val="Title"/>
            </w:pPr>
            <w:r w:rsidRPr="000B4155">
              <w:lastRenderedPageBreak/>
              <w:t>Service port closed</w:t>
            </w:r>
          </w:p>
          <w:p w14:paraId="099E5F6B" w14:textId="7B2A08BF" w:rsidR="000B4155" w:rsidRPr="000B4155" w:rsidRDefault="000B4155" w:rsidP="000B4155">
            <w:pPr>
              <w:keepNext/>
              <w:jc w:val="both"/>
              <w:rPr>
                <w:lang w:val="en-GB"/>
              </w:rPr>
            </w:pPr>
            <w:r w:rsidRPr="003C2E13">
              <w:rPr>
                <w:b/>
                <w:lang w:val="en-GB"/>
              </w:rPr>
              <w:t>Synopsis:</w:t>
            </w:r>
            <w:r>
              <w:rPr>
                <w:b/>
                <w:lang w:val="en-GB"/>
              </w:rPr>
              <w:t xml:space="preserve"> </w:t>
            </w:r>
            <w:r w:rsidRPr="000B4155">
              <w:rPr>
                <w:lang w:val="en-GB"/>
              </w:rPr>
              <w:t>HTTP(S) service port closed for a HTTP(S) server</w:t>
            </w:r>
          </w:p>
          <w:p w14:paraId="1BBF5168" w14:textId="31A123E1" w:rsidR="000B4155" w:rsidRPr="000B4155" w:rsidRDefault="000B4155" w:rsidP="000B4155">
            <w:pPr>
              <w:keepNext/>
              <w:jc w:val="both"/>
              <w:rPr>
                <w:lang w:val="en-GB"/>
              </w:rPr>
            </w:pPr>
            <w:r w:rsidRPr="003C2E13">
              <w:rPr>
                <w:b/>
                <w:lang w:val="en-GB"/>
              </w:rPr>
              <w:t xml:space="preserve">Vulnerable Targets: </w:t>
            </w:r>
            <w:r w:rsidRPr="000B4155">
              <w:rPr>
                <w:lang w:val="en-GB"/>
              </w:rPr>
              <w:t>79.99.193.20, www.ldil.de</w:t>
            </w:r>
          </w:p>
          <w:p w14:paraId="15A2CBD7" w14:textId="790F0015" w:rsidR="000B4155" w:rsidRPr="000B4155" w:rsidRDefault="000B4155" w:rsidP="000B4155">
            <w:pPr>
              <w:rPr>
                <w:lang w:val="en-GB"/>
              </w:rPr>
            </w:pPr>
            <w:r w:rsidRPr="003C2E13">
              <w:rPr>
                <w:b/>
                <w:lang w:val="en-GB"/>
              </w:rPr>
              <w:t>Vulnerability Explanation:</w:t>
            </w:r>
            <w:r>
              <w:rPr>
                <w:b/>
                <w:lang w:val="en-GB"/>
              </w:rPr>
              <w:t xml:space="preserve"> </w:t>
            </w:r>
            <w:r w:rsidR="00EA6F30" w:rsidRPr="00EA6F30">
              <w:rPr>
                <w:lang w:val="en-GB"/>
              </w:rPr>
              <w:t>All top 1000 service ports were filtered according to the NMAP and Nessus scans. This doesn't sound right, as the store should definitely serve publicly from ports 80 and 443. This, similarly to the previous finding, will be discussed in further detail later on.</w:t>
            </w:r>
          </w:p>
          <w:p w14:paraId="30E208F6" w14:textId="5261ADDE" w:rsidR="000B4155" w:rsidRDefault="000B4155" w:rsidP="000B4155">
            <w:pPr>
              <w:rPr>
                <w:lang w:val="en-GB"/>
              </w:rPr>
            </w:pPr>
            <w:r>
              <w:rPr>
                <w:b/>
                <w:lang w:val="en-GB"/>
              </w:rPr>
              <w:t>Severity:</w:t>
            </w:r>
            <w:r w:rsidR="00EA6F30">
              <w:rPr>
                <w:b/>
                <w:lang w:val="en-GB"/>
              </w:rPr>
              <w:t xml:space="preserve"> </w:t>
            </w:r>
            <w:r w:rsidR="00EA6F30" w:rsidRPr="00EA6F30">
              <w:rPr>
                <w:lang w:val="en-GB"/>
              </w:rPr>
              <w:t>MEDIUM</w:t>
            </w:r>
          </w:p>
        </w:tc>
      </w:tr>
    </w:tbl>
    <w:p w14:paraId="0869F209" w14:textId="77777777" w:rsidR="000B4155" w:rsidRDefault="000B4155" w:rsidP="0042111C">
      <w:pPr>
        <w:rPr>
          <w:lang w:val="en-GB"/>
        </w:rPr>
      </w:pPr>
    </w:p>
    <w:tbl>
      <w:tblPr>
        <w:tblStyle w:val="TableGrid"/>
        <w:tblW w:w="0" w:type="auto"/>
        <w:tblLook w:val="04A0" w:firstRow="1" w:lastRow="0" w:firstColumn="1" w:lastColumn="0" w:noHBand="0" w:noVBand="1"/>
      </w:tblPr>
      <w:tblGrid>
        <w:gridCol w:w="8325"/>
      </w:tblGrid>
      <w:tr w:rsidR="00EA6F30" w14:paraId="22D64718" w14:textId="77777777" w:rsidTr="00EA6F30">
        <w:tc>
          <w:tcPr>
            <w:tcW w:w="8325" w:type="dxa"/>
            <w:tcBorders>
              <w:top w:val="dotted" w:sz="4" w:space="0" w:color="auto"/>
              <w:left w:val="dotted" w:sz="4" w:space="0" w:color="auto"/>
              <w:bottom w:val="dotted" w:sz="4" w:space="0" w:color="auto"/>
              <w:right w:val="dotted" w:sz="4" w:space="0" w:color="auto"/>
            </w:tcBorders>
          </w:tcPr>
          <w:p w14:paraId="29F20EBA" w14:textId="11335D5D" w:rsidR="00EA6F30" w:rsidRDefault="00EA6F30" w:rsidP="00EA6F30">
            <w:pPr>
              <w:pStyle w:val="Title"/>
            </w:pPr>
            <w:r w:rsidRPr="00EA6F30">
              <w:t>Remotely triggerable filtering of ports by the firewall</w:t>
            </w:r>
          </w:p>
          <w:p w14:paraId="462BD148" w14:textId="4E62EAD4" w:rsidR="00EA6F30" w:rsidRPr="00EA6F30" w:rsidRDefault="00EA6F30" w:rsidP="00EA6F30">
            <w:pPr>
              <w:keepNext/>
              <w:jc w:val="both"/>
              <w:rPr>
                <w:lang w:val="en-GB"/>
              </w:rPr>
            </w:pPr>
            <w:r w:rsidRPr="003C2E13">
              <w:rPr>
                <w:b/>
                <w:lang w:val="en-GB"/>
              </w:rPr>
              <w:t>Synopsis:</w:t>
            </w:r>
            <w:r>
              <w:rPr>
                <w:b/>
                <w:lang w:val="en-GB"/>
              </w:rPr>
              <w:t xml:space="preserve"> </w:t>
            </w:r>
            <w:r w:rsidRPr="00EA6F30">
              <w:rPr>
                <w:lang w:val="en-GB"/>
              </w:rPr>
              <w:t>Traffic rejection treshold prone for remote triggering</w:t>
            </w:r>
          </w:p>
          <w:p w14:paraId="1A089D96" w14:textId="39202282" w:rsidR="00EA6F30" w:rsidRPr="00EA6F30" w:rsidRDefault="00EA6F30" w:rsidP="00EA6F30">
            <w:pPr>
              <w:keepNext/>
              <w:jc w:val="both"/>
              <w:rPr>
                <w:lang w:val="en-GB"/>
              </w:rPr>
            </w:pPr>
            <w:r w:rsidRPr="003C2E13">
              <w:rPr>
                <w:b/>
                <w:lang w:val="en-GB"/>
              </w:rPr>
              <w:t xml:space="preserve">Vulnerable Targets: </w:t>
            </w:r>
            <w:r w:rsidRPr="00EA6F30">
              <w:rPr>
                <w:lang w:val="en-GB"/>
              </w:rPr>
              <w:t>79.99.193.1, PaloAlto firewall</w:t>
            </w:r>
          </w:p>
          <w:p w14:paraId="57924295" w14:textId="64E5E52A" w:rsidR="00EA6F30" w:rsidRPr="00EA6F30" w:rsidRDefault="00EA6F30" w:rsidP="00EA6F30">
            <w:pPr>
              <w:rPr>
                <w:lang w:val="en-GB"/>
              </w:rPr>
            </w:pPr>
            <w:r w:rsidRPr="003C2E13">
              <w:rPr>
                <w:b/>
                <w:lang w:val="en-GB"/>
              </w:rPr>
              <w:t>Vulnerability Explanation:</w:t>
            </w:r>
            <w:r>
              <w:rPr>
                <w:b/>
                <w:lang w:val="en-GB"/>
              </w:rPr>
              <w:t xml:space="preserve"> </w:t>
            </w:r>
            <w:r w:rsidRPr="00EA6F30">
              <w:rPr>
                <w:lang w:val="en-GB"/>
              </w:rPr>
              <w:t>Apparently the PaloAlto firewall starts to shun source addresses that it deems as sources of port scanning. This is all good as such but it provides interesting vector for denial of service attacks as follows. An attacker could forge the source address of the connection so that the source IP address could come from one or more of the critical interest groups. At least some form of whitelisting should take place as uRPF filters are not deployed fully in the Internet and even if the first next-hop ISP did utilize uRPF the whole of Internet does not. Whitelisting of source addresses would mitigate the DoS vector in a simple manner, except that the web store should be reachable from everywhere, hence the source address filter is not enough on its own. Whitelisting the tcp/80 and tcp/443 for web store would mitigate this to some extent. Yet, whitelisting would open the door for flooding the firewall state table for the given whitelisted ports. Hence, the recommendation would be to consider using stateless filters in ISP routers for the mandatory tcp/80 and tcp/443 and do the specific filtering in the PaloAlto firewall for other non "access from anywhere" services utilizing whitelisting.</w:t>
            </w:r>
          </w:p>
          <w:p w14:paraId="59E4351C" w14:textId="1A5BFD7C" w:rsidR="00EA6F30" w:rsidRPr="00EA6F30" w:rsidRDefault="00EA6F30" w:rsidP="00EA6F30">
            <w:pPr>
              <w:rPr>
                <w:lang w:val="en-GB"/>
              </w:rPr>
            </w:pPr>
            <w:r>
              <w:rPr>
                <w:b/>
                <w:lang w:val="en-GB"/>
              </w:rPr>
              <w:t xml:space="preserve">Severity: </w:t>
            </w:r>
            <w:r>
              <w:rPr>
                <w:lang w:val="en-GB"/>
              </w:rPr>
              <w:t>HIGH</w:t>
            </w:r>
          </w:p>
        </w:tc>
      </w:tr>
    </w:tbl>
    <w:p w14:paraId="56BFD7BA" w14:textId="0A1EE9C6" w:rsidR="00EA6F30" w:rsidRDefault="00EA6F30" w:rsidP="00EA6F30">
      <w:pPr>
        <w:pStyle w:val="Heading3"/>
      </w:pPr>
      <w:r w:rsidRPr="00EA6F30">
        <w:lastRenderedPageBreak/>
        <w:t>Vulnerability findings found from inside the perimeter firewall</w:t>
      </w:r>
    </w:p>
    <w:p w14:paraId="33E34F62" w14:textId="0DAA3BAB" w:rsidR="00EA6F30" w:rsidRDefault="00EA6F30" w:rsidP="0042111C">
      <w:pPr>
        <w:rPr>
          <w:lang w:val="en-GB"/>
        </w:rPr>
      </w:pPr>
      <w:r w:rsidRPr="00EA6F30">
        <w:rPr>
          <w:lang w:val="en-GB"/>
        </w:rPr>
        <w:t>As scans executed from the outside interface were greatly affected by the behaviour of the firewall, more information about ports and services were gathered by scanning from the private network. This, nevertheless, bypasses the security provided by the firewall. On the other hand, as defence should always be multilayered and should not trust solely a single point of protection, the results can be considered as valid from the point of view of a public network, as the scans executed from therein.</w:t>
      </w:r>
    </w:p>
    <w:tbl>
      <w:tblPr>
        <w:tblStyle w:val="TableGrid"/>
        <w:tblW w:w="0" w:type="auto"/>
        <w:tblLook w:val="04A0" w:firstRow="1" w:lastRow="0" w:firstColumn="1" w:lastColumn="0" w:noHBand="0" w:noVBand="1"/>
      </w:tblPr>
      <w:tblGrid>
        <w:gridCol w:w="8325"/>
      </w:tblGrid>
      <w:tr w:rsidR="00EA6F30" w14:paraId="316592B4" w14:textId="77777777" w:rsidTr="00EA6F30">
        <w:tc>
          <w:tcPr>
            <w:tcW w:w="8325" w:type="dxa"/>
            <w:tcBorders>
              <w:top w:val="dotted" w:sz="4" w:space="0" w:color="auto"/>
              <w:left w:val="dotted" w:sz="4" w:space="0" w:color="auto"/>
              <w:bottom w:val="dotted" w:sz="4" w:space="0" w:color="auto"/>
              <w:right w:val="dotted" w:sz="4" w:space="0" w:color="auto"/>
            </w:tcBorders>
          </w:tcPr>
          <w:p w14:paraId="23AA5BB1" w14:textId="07954111" w:rsidR="00EA6F30" w:rsidRDefault="00EA6F30" w:rsidP="00EA6F30">
            <w:pPr>
              <w:pStyle w:val="Title"/>
            </w:pPr>
            <w:r w:rsidRPr="00EA6F30">
              <w:t>Undocumented device with services open</w:t>
            </w:r>
          </w:p>
          <w:p w14:paraId="598C4BC6" w14:textId="4191E744" w:rsidR="00EA6F30" w:rsidRPr="000B4155" w:rsidRDefault="00EA6F30" w:rsidP="00EA6F30">
            <w:pPr>
              <w:keepNext/>
              <w:jc w:val="both"/>
              <w:rPr>
                <w:lang w:val="en-GB"/>
              </w:rPr>
            </w:pPr>
            <w:r w:rsidRPr="003C2E13">
              <w:rPr>
                <w:b/>
                <w:lang w:val="en-GB"/>
              </w:rPr>
              <w:t>Synopsis:</w:t>
            </w:r>
            <w:r>
              <w:rPr>
                <w:b/>
                <w:lang w:val="en-GB"/>
              </w:rPr>
              <w:t xml:space="preserve"> </w:t>
            </w:r>
            <w:r w:rsidRPr="00EA6F30">
              <w:rPr>
                <w:lang w:val="en-GB"/>
              </w:rPr>
              <w:t>There are undocumented apparel in the network, with open services</w:t>
            </w:r>
          </w:p>
          <w:p w14:paraId="7643C6CA" w14:textId="3AAB2249" w:rsidR="00EA6F30" w:rsidRPr="00EA6F30" w:rsidRDefault="00EA6F30" w:rsidP="00EA6F30">
            <w:pPr>
              <w:keepNext/>
              <w:jc w:val="both"/>
              <w:rPr>
                <w:lang w:val="en-GB"/>
              </w:rPr>
            </w:pPr>
            <w:r w:rsidRPr="003C2E13">
              <w:rPr>
                <w:b/>
                <w:lang w:val="en-GB"/>
              </w:rPr>
              <w:t xml:space="preserve">Vulnerable Targets: </w:t>
            </w:r>
            <w:r w:rsidRPr="00EA6F30">
              <w:rPr>
                <w:lang w:val="en-GB"/>
              </w:rPr>
              <w:t>10.10.10.7 (Unknown host) (Additionally 79.99.193.251 (Kali), 79.99.193.234 (Nessus) as undocumented devices)</w:t>
            </w:r>
          </w:p>
          <w:p w14:paraId="212E27C0" w14:textId="5A83572D" w:rsidR="00EA6F30" w:rsidRPr="00EA6F30" w:rsidRDefault="00EA6F30" w:rsidP="00EA6F30">
            <w:pPr>
              <w:rPr>
                <w:lang w:val="en-GB"/>
              </w:rPr>
            </w:pPr>
            <w:r w:rsidRPr="003C2E13">
              <w:rPr>
                <w:b/>
                <w:lang w:val="en-GB"/>
              </w:rPr>
              <w:t>Vulnerability Explanation:</w:t>
            </w:r>
            <w:r>
              <w:rPr>
                <w:b/>
                <w:lang w:val="en-GB"/>
              </w:rPr>
              <w:t xml:space="preserve"> </w:t>
            </w:r>
            <w:r w:rsidRPr="00EA6F30">
              <w:rPr>
                <w:lang w:val="en-GB"/>
              </w:rPr>
              <w:t>First interesting finding was 10.10.10.7. What makes this address so compelling is that there was no mention of this address in the documention e.g. excel sheet. This on its own could be a severe anomaly, especially as we failed to login via SSH using the passwords and usernames available. To increase the importance of this finding was the TFTP server running on the host. We tested this by uploading some files. This means that not only was the host not documented, but it also had write access made available via TFTP. This could be exploited in terms of denial of service by filling the disk on the receiving end, obviously depending on the TFTP configuration. Uncomented IP addresses might be an indication of problems implementing change management and other administrative procedures. Two other undocumented addresses were found, namely Kali and Nessus - obviously these where not present in the time when the documentation was written but these could still be seen as worthwhile indicators of documentation lagging behind.</w:t>
            </w:r>
          </w:p>
          <w:p w14:paraId="029BE324" w14:textId="7BB42D7D" w:rsidR="00EA6F30" w:rsidRDefault="00EA6F30" w:rsidP="00EA6F30">
            <w:pPr>
              <w:rPr>
                <w:lang w:val="en-GB"/>
              </w:rPr>
            </w:pPr>
            <w:r>
              <w:rPr>
                <w:b/>
                <w:lang w:val="en-GB"/>
              </w:rPr>
              <w:t xml:space="preserve">Severity: </w:t>
            </w:r>
            <w:r w:rsidRPr="00EA6F30">
              <w:rPr>
                <w:lang w:val="en-GB"/>
              </w:rPr>
              <w:t>CRITICAL</w:t>
            </w:r>
          </w:p>
        </w:tc>
      </w:tr>
    </w:tbl>
    <w:p w14:paraId="5EFAFAAA" w14:textId="77777777" w:rsidR="00EA6F30" w:rsidRDefault="00EA6F30" w:rsidP="0042111C">
      <w:pPr>
        <w:rPr>
          <w:lang w:val="en-GB"/>
        </w:rPr>
      </w:pPr>
    </w:p>
    <w:tbl>
      <w:tblPr>
        <w:tblStyle w:val="TableGrid"/>
        <w:tblW w:w="0" w:type="auto"/>
        <w:tblLook w:val="04A0" w:firstRow="1" w:lastRow="0" w:firstColumn="1" w:lastColumn="0" w:noHBand="0" w:noVBand="1"/>
      </w:tblPr>
      <w:tblGrid>
        <w:gridCol w:w="8325"/>
      </w:tblGrid>
      <w:tr w:rsidR="00EA6F30" w14:paraId="6387FFA7" w14:textId="77777777" w:rsidTr="00EA6F30">
        <w:tc>
          <w:tcPr>
            <w:tcW w:w="8325" w:type="dxa"/>
            <w:tcBorders>
              <w:top w:val="dotted" w:sz="4" w:space="0" w:color="auto"/>
              <w:left w:val="dotted" w:sz="4" w:space="0" w:color="auto"/>
              <w:bottom w:val="dotted" w:sz="4" w:space="0" w:color="auto"/>
              <w:right w:val="dotted" w:sz="4" w:space="0" w:color="auto"/>
            </w:tcBorders>
          </w:tcPr>
          <w:p w14:paraId="19EFE0E6" w14:textId="60AD9137" w:rsidR="00EA6F30" w:rsidRDefault="00EA6F30" w:rsidP="00A613DA">
            <w:pPr>
              <w:pStyle w:val="Title"/>
              <w:keepNext/>
            </w:pPr>
            <w:r w:rsidRPr="00EA6F30">
              <w:lastRenderedPageBreak/>
              <w:t>SSH port unfiltered</w:t>
            </w:r>
          </w:p>
          <w:p w14:paraId="229385CA" w14:textId="523A7858" w:rsidR="00EA6F30" w:rsidRPr="000B4155" w:rsidRDefault="00EA6F30" w:rsidP="00A613DA">
            <w:pPr>
              <w:keepNext/>
              <w:jc w:val="both"/>
              <w:rPr>
                <w:lang w:val="en-GB"/>
              </w:rPr>
            </w:pPr>
            <w:r w:rsidRPr="003C2E13">
              <w:rPr>
                <w:b/>
                <w:lang w:val="en-GB"/>
              </w:rPr>
              <w:t>Synopsis:</w:t>
            </w:r>
            <w:r>
              <w:rPr>
                <w:b/>
                <w:lang w:val="en-GB"/>
              </w:rPr>
              <w:t xml:space="preserve"> </w:t>
            </w:r>
            <w:r w:rsidRPr="00EA6F30">
              <w:rPr>
                <w:lang w:val="en-GB"/>
              </w:rPr>
              <w:t>SSH port open from everywhere</w:t>
            </w:r>
          </w:p>
          <w:p w14:paraId="10804CA2" w14:textId="20DFF833" w:rsidR="00EA6F30" w:rsidRPr="000B4155" w:rsidRDefault="00EA6F30" w:rsidP="00A613DA">
            <w:pPr>
              <w:keepNext/>
              <w:jc w:val="both"/>
              <w:rPr>
                <w:lang w:val="en-GB"/>
              </w:rPr>
            </w:pPr>
            <w:r w:rsidRPr="003C2E13">
              <w:rPr>
                <w:b/>
                <w:lang w:val="en-GB"/>
              </w:rPr>
              <w:t xml:space="preserve">Vulnerable Targets: </w:t>
            </w:r>
            <w:r w:rsidRPr="00EA6F30">
              <w:rPr>
                <w:lang w:val="en-GB"/>
              </w:rPr>
              <w:t>10.10.10.10 (extranet.ldil.de)</w:t>
            </w:r>
          </w:p>
          <w:p w14:paraId="2508A9D0" w14:textId="4AF7A59D" w:rsidR="00EA6F30" w:rsidRPr="000B4155" w:rsidRDefault="00EA6F30" w:rsidP="00A613DA">
            <w:pPr>
              <w:keepNext/>
              <w:rPr>
                <w:lang w:val="en-GB"/>
              </w:rPr>
            </w:pPr>
            <w:r w:rsidRPr="003C2E13">
              <w:rPr>
                <w:b/>
                <w:lang w:val="en-GB"/>
              </w:rPr>
              <w:t>Vulnerability Explanation:</w:t>
            </w:r>
            <w:r>
              <w:rPr>
                <w:b/>
                <w:lang w:val="en-GB"/>
              </w:rPr>
              <w:t xml:space="preserve"> </w:t>
            </w:r>
            <w:r w:rsidRPr="00EA6F30">
              <w:rPr>
                <w:lang w:val="en-GB"/>
              </w:rPr>
              <w:t>Extranet host had SSH open from everywhere from the local iptables firewall. In practice, the input policy was set to ACCEPT, which thus allows SSH connections from anywhere. Likely this host had no in-depth SSH hardening done.</w:t>
            </w:r>
          </w:p>
          <w:p w14:paraId="66C6611A" w14:textId="422207FB" w:rsidR="00EA6F30" w:rsidRPr="00EA6F30" w:rsidRDefault="00EA6F30" w:rsidP="00A613DA">
            <w:pPr>
              <w:keepNext/>
              <w:rPr>
                <w:lang w:val="en-GB"/>
              </w:rPr>
            </w:pPr>
            <w:r>
              <w:rPr>
                <w:b/>
                <w:lang w:val="en-GB"/>
              </w:rPr>
              <w:t xml:space="preserve">Severity: </w:t>
            </w:r>
            <w:r>
              <w:rPr>
                <w:lang w:val="en-GB"/>
              </w:rPr>
              <w:t>MEDIUM</w:t>
            </w:r>
          </w:p>
        </w:tc>
      </w:tr>
    </w:tbl>
    <w:p w14:paraId="20B9C6D5" w14:textId="77777777" w:rsidR="00EA6F30" w:rsidRDefault="00EA6F30" w:rsidP="0042111C">
      <w:pPr>
        <w:rPr>
          <w:lang w:val="en-GB"/>
        </w:rPr>
      </w:pPr>
    </w:p>
    <w:tbl>
      <w:tblPr>
        <w:tblStyle w:val="TableGrid"/>
        <w:tblW w:w="0" w:type="auto"/>
        <w:tblLook w:val="04A0" w:firstRow="1" w:lastRow="0" w:firstColumn="1" w:lastColumn="0" w:noHBand="0" w:noVBand="1"/>
      </w:tblPr>
      <w:tblGrid>
        <w:gridCol w:w="8325"/>
      </w:tblGrid>
      <w:tr w:rsidR="00EA6F30" w14:paraId="2F8E5133" w14:textId="77777777" w:rsidTr="00EA6F30">
        <w:tc>
          <w:tcPr>
            <w:tcW w:w="8325" w:type="dxa"/>
            <w:tcBorders>
              <w:top w:val="dotted" w:sz="4" w:space="0" w:color="auto"/>
              <w:left w:val="dotted" w:sz="4" w:space="0" w:color="auto"/>
              <w:bottom w:val="dotted" w:sz="4" w:space="0" w:color="auto"/>
              <w:right w:val="dotted" w:sz="4" w:space="0" w:color="auto"/>
            </w:tcBorders>
          </w:tcPr>
          <w:p w14:paraId="14305BC6" w14:textId="7B7406AB" w:rsidR="00EA6F30" w:rsidRDefault="00EA6F30" w:rsidP="00EA6F30">
            <w:pPr>
              <w:pStyle w:val="Title"/>
            </w:pPr>
            <w:r w:rsidRPr="00EA6F30">
              <w:t>Non-hardened services</w:t>
            </w:r>
          </w:p>
          <w:p w14:paraId="1E3D69B0" w14:textId="4D0E8B60" w:rsidR="00EA6F30" w:rsidRPr="00EA6F30" w:rsidRDefault="00EA6F30" w:rsidP="00EA6F30">
            <w:pPr>
              <w:keepNext/>
              <w:jc w:val="both"/>
              <w:rPr>
                <w:lang w:val="en-GB"/>
              </w:rPr>
            </w:pPr>
            <w:r w:rsidRPr="003C2E13">
              <w:rPr>
                <w:b/>
                <w:lang w:val="en-GB"/>
              </w:rPr>
              <w:t>Synopsis:</w:t>
            </w:r>
            <w:r>
              <w:rPr>
                <w:b/>
                <w:lang w:val="en-GB"/>
              </w:rPr>
              <w:t xml:space="preserve"> </w:t>
            </w:r>
            <w:r w:rsidRPr="00EA6F30">
              <w:rPr>
                <w:lang w:val="en-GB"/>
              </w:rPr>
              <w:t>Services are not hardened for restricting attack surface.</w:t>
            </w:r>
          </w:p>
          <w:p w14:paraId="350C459A" w14:textId="2390F7E2" w:rsidR="00EA6F30" w:rsidRPr="000B4155" w:rsidRDefault="00EA6F30" w:rsidP="00EA6F30">
            <w:pPr>
              <w:keepNext/>
              <w:jc w:val="both"/>
              <w:rPr>
                <w:lang w:val="en-GB"/>
              </w:rPr>
            </w:pPr>
            <w:r w:rsidRPr="003C2E13">
              <w:rPr>
                <w:b/>
                <w:lang w:val="en-GB"/>
              </w:rPr>
              <w:t xml:space="preserve">Vulnerable Targets: </w:t>
            </w:r>
            <w:r w:rsidRPr="00EA6F30">
              <w:rPr>
                <w:lang w:val="en-GB"/>
              </w:rPr>
              <w:t>10.10.10.20 (www.ldil.de)</w:t>
            </w:r>
          </w:p>
          <w:p w14:paraId="32D6F56B" w14:textId="4041FC47" w:rsidR="00EA6F30" w:rsidRPr="000B4155" w:rsidRDefault="00EA6F30" w:rsidP="00EA6F30">
            <w:pPr>
              <w:rPr>
                <w:lang w:val="en-GB"/>
              </w:rPr>
            </w:pPr>
            <w:r w:rsidRPr="003C2E13">
              <w:rPr>
                <w:b/>
                <w:lang w:val="en-GB"/>
              </w:rPr>
              <w:t>Vulnerability Explanation:</w:t>
            </w:r>
            <w:r>
              <w:rPr>
                <w:b/>
                <w:lang w:val="en-GB"/>
              </w:rPr>
              <w:t xml:space="preserve"> </w:t>
            </w:r>
            <w:r w:rsidRPr="00EA6F30">
              <w:rPr>
                <w:lang w:val="en-GB"/>
              </w:rPr>
              <w:t>Magento host had several issues. To name a few: firstly basic authentication without encryption was detected, PHPMyAdmin was visible and directory browsing enabled as reported by Nessus. No authentication details should be never sent as clear text, as this would make it possible to harvest login details with simple data sniffing. PHPMyAdmin is a web frontend to administer SQL databases. This is a very powerful tool and should be absent in production servers or heavily protected by strict access limiting and other methods. The third problem brought out here is the directory browsing. This feature make it possible to for example gain valuable information about the files and directories available in the system. A good example of this could be a backup file which would make an executable file rendered as a text file providing extensive details about the system, or revealing a htaccess file to reveal the password hashes to the attacker.</w:t>
            </w:r>
          </w:p>
          <w:p w14:paraId="6C024E9A" w14:textId="740D8301" w:rsidR="00EA6F30" w:rsidRPr="00EA6F30" w:rsidRDefault="00EA6F30" w:rsidP="00EA6F30">
            <w:pPr>
              <w:rPr>
                <w:lang w:val="en-GB"/>
              </w:rPr>
            </w:pPr>
            <w:r>
              <w:rPr>
                <w:b/>
                <w:lang w:val="en-GB"/>
              </w:rPr>
              <w:t xml:space="preserve">Severity: </w:t>
            </w:r>
            <w:r w:rsidRPr="00EA6F30">
              <w:rPr>
                <w:lang w:val="en-GB"/>
              </w:rPr>
              <w:t>CRITICAL</w:t>
            </w:r>
          </w:p>
        </w:tc>
      </w:tr>
    </w:tbl>
    <w:p w14:paraId="7367A85E" w14:textId="77777777" w:rsidR="00EA6F30" w:rsidRDefault="00EA6F30" w:rsidP="0042111C">
      <w:pPr>
        <w:rPr>
          <w:lang w:val="en-GB"/>
        </w:rPr>
      </w:pPr>
    </w:p>
    <w:tbl>
      <w:tblPr>
        <w:tblStyle w:val="TableGrid"/>
        <w:tblW w:w="0" w:type="auto"/>
        <w:tblLook w:val="04A0" w:firstRow="1" w:lastRow="0" w:firstColumn="1" w:lastColumn="0" w:noHBand="0" w:noVBand="1"/>
      </w:tblPr>
      <w:tblGrid>
        <w:gridCol w:w="8325"/>
      </w:tblGrid>
      <w:tr w:rsidR="00F66DCC" w14:paraId="61A4F45E" w14:textId="77777777" w:rsidTr="00F66DCC">
        <w:tc>
          <w:tcPr>
            <w:tcW w:w="8325" w:type="dxa"/>
            <w:tcBorders>
              <w:top w:val="dotted" w:sz="4" w:space="0" w:color="auto"/>
              <w:left w:val="dotted" w:sz="4" w:space="0" w:color="auto"/>
              <w:bottom w:val="dotted" w:sz="4" w:space="0" w:color="auto"/>
              <w:right w:val="dotted" w:sz="4" w:space="0" w:color="auto"/>
            </w:tcBorders>
          </w:tcPr>
          <w:p w14:paraId="4AEF6D90" w14:textId="1F5467E5" w:rsidR="00F66DCC" w:rsidRDefault="00F66DCC">
            <w:pPr>
              <w:pStyle w:val="Title"/>
              <w:keepNext/>
              <w:pPrChange w:id="1177" w:author="Author">
                <w:pPr>
                  <w:pStyle w:val="Title"/>
                </w:pPr>
              </w:pPrChange>
            </w:pPr>
            <w:r w:rsidRPr="00F66DCC">
              <w:lastRenderedPageBreak/>
              <w:t>Plaintext authentication supported</w:t>
            </w:r>
          </w:p>
          <w:p w14:paraId="5E4AFEC2" w14:textId="7B72642B" w:rsidR="00F66DCC" w:rsidRPr="00A613DA" w:rsidRDefault="00F66DCC">
            <w:pPr>
              <w:keepNext/>
              <w:jc w:val="both"/>
              <w:rPr>
                <w:lang w:val="en-GB"/>
              </w:rPr>
            </w:pPr>
            <w:r w:rsidRPr="003C2E13">
              <w:rPr>
                <w:b/>
                <w:lang w:val="en-GB"/>
              </w:rPr>
              <w:t>Synopsis:</w:t>
            </w:r>
            <w:r>
              <w:rPr>
                <w:b/>
                <w:lang w:val="en-GB"/>
              </w:rPr>
              <w:t xml:space="preserve"> </w:t>
            </w:r>
            <w:r w:rsidRPr="00A613DA">
              <w:rPr>
                <w:lang w:val="en-GB"/>
              </w:rPr>
              <w:t>Plaintext authentication for SMTP is supported</w:t>
            </w:r>
          </w:p>
          <w:p w14:paraId="7E1C4352" w14:textId="0CA2AC11" w:rsidR="00F66DCC" w:rsidRPr="00A613DA" w:rsidRDefault="00F66DCC">
            <w:pPr>
              <w:keepNext/>
              <w:jc w:val="both"/>
              <w:rPr>
                <w:lang w:val="en-GB"/>
              </w:rPr>
            </w:pPr>
            <w:r w:rsidRPr="00A613DA">
              <w:rPr>
                <w:lang w:val="en-GB"/>
              </w:rPr>
              <w:t>Vulnerable Targets: 10.10.10.30 (mail.ldil.de)</w:t>
            </w:r>
          </w:p>
          <w:p w14:paraId="1D4FA1BE" w14:textId="0186E113" w:rsidR="00F66DCC" w:rsidRPr="000B4155" w:rsidRDefault="00F66DCC">
            <w:pPr>
              <w:keepNext/>
              <w:rPr>
                <w:lang w:val="en-GB"/>
              </w:rPr>
              <w:pPrChange w:id="1178" w:author="Author">
                <w:pPr/>
              </w:pPrChange>
            </w:pPr>
            <w:r w:rsidRPr="003C2E13">
              <w:rPr>
                <w:b/>
                <w:lang w:val="en-GB"/>
              </w:rPr>
              <w:t>Vulnerability Explanation:</w:t>
            </w:r>
            <w:r>
              <w:rPr>
                <w:b/>
                <w:lang w:val="en-GB"/>
              </w:rPr>
              <w:t xml:space="preserve"> </w:t>
            </w:r>
            <w:r w:rsidRPr="00A613DA">
              <w:rPr>
                <w:lang w:val="en-GB"/>
              </w:rPr>
              <w:t>SMTP host had plaintext authentication supported. This is a possible source of leaking user accounts. It is worth mentioning that the weaknesses in configurations mentioned above on Magento, SMTP and extranet hosts represent the type where simple software update does not likely solve the problem itself. Instead, manual configuration changes are required to mitigate the errors in question.</w:t>
            </w:r>
          </w:p>
          <w:p w14:paraId="69FE7394" w14:textId="37CA6C36" w:rsidR="00F66DCC" w:rsidRDefault="00F66DCC">
            <w:pPr>
              <w:keepNext/>
              <w:rPr>
                <w:lang w:val="en-GB"/>
              </w:rPr>
              <w:pPrChange w:id="1179" w:author="Author">
                <w:pPr/>
              </w:pPrChange>
            </w:pPr>
            <w:r>
              <w:rPr>
                <w:b/>
                <w:lang w:val="en-GB"/>
              </w:rPr>
              <w:t>Severity:</w:t>
            </w:r>
            <w:r>
              <w:t xml:space="preserve"> </w:t>
            </w:r>
            <w:r w:rsidRPr="00A613DA">
              <w:rPr>
                <w:lang w:val="en-GB"/>
              </w:rPr>
              <w:t>MEDIUM</w:t>
            </w:r>
          </w:p>
        </w:tc>
      </w:tr>
    </w:tbl>
    <w:p w14:paraId="005F09C5" w14:textId="77777777" w:rsidR="00F66DCC" w:rsidRDefault="00F66DCC" w:rsidP="0042111C">
      <w:pPr>
        <w:rPr>
          <w:lang w:val="en-GB"/>
        </w:rPr>
      </w:pPr>
    </w:p>
    <w:tbl>
      <w:tblPr>
        <w:tblStyle w:val="TableGrid"/>
        <w:tblW w:w="0" w:type="auto"/>
        <w:tblLook w:val="04A0" w:firstRow="1" w:lastRow="0" w:firstColumn="1" w:lastColumn="0" w:noHBand="0" w:noVBand="1"/>
      </w:tblPr>
      <w:tblGrid>
        <w:gridCol w:w="8325"/>
      </w:tblGrid>
      <w:tr w:rsidR="00F66DCC" w14:paraId="26E6CDF8" w14:textId="77777777" w:rsidTr="00F66DCC">
        <w:tc>
          <w:tcPr>
            <w:tcW w:w="8325" w:type="dxa"/>
            <w:tcBorders>
              <w:top w:val="dotted" w:sz="4" w:space="0" w:color="auto"/>
              <w:left w:val="dotted" w:sz="4" w:space="0" w:color="auto"/>
              <w:bottom w:val="dotted" w:sz="4" w:space="0" w:color="auto"/>
              <w:right w:val="dotted" w:sz="4" w:space="0" w:color="auto"/>
            </w:tcBorders>
          </w:tcPr>
          <w:p w14:paraId="057A7D16" w14:textId="6B9AB3B3" w:rsidR="00F66DCC" w:rsidRDefault="00F66DCC" w:rsidP="00F66DCC">
            <w:pPr>
              <w:pStyle w:val="Title"/>
            </w:pPr>
            <w:r w:rsidRPr="00F66DCC">
              <w:t>Shellshock</w:t>
            </w:r>
          </w:p>
          <w:p w14:paraId="471D5C7B" w14:textId="7DACCFC9" w:rsidR="00F66DCC" w:rsidRPr="00F66DCC" w:rsidRDefault="00F66DCC" w:rsidP="00F66DCC">
            <w:pPr>
              <w:keepNext/>
              <w:jc w:val="both"/>
              <w:rPr>
                <w:lang w:val="en-GB"/>
              </w:rPr>
            </w:pPr>
            <w:r w:rsidRPr="00F66DCC">
              <w:rPr>
                <w:b/>
                <w:lang w:val="en-GB"/>
              </w:rPr>
              <w:t>Synopsis:</w:t>
            </w:r>
            <w:r w:rsidRPr="00F66DCC">
              <w:rPr>
                <w:lang w:val="en-GB"/>
              </w:rPr>
              <w:t xml:space="preserve"> Shellshock, also known as Bashdoor, is a security vulnerability found in the Bourne Again shell (Bash).</w:t>
            </w:r>
          </w:p>
          <w:p w14:paraId="4C71A9F5" w14:textId="04B54F66" w:rsidR="00F66DCC" w:rsidRPr="00F66DCC" w:rsidRDefault="00F66DCC" w:rsidP="00F66DCC">
            <w:pPr>
              <w:keepNext/>
              <w:jc w:val="both"/>
              <w:rPr>
                <w:lang w:val="en-GB"/>
              </w:rPr>
            </w:pPr>
            <w:r w:rsidRPr="00F66DCC">
              <w:rPr>
                <w:b/>
                <w:lang w:val="en-GB"/>
              </w:rPr>
              <w:t>Vulnerable Targets:</w:t>
            </w:r>
            <w:r w:rsidRPr="00F66DCC">
              <w:rPr>
                <w:lang w:val="en-GB"/>
              </w:rPr>
              <w:t xml:space="preserve"> 10.10.10.4 (ns1.ldil.de), 10.10.10.8 (ns2.ldil.de), 10.10.10.10 (extranet.ldil.de), 10.10.10.20 (www.ldil.de), 10.10.10.40 (helpdesk.ldil.de)</w:t>
            </w:r>
          </w:p>
          <w:p w14:paraId="3F91FC96" w14:textId="23F5C236" w:rsidR="00F66DCC" w:rsidRDefault="00F66DCC" w:rsidP="00F66DCC">
            <w:pPr>
              <w:rPr>
                <w:lang w:val="en-GB"/>
              </w:rPr>
            </w:pPr>
            <w:r w:rsidRPr="00F66DCC">
              <w:rPr>
                <w:lang w:val="en-GB"/>
              </w:rPr>
              <w:t>Vulnerability Explanation: Shellshock, also known as Bashdoor, is a security vulnerability found in the Bourne Again shell (Bash). Shellshock was seen first time in september 2014, yet this vulnerability appears to be present in LDIL environment likely due to software upgrades being unavailable, since Shellshock is relatively trivial to patch simply by upgrading the bash shell to newer, less vulnerable version.</w:t>
            </w:r>
          </w:p>
          <w:p w14:paraId="5ADBBD54" w14:textId="77777777" w:rsidR="00F66DCC" w:rsidRPr="00F66DCC" w:rsidRDefault="00F66DCC" w:rsidP="00F66DCC">
            <w:pPr>
              <w:rPr>
                <w:lang w:val="en-GB"/>
              </w:rPr>
            </w:pPr>
            <w:r w:rsidRPr="00F66DCC">
              <w:rPr>
                <w:lang w:val="en-GB"/>
              </w:rPr>
              <w:t>It should be noted that these where found during the scanning from the *inside* of the network.</w:t>
            </w:r>
          </w:p>
          <w:p w14:paraId="3AFB2BA3" w14:textId="77777777" w:rsidR="00F66DCC" w:rsidRPr="00F66DCC" w:rsidRDefault="00F66DCC" w:rsidP="00F66DCC">
            <w:pPr>
              <w:rPr>
                <w:lang w:val="en-GB"/>
              </w:rPr>
            </w:pPr>
            <w:r w:rsidRPr="00F66DCC">
              <w:rPr>
                <w:lang w:val="en-GB"/>
              </w:rPr>
              <w:t>These vulnerabilities were not detected during the scanning from outside - this could be due to various factors such as:</w:t>
            </w:r>
          </w:p>
          <w:p w14:paraId="53B591A5" w14:textId="31471227" w:rsidR="00F66DCC" w:rsidRPr="00A613DA" w:rsidRDefault="00F66DCC" w:rsidP="00A613DA">
            <w:pPr>
              <w:pStyle w:val="ListParagraph"/>
              <w:numPr>
                <w:ilvl w:val="0"/>
                <w:numId w:val="42"/>
              </w:numPr>
              <w:rPr>
                <w:lang w:val="en-GB"/>
              </w:rPr>
            </w:pPr>
            <w:r w:rsidRPr="00A613DA">
              <w:rPr>
                <w:lang w:val="en-GB"/>
              </w:rPr>
              <w:t>The dynamic manner how the PaloAlto firewall responded to port scanning by blocking the source address during scanning</w:t>
            </w:r>
          </w:p>
          <w:p w14:paraId="36C30780" w14:textId="79B4F902" w:rsidR="00F66DCC" w:rsidRPr="00A613DA" w:rsidRDefault="00F66DCC" w:rsidP="00A613DA">
            <w:pPr>
              <w:pStyle w:val="ListParagraph"/>
              <w:numPr>
                <w:ilvl w:val="0"/>
                <w:numId w:val="42"/>
              </w:numPr>
              <w:rPr>
                <w:lang w:val="en-GB"/>
              </w:rPr>
            </w:pPr>
            <w:r w:rsidRPr="00A613DA">
              <w:rPr>
                <w:lang w:val="en-GB"/>
              </w:rPr>
              <w:t>Possibly due to packet filtering taking place as expected</w:t>
            </w:r>
            <w:r w:rsidR="00A613DA" w:rsidRPr="00A613DA">
              <w:rPr>
                <w:lang w:val="en-GB"/>
              </w:rPr>
              <w:t xml:space="preserve">, </w:t>
            </w:r>
            <w:r w:rsidRPr="00A613DA">
              <w:rPr>
                <w:lang w:val="en-GB"/>
              </w:rPr>
              <w:t>Nevertheless, Shellshock opens interesting opportunities for exploitation assuming some means to access the aforementioned hosts inside the packet filtering perimeter.</w:t>
            </w:r>
          </w:p>
          <w:p w14:paraId="67139D76" w14:textId="77777777" w:rsidR="00F66DCC" w:rsidRPr="00F66DCC" w:rsidRDefault="00F66DCC" w:rsidP="00F66DCC">
            <w:pPr>
              <w:rPr>
                <w:lang w:val="en-GB"/>
              </w:rPr>
            </w:pPr>
            <w:r w:rsidRPr="00F66DCC">
              <w:rPr>
                <w:lang w:val="en-GB"/>
              </w:rPr>
              <w:lastRenderedPageBreak/>
              <w:t>As previously stated, Shellshock is vulnerability in the Bash shell. More in-depth explanation is that Bash unintentionally executes directives when commands are chained to the very end of the function definitions that in turn are stored values within the system environment variables. What makes Shellshock so nasty is that the way it exploits the Bash function export feature to a net effect of providing user access to functionality that is not supposed to be available to the user executing the Bash shell. This happens since each instance of Bash scans the environment variable list for scripts, and assembles these scripts into a statement that defines the script within the new instance and finally executes the command. Bash has no means to verify the origin or validity of these script definitions. This leads to a scenario where attacker can execute commands on the system or abuse other bugs that might exist in Bash.</w:t>
            </w:r>
          </w:p>
          <w:p w14:paraId="2628488B" w14:textId="0C2B827F" w:rsidR="00F66DCC" w:rsidRDefault="00F66DCC" w:rsidP="00F66DCC">
            <w:pPr>
              <w:rPr>
                <w:lang w:val="en-GB"/>
              </w:rPr>
            </w:pPr>
            <w:r w:rsidRPr="00F66DCC">
              <w:rPr>
                <w:lang w:val="en-GB"/>
              </w:rPr>
              <w:t>Given that the mentioned functionality might sound solely locally exploitable vulnerability, unfortunately this is not the case as various pieces of remotely reachable software - such as web servers - might utilize Bash to execute functions such as system(). This means that Shellshock is not only locally exploitable. As a proof of this in the first phases Shellshock announcement it was actively exploited by DoS practitioners, mostly to build botnets utilized in DDoS attacks.</w:t>
            </w:r>
          </w:p>
          <w:p w14:paraId="7C39ED84" w14:textId="3A686344" w:rsidR="00F66DCC" w:rsidRPr="00F66DCC" w:rsidRDefault="00F66DCC" w:rsidP="00F66DCC">
            <w:pPr>
              <w:rPr>
                <w:lang w:val="en-GB"/>
              </w:rPr>
            </w:pPr>
            <w:r w:rsidRPr="00F66DCC">
              <w:rPr>
                <w:b/>
                <w:lang w:val="en-GB"/>
              </w:rPr>
              <w:t>Business impacts of the attack vector:</w:t>
            </w:r>
            <w:r w:rsidRPr="00F66DCC">
              <w:rPr>
                <w:lang w:val="en-GB"/>
              </w:rPr>
              <w:t xml:space="preserve"> This being said, ldil.de runs largely on top of web servers hosted on Linux environment when bash tends to be the default shell. This sets the ground for urgency of updating the shell since shellsock provides ground for taking out or corrupting part of the core business infrastructure, namely the web shop. This is also key element in terms of fulfilling the PCI DSS security requirements set for the platform producing the service. These are obvious fail-factors for audit.</w:t>
            </w:r>
          </w:p>
          <w:p w14:paraId="74CAE602" w14:textId="1F6DBB5B" w:rsidR="00F66DCC" w:rsidRDefault="00F66DCC" w:rsidP="00F66DCC">
            <w:pPr>
              <w:tabs>
                <w:tab w:val="left" w:pos="1827"/>
              </w:tabs>
              <w:rPr>
                <w:lang w:val="en-GB"/>
              </w:rPr>
            </w:pPr>
            <w:r w:rsidRPr="00F66DCC">
              <w:rPr>
                <w:b/>
                <w:lang w:val="en-GB"/>
              </w:rPr>
              <w:t>Severity:</w:t>
            </w:r>
            <w:r w:rsidRPr="00F66DCC">
              <w:rPr>
                <w:lang w:val="en-GB"/>
              </w:rPr>
              <w:t xml:space="preserve"> CRITICAL</w:t>
            </w:r>
          </w:p>
        </w:tc>
      </w:tr>
    </w:tbl>
    <w:p w14:paraId="103FA0CE" w14:textId="77777777" w:rsidR="00F66DCC" w:rsidRDefault="00F66DCC" w:rsidP="0042111C">
      <w:pPr>
        <w:rPr>
          <w:lang w:val="en-GB"/>
        </w:rPr>
      </w:pPr>
    </w:p>
    <w:tbl>
      <w:tblPr>
        <w:tblStyle w:val="TableGrid"/>
        <w:tblW w:w="0" w:type="auto"/>
        <w:tblLook w:val="04A0" w:firstRow="1" w:lastRow="0" w:firstColumn="1" w:lastColumn="0" w:noHBand="0" w:noVBand="1"/>
      </w:tblPr>
      <w:tblGrid>
        <w:gridCol w:w="8325"/>
      </w:tblGrid>
      <w:tr w:rsidR="00F66DCC" w14:paraId="3B1C42A1" w14:textId="77777777" w:rsidTr="00F66DCC">
        <w:tc>
          <w:tcPr>
            <w:tcW w:w="8325" w:type="dxa"/>
            <w:tcBorders>
              <w:top w:val="dotted" w:sz="4" w:space="0" w:color="auto"/>
              <w:left w:val="dotted" w:sz="4" w:space="0" w:color="auto"/>
              <w:bottom w:val="dotted" w:sz="4" w:space="0" w:color="auto"/>
              <w:right w:val="dotted" w:sz="4" w:space="0" w:color="auto"/>
            </w:tcBorders>
          </w:tcPr>
          <w:p w14:paraId="454CF866" w14:textId="18300032" w:rsidR="00F66DCC" w:rsidRDefault="00F66DCC" w:rsidP="00F66DCC">
            <w:pPr>
              <w:pStyle w:val="Title"/>
            </w:pPr>
            <w:r>
              <w:t>Weak cryptographic ciphers</w:t>
            </w:r>
          </w:p>
          <w:p w14:paraId="648A456A" w14:textId="13F03436" w:rsidR="00F66DCC" w:rsidRPr="00F46E44" w:rsidRDefault="00F66DCC" w:rsidP="00A613DA">
            <w:pPr>
              <w:rPr>
                <w:lang w:val="en-US"/>
              </w:rPr>
            </w:pPr>
            <w:r w:rsidRPr="00A613DA">
              <w:rPr>
                <w:b/>
                <w:lang w:val="en-US"/>
              </w:rPr>
              <w:t>Synopsis:</w:t>
            </w:r>
            <w:r w:rsidRPr="00A613DA">
              <w:rPr>
                <w:lang w:val="en-US"/>
              </w:rPr>
              <w:t xml:space="preserve"> This is a general discussion concerning the known weak cryptographic ciphers found from ldil.de environment. </w:t>
            </w:r>
            <w:r w:rsidRPr="00F46E44">
              <w:rPr>
                <w:lang w:val="en-US"/>
              </w:rPr>
              <w:t xml:space="preserve">We will also discuss few of the known vulnerabilities related to weak ciphers, namely arcfour (eg. alleged RC4), CBC and </w:t>
            </w:r>
            <w:r w:rsidRPr="00F46E44">
              <w:rPr>
                <w:lang w:val="en-US"/>
              </w:rPr>
              <w:lastRenderedPageBreak/>
              <w:t>weak MAC algorithms. These weak ciphers were found from multiple hosts in the ldil.de environment, for instance the Magento based web shop. This on its own is a significant business risk as ldil.de relies largely on the web shop infrastucture to work.</w:t>
            </w:r>
          </w:p>
          <w:p w14:paraId="3D32301F" w14:textId="75F8411C" w:rsidR="00F66DCC" w:rsidRPr="00A613DA" w:rsidRDefault="00F66DCC" w:rsidP="00A613DA">
            <w:pPr>
              <w:rPr>
                <w:b/>
                <w:lang w:val="en-US"/>
              </w:rPr>
            </w:pPr>
            <w:r w:rsidRPr="00A613DA">
              <w:rPr>
                <w:b/>
                <w:lang w:val="en-US"/>
              </w:rPr>
              <w:t>Vulnerable Target:</w:t>
            </w:r>
            <w:r w:rsidRPr="00A613DA">
              <w:rPr>
                <w:lang w:val="en-US"/>
              </w:rPr>
              <w:t xml:space="preserve"> 10.10.10.20 (www.ldil.de), 10.10.10.10 (extranet.ldil.de), 10.10.10.0/24: all host for SSH issues.</w:t>
            </w:r>
          </w:p>
          <w:p w14:paraId="305DC4D7" w14:textId="39DC26D2" w:rsidR="00F66DCC" w:rsidRPr="00F46E44" w:rsidRDefault="00F66DCC" w:rsidP="00A613DA">
            <w:pPr>
              <w:rPr>
                <w:lang w:val="en-US"/>
                <w:rPrChange w:id="1180" w:author="Author">
                  <w:rPr/>
                </w:rPrChange>
              </w:rPr>
            </w:pPr>
            <w:r w:rsidRPr="00F46E44">
              <w:rPr>
                <w:b/>
                <w:lang w:val="en-US"/>
                <w:rPrChange w:id="1181" w:author="Author">
                  <w:rPr>
                    <w:b/>
                  </w:rPr>
                </w:rPrChange>
              </w:rPr>
              <w:t xml:space="preserve">Severity: </w:t>
            </w:r>
            <w:r w:rsidRPr="00F46E44">
              <w:rPr>
                <w:lang w:val="en-US"/>
                <w:rPrChange w:id="1182" w:author="Author">
                  <w:rPr/>
                </w:rPrChange>
              </w:rPr>
              <w:t>CRITICAL</w:t>
            </w:r>
          </w:p>
          <w:p w14:paraId="596A9500" w14:textId="4A77C605" w:rsidR="00F66DCC" w:rsidRPr="00A613DA" w:rsidRDefault="00F66DCC" w:rsidP="00A613DA">
            <w:pPr>
              <w:rPr>
                <w:b/>
                <w:lang w:val="en-US"/>
              </w:rPr>
            </w:pPr>
            <w:r w:rsidRPr="00F46E44">
              <w:rPr>
                <w:b/>
                <w:lang w:val="en-US"/>
                <w:rPrChange w:id="1183" w:author="Author">
                  <w:rPr>
                    <w:b/>
                  </w:rPr>
                </w:rPrChange>
              </w:rPr>
              <w:t>Vulnerability Explanation:</w:t>
            </w:r>
            <w:r w:rsidRPr="00F46E44">
              <w:rPr>
                <w:lang w:val="en-US"/>
                <w:rPrChange w:id="1184" w:author="Author">
                  <w:rPr/>
                </w:rPrChange>
              </w:rPr>
              <w:t xml:space="preserve"> By using weak ciphers it is possible that for example some or all parts of the encrypted message could be made readable by offender. </w:t>
            </w:r>
            <w:r w:rsidRPr="00A613DA">
              <w:rPr>
                <w:lang w:val="en-US"/>
              </w:rPr>
              <w:t>This is especially critical for administrative traffic, since administrative infrastructure can be seen as one step more confidential than the production environment being administrated, namely restricted environment could be administrated from a secret administration envi</w:t>
            </w:r>
            <w:r w:rsidR="00A613DA" w:rsidRPr="00A613DA">
              <w:rPr>
                <w:lang w:val="en-US"/>
              </w:rPr>
              <w:t>r</w:t>
            </w:r>
            <w:r w:rsidRPr="00A613DA">
              <w:rPr>
                <w:lang w:val="en-US"/>
              </w:rPr>
              <w:t>onment.</w:t>
            </w:r>
          </w:p>
          <w:p w14:paraId="3CE7589B" w14:textId="77777777" w:rsidR="00A613DA" w:rsidRPr="00A613DA" w:rsidRDefault="00A613DA" w:rsidP="00A613DA">
            <w:pPr>
              <w:rPr>
                <w:lang w:val="en-US"/>
              </w:rPr>
            </w:pPr>
            <w:r w:rsidRPr="00A613DA">
              <w:rPr>
                <w:lang w:val="en-US"/>
              </w:rPr>
              <w:t>Since it is in practice possible to use only computationally secure algorithms it is a good idea to make sure that the algorithms used are not too quick, cheap or trivial to reverse without immense computing power. Thus, it is greatly discouraged to use bad ciphers which for example RC4 is with its several known flaws.</w:t>
            </w:r>
          </w:p>
          <w:p w14:paraId="16C7D632" w14:textId="77777777" w:rsidR="00A613DA" w:rsidRPr="00A613DA" w:rsidRDefault="00A613DA" w:rsidP="00A613DA">
            <w:pPr>
              <w:rPr>
                <w:lang w:val="en-US"/>
              </w:rPr>
            </w:pPr>
            <w:r w:rsidRPr="00A613DA">
              <w:rPr>
                <w:lang w:val="en-US"/>
              </w:rPr>
              <w:t>CBC (Cipher Block Chaining) used in SSH also has known vulnerabilities. By taking advantage of these vulnerabilities, an attacker might recover plaintext from the ciphertext. Thus it is strongly adviced to disable CBC from cipher sets. The last issue discussed here is the use of weak MAC algorithms. MAC (Message Authentication Code) algorithms are used to ensure integrity of the messages. Integrity issues as such don't reveal the secured data directly, but as integrity is still a basic part of security, the weaknesses should not be around on purpose. In this case for example, MD5 is used as one possible algorithm. MD5 is prone to hash collisions with very little effort, thus it is fairly trivial to falsify the message whilst keeping the MD5 sum identical to the original one.</w:t>
            </w:r>
          </w:p>
          <w:p w14:paraId="075E2FFA" w14:textId="6779B2CA" w:rsidR="00A613DA" w:rsidRPr="00A613DA" w:rsidRDefault="00A613DA" w:rsidP="00A613DA">
            <w:pPr>
              <w:rPr>
                <w:lang w:val="en-US"/>
              </w:rPr>
            </w:pPr>
            <w:r w:rsidRPr="00A613DA">
              <w:rPr>
                <w:lang w:val="en-US"/>
              </w:rPr>
              <w:t xml:space="preserve"> Weak algorithms are especially critical in web shop applications which, when exploited, can have severe complications in terms of loss of reputation, client data and business. Several weak algorithms have for example known man-in-the-middle attack methods, which make it possible to capture the traffic by a malicious third </w:t>
            </w:r>
            <w:r w:rsidRPr="00A613DA">
              <w:rPr>
                <w:lang w:val="en-US"/>
              </w:rPr>
              <w:lastRenderedPageBreak/>
              <w:t>party. Attacks like POODLE, which was identified by Nessus in several services, could be used to launch an attack of this sort.</w:t>
            </w:r>
          </w:p>
          <w:p w14:paraId="51DA16C8" w14:textId="77777777" w:rsidR="00A613DA" w:rsidRPr="00A613DA" w:rsidRDefault="00A613DA" w:rsidP="00A613DA">
            <w:pPr>
              <w:rPr>
                <w:lang w:val="en-US"/>
              </w:rPr>
            </w:pPr>
            <w:r w:rsidRPr="00A613DA">
              <w:rPr>
                <w:lang w:val="en-US"/>
              </w:rPr>
              <w:t>In general, it is very important to keep all communication data properly encrypted, by using recommended crypto settings. Usually communication happens on top of a less secure media, for example the Internet, which can not be fully controlled by the administration and data protection plays a huge part in there. It should be noted that while some of the issues mentioned here could have been mitigated by updating the relevant packages - assuming those where available in RGCE to begin with - there is also need for changes in application server configuration in order for the weak ciphers to be disabled. This emphasises the importance of change management and keeping up with latest security bulletins, such as NCSA mailing list.</w:t>
            </w:r>
          </w:p>
          <w:p w14:paraId="2745C827" w14:textId="548BED2F" w:rsidR="00A613DA" w:rsidRPr="00A613DA" w:rsidRDefault="00A613DA" w:rsidP="00A613DA">
            <w:pPr>
              <w:rPr>
                <w:lang w:val="en-US"/>
              </w:rPr>
            </w:pPr>
            <w:r w:rsidRPr="00A613DA">
              <w:rPr>
                <w:b/>
                <w:lang w:val="en-US"/>
              </w:rPr>
              <w:t>Business impacts of the attach vector:</w:t>
            </w:r>
            <w:r w:rsidRPr="00A613DA">
              <w:rPr>
                <w:lang w:val="en-US"/>
              </w:rPr>
              <w:t xml:space="preserve"> These ciphers are part of the webshop environment, but their effects can be seen in other services as well, such as SSH. SSH, being used for maintenace tasks makes it even more critical for these vulnerabilities to get patched the soonest. This makes encryption a critical audit criteria.</w:t>
            </w:r>
          </w:p>
        </w:tc>
      </w:tr>
    </w:tbl>
    <w:p w14:paraId="44E57F1F" w14:textId="77777777" w:rsidR="0042111C" w:rsidRPr="003C2E13" w:rsidRDefault="0042111C" w:rsidP="0042111C">
      <w:pPr>
        <w:pStyle w:val="Heading3"/>
        <w:rPr>
          <w:lang w:val="en-GB"/>
        </w:rPr>
      </w:pPr>
      <w:r w:rsidRPr="003C2E13">
        <w:rPr>
          <w:lang w:val="en-GB"/>
        </w:rPr>
        <w:lastRenderedPageBreak/>
        <w:t>List of vulnerabilities in workstation networks and WEB services</w:t>
      </w:r>
    </w:p>
    <w:tbl>
      <w:tblPr>
        <w:tblStyle w:val="TableGrid"/>
        <w:tblW w:w="0" w:type="auto"/>
        <w:tblLook w:val="04A0" w:firstRow="1" w:lastRow="0" w:firstColumn="1" w:lastColumn="0" w:noHBand="0" w:noVBand="1"/>
      </w:tblPr>
      <w:tblGrid>
        <w:gridCol w:w="8325"/>
      </w:tblGrid>
      <w:tr w:rsidR="0042111C" w:rsidRPr="003C2E13" w14:paraId="27E125CD" w14:textId="77777777" w:rsidTr="0042111C">
        <w:tc>
          <w:tcPr>
            <w:tcW w:w="8325" w:type="dxa"/>
            <w:tcBorders>
              <w:top w:val="dotted" w:sz="4" w:space="0" w:color="auto"/>
              <w:left w:val="dotted" w:sz="4" w:space="0" w:color="auto"/>
              <w:bottom w:val="dotted" w:sz="4" w:space="0" w:color="auto"/>
              <w:right w:val="dotted" w:sz="4" w:space="0" w:color="auto"/>
            </w:tcBorders>
          </w:tcPr>
          <w:p w14:paraId="334A949D" w14:textId="77777777" w:rsidR="0042111C" w:rsidRPr="003C2E13" w:rsidRDefault="0042111C" w:rsidP="006003F7">
            <w:pPr>
              <w:pStyle w:val="Title"/>
              <w:rPr>
                <w:lang w:val="en-GB"/>
              </w:rPr>
            </w:pPr>
            <w:bookmarkStart w:id="1185" w:name="_Toc503028823"/>
            <w:r w:rsidRPr="003C2E13">
              <w:rPr>
                <w:lang w:val="en-GB"/>
              </w:rPr>
              <w:t>Vulnerability in DNS Resolution</w:t>
            </w:r>
          </w:p>
          <w:p w14:paraId="4F342865" w14:textId="77777777" w:rsidR="0042111C" w:rsidRPr="003C2E13" w:rsidRDefault="0042111C" w:rsidP="006003F7">
            <w:pPr>
              <w:jc w:val="both"/>
              <w:rPr>
                <w:bCs/>
                <w:lang w:val="en-GB"/>
              </w:rPr>
            </w:pPr>
            <w:r w:rsidRPr="003C2E13">
              <w:rPr>
                <w:b/>
                <w:bCs/>
                <w:lang w:val="en-GB"/>
              </w:rPr>
              <w:t xml:space="preserve">Synopsis: </w:t>
            </w:r>
            <w:r w:rsidRPr="003C2E13">
              <w:rPr>
                <w:bCs/>
                <w:lang w:val="en-GB"/>
              </w:rPr>
              <w:t>Arbitrary code can be executed on the remote host through the installed Windows DNS client.</w:t>
            </w:r>
            <w:r w:rsidRPr="003C2E13">
              <w:rPr>
                <w:b/>
                <w:bCs/>
                <w:lang w:val="en-GB"/>
              </w:rPr>
              <w:t xml:space="preserve"> </w:t>
            </w:r>
          </w:p>
          <w:p w14:paraId="1EFE90F9" w14:textId="77777777" w:rsidR="0042111C" w:rsidRPr="003C2E13" w:rsidRDefault="0042111C" w:rsidP="006003F7">
            <w:pPr>
              <w:jc w:val="both"/>
              <w:rPr>
                <w:b/>
                <w:lang w:val="en-GB"/>
              </w:rPr>
            </w:pPr>
            <w:r w:rsidRPr="003C2E13">
              <w:rPr>
                <w:b/>
                <w:lang w:val="en-GB"/>
              </w:rPr>
              <w:t xml:space="preserve">Vulnerable Targets: </w:t>
            </w:r>
          </w:p>
          <w:p w14:paraId="270C519D" w14:textId="77777777" w:rsidR="0042111C" w:rsidRPr="003C2E13" w:rsidRDefault="0042111C" w:rsidP="006003F7">
            <w:pPr>
              <w:jc w:val="both"/>
              <w:rPr>
                <w:lang w:val="en-GB"/>
              </w:rPr>
            </w:pPr>
            <w:r w:rsidRPr="003C2E13">
              <w:fldChar w:fldCharType="begin"/>
            </w:r>
            <w:r w:rsidRPr="003C2E13">
              <w:rPr>
                <w:lang w:val="en-GB"/>
                <w:rPrChange w:id="1186" w:author="Author">
                  <w:rPr/>
                </w:rPrChange>
              </w:rPr>
              <w:instrText xml:space="preserve"> HYPERLINK "http://files.ldil.de" </w:instrText>
            </w:r>
            <w:r w:rsidRPr="003C2E13">
              <w:fldChar w:fldCharType="separate"/>
            </w:r>
            <w:r w:rsidRPr="003C2E13">
              <w:rPr>
                <w:rStyle w:val="Hyperlink"/>
                <w:lang w:val="en-GB"/>
              </w:rPr>
              <w:t>files.ldil.de</w:t>
            </w:r>
            <w:r w:rsidRPr="003C2E13">
              <w:rPr>
                <w:rStyle w:val="Hyperlink"/>
                <w:lang w:val="en-GB"/>
              </w:rPr>
              <w:fldChar w:fldCharType="end"/>
            </w:r>
            <w:r w:rsidRPr="003C2E13">
              <w:rPr>
                <w:lang w:val="en-GB"/>
              </w:rPr>
              <w:t xml:space="preserve"> / 10.0.100.20</w:t>
            </w:r>
          </w:p>
          <w:p w14:paraId="1EA3AD82" w14:textId="77777777" w:rsidR="0042111C" w:rsidRPr="003C2E13" w:rsidRDefault="0042111C" w:rsidP="006003F7">
            <w:pPr>
              <w:jc w:val="both"/>
              <w:rPr>
                <w:lang w:val="en-GB"/>
              </w:rPr>
            </w:pPr>
            <w:r w:rsidRPr="003C2E13">
              <w:fldChar w:fldCharType="begin"/>
            </w:r>
            <w:r w:rsidRPr="003C2E13">
              <w:rPr>
                <w:lang w:val="en-GB"/>
                <w:rPrChange w:id="1187" w:author="Author">
                  <w:rPr/>
                </w:rPrChange>
              </w:rPr>
              <w:instrText xml:space="preserve"> HYPERLINK "http://dc.ldil.de" </w:instrText>
            </w:r>
            <w:r w:rsidRPr="003C2E13">
              <w:fldChar w:fldCharType="separate"/>
            </w:r>
            <w:r w:rsidRPr="003C2E13">
              <w:rPr>
                <w:rStyle w:val="Hyperlink"/>
                <w:lang w:val="en-GB"/>
              </w:rPr>
              <w:t>dc.ldil.de</w:t>
            </w:r>
            <w:r w:rsidRPr="003C2E13">
              <w:rPr>
                <w:rStyle w:val="Hyperlink"/>
                <w:lang w:val="en-GB"/>
              </w:rPr>
              <w:fldChar w:fldCharType="end"/>
            </w:r>
            <w:r w:rsidRPr="003C2E13">
              <w:rPr>
                <w:lang w:val="en-GB"/>
              </w:rPr>
              <w:t xml:space="preserve"> / 10.0.100.10</w:t>
            </w:r>
          </w:p>
          <w:p w14:paraId="084413EB" w14:textId="77777777" w:rsidR="0042111C" w:rsidRPr="003C2E13" w:rsidRDefault="0042111C" w:rsidP="006003F7">
            <w:pPr>
              <w:jc w:val="both"/>
              <w:rPr>
                <w:lang w:val="en-GB"/>
              </w:rPr>
            </w:pPr>
            <w:r w:rsidRPr="003C2E13">
              <w:rPr>
                <w:rStyle w:val="Hyperlink"/>
                <w:lang w:val="en-GB"/>
              </w:rPr>
              <w:t>rodc.ldil.de</w:t>
            </w:r>
            <w:r w:rsidRPr="003C2E13">
              <w:rPr>
                <w:lang w:val="en-GB"/>
              </w:rPr>
              <w:t xml:space="preserve"> / 192.168.10.10</w:t>
            </w:r>
          </w:p>
          <w:p w14:paraId="36BCE0FC" w14:textId="77777777" w:rsidR="0042111C" w:rsidRPr="003C2E13" w:rsidRDefault="0042111C" w:rsidP="006003F7">
            <w:pPr>
              <w:jc w:val="both"/>
              <w:rPr>
                <w:lang w:val="en-GB"/>
              </w:rPr>
            </w:pPr>
            <w:r w:rsidRPr="003C2E13">
              <w:rPr>
                <w:b/>
                <w:lang w:val="en-GB"/>
              </w:rPr>
              <w:t>Vulnerability Explanation</w:t>
            </w:r>
            <w:r w:rsidRPr="003C2E13">
              <w:rPr>
                <w:lang w:val="en-GB"/>
              </w:rPr>
              <w:t>: A flaw in the way the installed Windows DNS client processes Link-local Multicast Name Resolution (LLMNR) queries can be exploited to execute arbitrary code in the context of the NetworkService account. On Windows Vista, 2008, 7, and 2008 R2, the issue can be exploited remotely.</w:t>
            </w:r>
          </w:p>
          <w:p w14:paraId="070FE962" w14:textId="77777777" w:rsidR="0042111C" w:rsidRPr="003C2E13" w:rsidRDefault="0042111C" w:rsidP="006003F7">
            <w:pPr>
              <w:jc w:val="both"/>
              <w:rPr>
                <w:lang w:val="en-GB"/>
              </w:rPr>
            </w:pPr>
            <w:r w:rsidRPr="003C2E13">
              <w:rPr>
                <w:b/>
                <w:lang w:val="en-GB"/>
              </w:rPr>
              <w:t>Vulnerability Fix</w:t>
            </w:r>
            <w:r w:rsidRPr="003C2E13">
              <w:rPr>
                <w:lang w:val="en-GB"/>
              </w:rPr>
              <w:t>: Install patch for Windows 2008 R2.</w:t>
            </w:r>
          </w:p>
          <w:p w14:paraId="0879132C" w14:textId="77777777" w:rsidR="0042111C" w:rsidRPr="003C2E13" w:rsidRDefault="0042111C" w:rsidP="006003F7">
            <w:pPr>
              <w:jc w:val="both"/>
              <w:rPr>
                <w:b/>
                <w:color w:val="FF0000"/>
                <w:lang w:val="en-GB"/>
              </w:rPr>
            </w:pPr>
            <w:r w:rsidRPr="003C2E13">
              <w:rPr>
                <w:b/>
                <w:lang w:val="en-GB"/>
              </w:rPr>
              <w:t xml:space="preserve">Severity: </w:t>
            </w:r>
            <w:r w:rsidRPr="00EE4B32">
              <w:rPr>
                <w:b/>
                <w:lang w:val="en-GB"/>
                <w:rPrChange w:id="1188" w:author="Author">
                  <w:rPr>
                    <w:b/>
                    <w:color w:val="FF0000"/>
                    <w:lang w:val="en-GB"/>
                  </w:rPr>
                </w:rPrChange>
              </w:rPr>
              <w:t>CRITICAL</w:t>
            </w:r>
          </w:p>
        </w:tc>
      </w:tr>
      <w:bookmarkEnd w:id="1185"/>
    </w:tbl>
    <w:p w14:paraId="4ADCE6A2" w14:textId="77777777" w:rsidR="0042111C" w:rsidRDefault="0042111C" w:rsidP="0042111C">
      <w:pPr>
        <w:rPr>
          <w:lang w:val="en-GB"/>
        </w:rPr>
      </w:pPr>
    </w:p>
    <w:tbl>
      <w:tblPr>
        <w:tblStyle w:val="TableGrid"/>
        <w:tblW w:w="0" w:type="auto"/>
        <w:tblLook w:val="04A0" w:firstRow="1" w:lastRow="0" w:firstColumn="1" w:lastColumn="0" w:noHBand="0" w:noVBand="1"/>
      </w:tblPr>
      <w:tblGrid>
        <w:gridCol w:w="8325"/>
      </w:tblGrid>
      <w:tr w:rsidR="006003F7" w14:paraId="4D71E49C" w14:textId="77777777" w:rsidTr="006003F7">
        <w:tc>
          <w:tcPr>
            <w:tcW w:w="8325" w:type="dxa"/>
            <w:tcBorders>
              <w:top w:val="dotted" w:sz="4" w:space="0" w:color="auto"/>
              <w:left w:val="dotted" w:sz="4" w:space="0" w:color="auto"/>
              <w:bottom w:val="dotted" w:sz="4" w:space="0" w:color="auto"/>
              <w:right w:val="dotted" w:sz="4" w:space="0" w:color="auto"/>
            </w:tcBorders>
          </w:tcPr>
          <w:p w14:paraId="0A7B69E7" w14:textId="77777777" w:rsidR="006003F7" w:rsidRPr="003C2E13" w:rsidRDefault="006003F7" w:rsidP="006003F7">
            <w:pPr>
              <w:pStyle w:val="Title"/>
              <w:keepNext/>
              <w:rPr>
                <w:lang w:val="en-GB"/>
              </w:rPr>
            </w:pPr>
            <w:bookmarkStart w:id="1189" w:name="_Toc503028824"/>
            <w:r w:rsidRPr="003C2E13">
              <w:rPr>
                <w:lang w:val="en-GB"/>
              </w:rPr>
              <w:t>Microsoft Windows SMB Server</w:t>
            </w:r>
            <w:bookmarkEnd w:id="1189"/>
            <w:r w:rsidRPr="003C2E13">
              <w:rPr>
                <w:lang w:val="en-GB"/>
              </w:rPr>
              <w:t xml:space="preserve"> vulnerabilities</w:t>
            </w:r>
          </w:p>
          <w:p w14:paraId="3B9A7F50" w14:textId="77777777" w:rsidR="006003F7" w:rsidRPr="003C2E13" w:rsidRDefault="006003F7" w:rsidP="006003F7">
            <w:pPr>
              <w:keepNext/>
              <w:jc w:val="both"/>
              <w:rPr>
                <w:bCs/>
                <w:lang w:val="en-GB"/>
              </w:rPr>
            </w:pPr>
            <w:r w:rsidRPr="003C2E13">
              <w:rPr>
                <w:b/>
                <w:bCs/>
                <w:lang w:val="en-GB"/>
              </w:rPr>
              <w:t xml:space="preserve">Synopsis: </w:t>
            </w:r>
            <w:r w:rsidRPr="003C2E13">
              <w:rPr>
                <w:bCs/>
                <w:lang w:val="en-GB"/>
              </w:rPr>
              <w:t>Multiple vulnerabilities in Microsoft Server Message Block 1.0 (SMBv1)</w:t>
            </w:r>
          </w:p>
          <w:p w14:paraId="3112E2FA" w14:textId="77777777" w:rsidR="006003F7" w:rsidRPr="003C2E13" w:rsidRDefault="006003F7" w:rsidP="006003F7">
            <w:pPr>
              <w:keepNext/>
              <w:jc w:val="both"/>
              <w:rPr>
                <w:b/>
                <w:lang w:val="en-GB"/>
              </w:rPr>
            </w:pPr>
            <w:r w:rsidRPr="003C2E13">
              <w:rPr>
                <w:b/>
                <w:lang w:val="en-GB"/>
              </w:rPr>
              <w:t xml:space="preserve">Vulnerable Targets: </w:t>
            </w:r>
          </w:p>
          <w:p w14:paraId="3C9A4C2A" w14:textId="77777777" w:rsidR="006003F7" w:rsidRPr="003C2E13" w:rsidRDefault="006003F7" w:rsidP="006003F7">
            <w:pPr>
              <w:keepNext/>
              <w:jc w:val="both"/>
              <w:rPr>
                <w:lang w:val="en-GB"/>
              </w:rPr>
            </w:pPr>
            <w:r w:rsidRPr="003C2E13">
              <w:fldChar w:fldCharType="begin"/>
            </w:r>
            <w:r w:rsidRPr="003C2E13">
              <w:rPr>
                <w:lang w:val="en-GB"/>
                <w:rPrChange w:id="1190" w:author="Author">
                  <w:rPr/>
                </w:rPrChange>
              </w:rPr>
              <w:instrText xml:space="preserve"> HYPERLINK "http://dc.ldil.de" </w:instrText>
            </w:r>
            <w:r w:rsidRPr="003C2E13">
              <w:fldChar w:fldCharType="separate"/>
            </w:r>
            <w:r w:rsidRPr="003C2E13">
              <w:rPr>
                <w:rStyle w:val="Hyperlink"/>
                <w:lang w:val="en-GB"/>
              </w:rPr>
              <w:t>dc.ldil.de</w:t>
            </w:r>
            <w:r w:rsidRPr="003C2E13">
              <w:rPr>
                <w:rStyle w:val="Hyperlink"/>
                <w:lang w:val="en-GB"/>
              </w:rPr>
              <w:fldChar w:fldCharType="end"/>
            </w:r>
            <w:r w:rsidRPr="003C2E13">
              <w:rPr>
                <w:lang w:val="en-GB"/>
              </w:rPr>
              <w:t xml:space="preserve"> / 10.0.100.10</w:t>
            </w:r>
          </w:p>
          <w:p w14:paraId="0668BBB5" w14:textId="77777777" w:rsidR="006003F7" w:rsidRPr="003C2E13" w:rsidRDefault="006003F7" w:rsidP="006003F7">
            <w:pPr>
              <w:keepNext/>
              <w:jc w:val="both"/>
              <w:rPr>
                <w:lang w:val="en-GB"/>
              </w:rPr>
            </w:pPr>
            <w:r w:rsidRPr="003C2E13">
              <w:fldChar w:fldCharType="begin"/>
            </w:r>
            <w:r w:rsidRPr="003C2E13">
              <w:rPr>
                <w:lang w:val="en-GB"/>
                <w:rPrChange w:id="1191" w:author="Author">
                  <w:rPr/>
                </w:rPrChange>
              </w:rPr>
              <w:instrText xml:space="preserve"> HYPERLINK "http://files.ldil.de" </w:instrText>
            </w:r>
            <w:r w:rsidRPr="003C2E13">
              <w:fldChar w:fldCharType="separate"/>
            </w:r>
            <w:r w:rsidRPr="003C2E13">
              <w:rPr>
                <w:rStyle w:val="Hyperlink"/>
                <w:lang w:val="en-GB"/>
              </w:rPr>
              <w:t>files.ldil.de</w:t>
            </w:r>
            <w:r w:rsidRPr="003C2E13">
              <w:rPr>
                <w:rStyle w:val="Hyperlink"/>
                <w:lang w:val="en-GB"/>
              </w:rPr>
              <w:fldChar w:fldCharType="end"/>
            </w:r>
            <w:r w:rsidRPr="003C2E13">
              <w:rPr>
                <w:lang w:val="en-GB"/>
              </w:rPr>
              <w:t xml:space="preserve"> / 10.0.100.20</w:t>
            </w:r>
          </w:p>
          <w:p w14:paraId="7AF5B710" w14:textId="77777777" w:rsidR="006003F7" w:rsidRPr="003C2E13" w:rsidRDefault="006003F7" w:rsidP="006003F7">
            <w:pPr>
              <w:keepNext/>
              <w:jc w:val="both"/>
              <w:rPr>
                <w:lang w:val="en-GB"/>
              </w:rPr>
            </w:pPr>
            <w:r w:rsidRPr="003C2E13">
              <w:rPr>
                <w:rStyle w:val="Hyperlink"/>
                <w:lang w:val="en-GB"/>
              </w:rPr>
              <w:t>rodc.ldil.de</w:t>
            </w:r>
            <w:r w:rsidRPr="003C2E13">
              <w:rPr>
                <w:lang w:val="en-GB"/>
              </w:rPr>
              <w:t xml:space="preserve"> / 192.168.10.10</w:t>
            </w:r>
          </w:p>
          <w:p w14:paraId="3F7CD660" w14:textId="77777777" w:rsidR="006003F7" w:rsidRPr="003C2E13" w:rsidRDefault="006003F7" w:rsidP="006003F7">
            <w:pPr>
              <w:keepNext/>
              <w:jc w:val="both"/>
              <w:rPr>
                <w:lang w:val="en-GB"/>
              </w:rPr>
            </w:pPr>
            <w:r w:rsidRPr="003C2E13">
              <w:rPr>
                <w:b/>
                <w:lang w:val="en-GB"/>
              </w:rPr>
              <w:t>Vulnerability Explanation</w:t>
            </w:r>
            <w:r w:rsidRPr="003C2E13">
              <w:rPr>
                <w:lang w:val="en-GB"/>
              </w:rPr>
              <w:t>: Multiple remote code execution vulnerabilities exist in Microsoft Server Message Block 1.0 (SMBv1) due to improper handling of certain requests. Exploiting vulnerability is possible for unauthenticated attacker via specially crafted packet, to achieve arbitrary code execution. Related vulnerabilities in National Vulnerability Database: CVE-2017-0143, CVE-2017-0144, CVE-2017-0145, CVE-2017-0146, CVE-2017-0148.</w:t>
            </w:r>
          </w:p>
          <w:p w14:paraId="3338FA91" w14:textId="77777777" w:rsidR="006003F7" w:rsidRPr="003C2E13" w:rsidRDefault="006003F7" w:rsidP="006003F7">
            <w:pPr>
              <w:keepNext/>
              <w:jc w:val="both"/>
              <w:rPr>
                <w:lang w:val="en-GB"/>
              </w:rPr>
            </w:pPr>
            <w:r w:rsidRPr="003C2E13">
              <w:rPr>
                <w:lang w:val="en-GB"/>
              </w:rPr>
              <w:t>Also, an information disclosure vulnerability exists in SMB. Exploiting vulnerability is possible for unauthenticated attacker via specially crafted packet, to disclose sensitive information. Related vulnerability in NVD: CVE-2017-0147</w:t>
            </w:r>
          </w:p>
          <w:p w14:paraId="2BF1506A" w14:textId="77777777" w:rsidR="006003F7" w:rsidRPr="003C2E13" w:rsidRDefault="006003F7" w:rsidP="006003F7">
            <w:pPr>
              <w:keepNext/>
              <w:jc w:val="both"/>
              <w:rPr>
                <w:lang w:val="en-GB"/>
              </w:rPr>
            </w:pPr>
            <w:r w:rsidRPr="003C2E13">
              <w:rPr>
                <w:lang w:val="en-GB"/>
              </w:rPr>
              <w:t xml:space="preserve">In addition, SMB vulnerabilities exist that are exploited by WannaCry/WannaCrypt ransomware, EternalRocks worm and Petya ransomware. </w:t>
            </w:r>
          </w:p>
          <w:p w14:paraId="63A6ADC6" w14:textId="77777777" w:rsidR="006003F7" w:rsidRPr="003C2E13" w:rsidRDefault="006003F7" w:rsidP="006003F7">
            <w:pPr>
              <w:keepNext/>
              <w:jc w:val="both"/>
              <w:rPr>
                <w:lang w:val="en-GB"/>
              </w:rPr>
            </w:pPr>
            <w:r w:rsidRPr="003C2E13">
              <w:rPr>
                <w:b/>
                <w:lang w:val="en-GB"/>
              </w:rPr>
              <w:t>Vulnerability Fix</w:t>
            </w:r>
            <w:r w:rsidRPr="003C2E13">
              <w:rPr>
                <w:lang w:val="en-GB"/>
              </w:rPr>
              <w:t>: Install patch for Windows 2008 R2.</w:t>
            </w:r>
          </w:p>
          <w:p w14:paraId="20D6045B" w14:textId="0C6578C6" w:rsidR="006003F7" w:rsidRDefault="006003F7" w:rsidP="006003F7">
            <w:pPr>
              <w:rPr>
                <w:lang w:val="en-GB"/>
              </w:rPr>
            </w:pPr>
            <w:r w:rsidRPr="003C2E13">
              <w:rPr>
                <w:b/>
                <w:lang w:val="en-GB"/>
              </w:rPr>
              <w:t xml:space="preserve">Severity: </w:t>
            </w:r>
            <w:r w:rsidRPr="00EE4B32">
              <w:rPr>
                <w:b/>
                <w:lang w:val="en-GB"/>
                <w:rPrChange w:id="1192" w:author="Author">
                  <w:rPr>
                    <w:b/>
                    <w:color w:val="FF0000"/>
                    <w:lang w:val="en-GB"/>
                  </w:rPr>
                </w:rPrChange>
              </w:rPr>
              <w:t>CRITICAL</w:t>
            </w:r>
          </w:p>
        </w:tc>
      </w:tr>
    </w:tbl>
    <w:p w14:paraId="35A47D86" w14:textId="77777777" w:rsidR="006003F7" w:rsidRPr="003C2E13" w:rsidRDefault="006003F7" w:rsidP="0042111C">
      <w:pPr>
        <w:rPr>
          <w:lang w:val="en-GB"/>
        </w:rPr>
      </w:pPr>
    </w:p>
    <w:tbl>
      <w:tblPr>
        <w:tblW w:w="0" w:type="auto"/>
        <w:tblLook w:val="04A0" w:firstRow="1" w:lastRow="0" w:firstColumn="1" w:lastColumn="0" w:noHBand="0" w:noVBand="1"/>
      </w:tblPr>
      <w:tblGrid>
        <w:gridCol w:w="8335"/>
      </w:tblGrid>
      <w:tr w:rsidR="0042111C" w:rsidRPr="00BD4ADC" w14:paraId="72AF5126" w14:textId="77777777" w:rsidTr="0042111C">
        <w:tc>
          <w:tcPr>
            <w:tcW w:w="9576" w:type="dxa"/>
            <w:shd w:val="clear" w:color="auto" w:fill="auto"/>
          </w:tcPr>
          <w:p w14:paraId="1788B8E2" w14:textId="77777777" w:rsidR="0042111C" w:rsidRPr="003C2E13" w:rsidRDefault="0042111C" w:rsidP="006003F7">
            <w:pPr>
              <w:pStyle w:val="Title"/>
              <w:keepNext/>
              <w:rPr>
                <w:lang w:val="en-GB"/>
              </w:rPr>
            </w:pPr>
            <w:bookmarkStart w:id="1193" w:name="_Toc503028828"/>
            <w:bookmarkStart w:id="1194" w:name="_Toc503108967"/>
            <w:bookmarkStart w:id="1195" w:name="_Hlk502683600"/>
            <w:r w:rsidRPr="003C2E13">
              <w:rPr>
                <w:lang w:val="en-GB"/>
              </w:rPr>
              <w:lastRenderedPageBreak/>
              <w:t>Vulnerability in DNS Resolution Could Allow Remote Code Execution</w:t>
            </w:r>
          </w:p>
          <w:p w14:paraId="73297C62" w14:textId="77777777" w:rsidR="0042111C" w:rsidRPr="003C2E13" w:rsidRDefault="0042111C" w:rsidP="006003F7">
            <w:pPr>
              <w:keepNext/>
              <w:rPr>
                <w:lang w:val="en-GB"/>
              </w:rPr>
            </w:pPr>
            <w:r w:rsidRPr="003C2E13">
              <w:rPr>
                <w:b/>
                <w:bCs/>
                <w:lang w:val="en-GB"/>
              </w:rPr>
              <w:t>Synopsis:</w:t>
            </w:r>
            <w:r w:rsidRPr="003C2E13">
              <w:rPr>
                <w:bCs/>
                <w:lang w:val="en-GB"/>
              </w:rPr>
              <w:t xml:space="preserve"> </w:t>
            </w:r>
            <w:r w:rsidRPr="003C2E13">
              <w:rPr>
                <w:rStyle w:val="classsectionsub"/>
                <w:lang w:val="en-GB"/>
              </w:rPr>
              <w:t>MS11-058: Vulnerabilities in DNS Server Could Allow Remote Code Execution</w:t>
            </w:r>
            <w:bookmarkEnd w:id="1193"/>
            <w:bookmarkEnd w:id="1194"/>
            <w:r w:rsidRPr="003C2E13">
              <w:rPr>
                <w:rStyle w:val="classsectionsub"/>
                <w:lang w:val="en-GB"/>
              </w:rPr>
              <w:t>.</w:t>
            </w:r>
          </w:p>
          <w:p w14:paraId="1995A3FB" w14:textId="77777777" w:rsidR="0042111C" w:rsidRPr="003C2E13" w:rsidRDefault="0042111C" w:rsidP="006003F7">
            <w:pPr>
              <w:keepNext/>
              <w:contextualSpacing/>
              <w:jc w:val="both"/>
              <w:rPr>
                <w:b/>
                <w:lang w:val="en-GB"/>
              </w:rPr>
            </w:pPr>
            <w:r w:rsidRPr="003C2E13">
              <w:rPr>
                <w:b/>
                <w:lang w:val="en-GB"/>
              </w:rPr>
              <w:t xml:space="preserve">Vulnerable Targets: </w:t>
            </w:r>
          </w:p>
          <w:p w14:paraId="1CC088B6" w14:textId="77777777" w:rsidR="0042111C" w:rsidRPr="003C2E13" w:rsidRDefault="0042111C" w:rsidP="006003F7">
            <w:pPr>
              <w:keepNext/>
              <w:contextualSpacing/>
              <w:jc w:val="both"/>
              <w:rPr>
                <w:lang w:val="en-GB"/>
              </w:rPr>
            </w:pPr>
            <w:r w:rsidRPr="003C2E13">
              <w:fldChar w:fldCharType="begin"/>
            </w:r>
            <w:r w:rsidRPr="003C2E13">
              <w:rPr>
                <w:lang w:val="en-GB"/>
                <w:rPrChange w:id="1196" w:author="Author">
                  <w:rPr/>
                </w:rPrChange>
              </w:rPr>
              <w:instrText xml:space="preserve"> HYPERLINK "http://dc.ldil.de" </w:instrText>
            </w:r>
            <w:r w:rsidRPr="003C2E13">
              <w:fldChar w:fldCharType="separate"/>
            </w:r>
            <w:r w:rsidRPr="003C2E13">
              <w:rPr>
                <w:rStyle w:val="Hyperlink"/>
                <w:lang w:val="en-GB"/>
              </w:rPr>
              <w:t>dc.ldil.de</w:t>
            </w:r>
            <w:r w:rsidRPr="003C2E13">
              <w:rPr>
                <w:rStyle w:val="Hyperlink"/>
                <w:lang w:val="en-GB"/>
              </w:rPr>
              <w:fldChar w:fldCharType="end"/>
            </w:r>
            <w:r w:rsidRPr="003C2E13">
              <w:rPr>
                <w:lang w:val="en-GB"/>
              </w:rPr>
              <w:t xml:space="preserve"> / 10.0.100.10</w:t>
            </w:r>
          </w:p>
          <w:p w14:paraId="21496E42" w14:textId="77777777" w:rsidR="0042111C" w:rsidRPr="003C2E13" w:rsidRDefault="0042111C" w:rsidP="006003F7">
            <w:pPr>
              <w:keepNext/>
              <w:contextualSpacing/>
              <w:rPr>
                <w:lang w:val="en-GB"/>
              </w:rPr>
            </w:pPr>
            <w:r w:rsidRPr="003C2E13">
              <w:rPr>
                <w:rStyle w:val="Hyperlink"/>
                <w:lang w:val="en-GB"/>
              </w:rPr>
              <w:t>rodc.ldil.de</w:t>
            </w:r>
            <w:r w:rsidRPr="003C2E13">
              <w:rPr>
                <w:lang w:val="en-GB"/>
              </w:rPr>
              <w:t xml:space="preserve"> / 192.168.10.10</w:t>
            </w:r>
          </w:p>
          <w:p w14:paraId="1917A00A" w14:textId="77777777" w:rsidR="0042111C" w:rsidRPr="003C2E13" w:rsidRDefault="0042111C" w:rsidP="006003F7">
            <w:pPr>
              <w:keepNext/>
              <w:contextualSpacing/>
              <w:jc w:val="both"/>
              <w:rPr>
                <w:lang w:val="en-GB"/>
              </w:rPr>
            </w:pPr>
            <w:r w:rsidRPr="003C2E13">
              <w:rPr>
                <w:b/>
                <w:lang w:val="en-GB"/>
              </w:rPr>
              <w:t>Vulnerability Explanation</w:t>
            </w:r>
            <w:r w:rsidRPr="003C2E13">
              <w:rPr>
                <w:lang w:val="en-GB"/>
              </w:rPr>
              <w:t>: A remote code execution vulnerability exists in the way that the Windows DNS Server improperly handles a specially crafted NAPTR query string in memory. An attacker who successfully exploited this vulnerability could run arbitrary code in the context of the system. An attacker could then install programs; view, change, or delete data; or create new accounts with full user rights.</w:t>
            </w:r>
          </w:p>
          <w:p w14:paraId="3A634CBE" w14:textId="77777777" w:rsidR="0042111C" w:rsidRPr="003C2E13" w:rsidRDefault="0042111C" w:rsidP="006003F7">
            <w:pPr>
              <w:keepNext/>
              <w:contextualSpacing/>
              <w:jc w:val="both"/>
              <w:rPr>
                <w:lang w:val="en-GB"/>
              </w:rPr>
            </w:pPr>
            <w:r w:rsidRPr="003C2E13">
              <w:rPr>
                <w:b/>
                <w:lang w:val="en-GB"/>
              </w:rPr>
              <w:t>Vulnerability Fix</w:t>
            </w:r>
            <w:r w:rsidRPr="003C2E13">
              <w:rPr>
                <w:lang w:val="en-GB"/>
              </w:rPr>
              <w:t xml:space="preserve">: </w:t>
            </w:r>
            <w:r w:rsidRPr="003C2E13">
              <w:rPr>
                <w:rStyle w:val="classtext"/>
                <w:color w:val="263645"/>
                <w:lang w:val="en-GB"/>
              </w:rPr>
              <w:t xml:space="preserve">Microsoft has released a set of patches for Windows 2003, 2008, and 2008 R2. </w:t>
            </w:r>
            <w:r w:rsidRPr="003C2E13">
              <w:fldChar w:fldCharType="begin"/>
            </w:r>
            <w:r w:rsidRPr="003C2E13">
              <w:rPr>
                <w:lang w:val="en-GB"/>
                <w:rPrChange w:id="1197" w:author="Author">
                  <w:rPr/>
                </w:rPrChange>
              </w:rPr>
              <w:instrText xml:space="preserve"> HYPERLINK "http://technet.microsoft.com/en-us/security/bulletin/ms11-058" \t "_blank" </w:instrText>
            </w:r>
            <w:r w:rsidRPr="003C2E13">
              <w:fldChar w:fldCharType="separate"/>
            </w:r>
            <w:r w:rsidRPr="003C2E13">
              <w:rPr>
                <w:rStyle w:val="Hyperlink"/>
                <w:lang w:val="en-GB"/>
              </w:rPr>
              <w:t>http://technet.microsoft.com/en-us/security/bulletin/ms11-058</w:t>
            </w:r>
            <w:r w:rsidRPr="003C2E13">
              <w:rPr>
                <w:rStyle w:val="Hyperlink"/>
                <w:lang w:val="en-GB"/>
              </w:rPr>
              <w:fldChar w:fldCharType="end"/>
            </w:r>
          </w:p>
          <w:p w14:paraId="0E83D5D7" w14:textId="77777777" w:rsidR="0042111C" w:rsidRPr="003C2E13" w:rsidRDefault="0042111C" w:rsidP="006003F7">
            <w:pPr>
              <w:keepNext/>
              <w:contextualSpacing/>
              <w:jc w:val="both"/>
              <w:rPr>
                <w:b/>
                <w:color w:val="FF0000"/>
                <w:lang w:val="en-GB"/>
              </w:rPr>
            </w:pPr>
            <w:r w:rsidRPr="003C2E13">
              <w:rPr>
                <w:b/>
                <w:lang w:val="en-GB"/>
              </w:rPr>
              <w:t xml:space="preserve">Severity: </w:t>
            </w:r>
            <w:r w:rsidRPr="00EE4B32">
              <w:rPr>
                <w:b/>
                <w:lang w:val="en-GB"/>
                <w:rPrChange w:id="1198" w:author="Author">
                  <w:rPr>
                    <w:b/>
                    <w:color w:val="FF0000"/>
                    <w:lang w:val="en-GB"/>
                  </w:rPr>
                </w:rPrChange>
              </w:rPr>
              <w:t>HIGH</w:t>
            </w:r>
          </w:p>
        </w:tc>
      </w:tr>
      <w:bookmarkEnd w:id="1195"/>
    </w:tbl>
    <w:p w14:paraId="4AC919E9" w14:textId="77777777" w:rsidR="0042111C" w:rsidRPr="003C2E13" w:rsidRDefault="0042111C" w:rsidP="0042111C">
      <w:pPr>
        <w:rPr>
          <w:lang w:val="en-GB"/>
        </w:rPr>
      </w:pPr>
    </w:p>
    <w:tbl>
      <w:tblPr>
        <w:tblW w:w="0" w:type="auto"/>
        <w:tblLook w:val="04A0" w:firstRow="1" w:lastRow="0" w:firstColumn="1" w:lastColumn="0" w:noHBand="0" w:noVBand="1"/>
      </w:tblPr>
      <w:tblGrid>
        <w:gridCol w:w="8335"/>
      </w:tblGrid>
      <w:tr w:rsidR="0042111C" w:rsidRPr="003C2E13" w14:paraId="7E0FB0BC" w14:textId="77777777" w:rsidTr="0042111C">
        <w:tc>
          <w:tcPr>
            <w:tcW w:w="9576" w:type="dxa"/>
            <w:shd w:val="clear" w:color="auto" w:fill="auto"/>
          </w:tcPr>
          <w:p w14:paraId="1FF3EA45" w14:textId="77777777" w:rsidR="0042111C" w:rsidRPr="003C2E13" w:rsidRDefault="0042111C" w:rsidP="0042111C">
            <w:pPr>
              <w:pStyle w:val="Title"/>
              <w:rPr>
                <w:lang w:val="en-GB"/>
              </w:rPr>
            </w:pPr>
            <w:bookmarkStart w:id="1199" w:name="_Toc503028833"/>
            <w:bookmarkStart w:id="1200" w:name="_Toc503108968"/>
            <w:r w:rsidRPr="003C2E13">
              <w:rPr>
                <w:lang w:val="en-GB"/>
              </w:rPr>
              <w:t>Vulnerability in Schannel Could Allow Remote Code Execution</w:t>
            </w:r>
          </w:p>
          <w:p w14:paraId="6B6F1EBF" w14:textId="77777777" w:rsidR="0042111C" w:rsidRPr="003C2E13" w:rsidRDefault="0042111C" w:rsidP="0042111C">
            <w:pPr>
              <w:rPr>
                <w:lang w:val="en-GB"/>
              </w:rPr>
            </w:pPr>
            <w:r w:rsidRPr="003C2E13">
              <w:rPr>
                <w:b/>
                <w:lang w:val="en-GB"/>
              </w:rPr>
              <w:t xml:space="preserve">Synopsis: </w:t>
            </w:r>
            <w:r w:rsidRPr="003C2E13">
              <w:rPr>
                <w:rStyle w:val="classtext"/>
                <w:color w:val="263645"/>
                <w:lang w:val="en-GB"/>
              </w:rPr>
              <w:t>The remote Windows host is affected by a remote code execution vulnerability.</w:t>
            </w:r>
            <w:bookmarkEnd w:id="1199"/>
            <w:bookmarkEnd w:id="1200"/>
          </w:p>
          <w:p w14:paraId="20FB82BE" w14:textId="77777777" w:rsidR="0042111C" w:rsidRPr="003C2E13" w:rsidRDefault="0042111C" w:rsidP="0042111C">
            <w:pPr>
              <w:jc w:val="both"/>
              <w:rPr>
                <w:b/>
                <w:lang w:val="en-GB"/>
              </w:rPr>
            </w:pPr>
            <w:r w:rsidRPr="003C2E13">
              <w:rPr>
                <w:b/>
                <w:lang w:val="en-GB"/>
              </w:rPr>
              <w:t>Vulnerable Targets:</w:t>
            </w:r>
          </w:p>
          <w:p w14:paraId="6BD38884" w14:textId="77777777" w:rsidR="0042111C" w:rsidRPr="003C2E13" w:rsidRDefault="0042111C" w:rsidP="0042111C">
            <w:pPr>
              <w:jc w:val="both"/>
              <w:rPr>
                <w:lang w:val="en-GB"/>
              </w:rPr>
            </w:pPr>
            <w:r w:rsidRPr="003C2E13">
              <w:fldChar w:fldCharType="begin"/>
            </w:r>
            <w:r w:rsidRPr="003C2E13">
              <w:rPr>
                <w:lang w:val="en-GB"/>
                <w:rPrChange w:id="1201" w:author="Author">
                  <w:rPr/>
                </w:rPrChange>
              </w:rPr>
              <w:instrText xml:space="preserve"> HYPERLINK "http://dc.ldil.de" </w:instrText>
            </w:r>
            <w:r w:rsidRPr="003C2E13">
              <w:fldChar w:fldCharType="separate"/>
            </w:r>
            <w:r w:rsidRPr="003C2E13">
              <w:rPr>
                <w:rStyle w:val="Hyperlink"/>
                <w:lang w:val="en-GB"/>
              </w:rPr>
              <w:t>dc.ldil.de</w:t>
            </w:r>
            <w:r w:rsidRPr="003C2E13">
              <w:rPr>
                <w:rStyle w:val="Hyperlink"/>
                <w:lang w:val="en-GB"/>
              </w:rPr>
              <w:fldChar w:fldCharType="end"/>
            </w:r>
            <w:r w:rsidRPr="003C2E13">
              <w:rPr>
                <w:lang w:val="en-GB"/>
              </w:rPr>
              <w:t xml:space="preserve"> / 10.0.100.10</w:t>
            </w:r>
          </w:p>
          <w:p w14:paraId="2D291376" w14:textId="77777777" w:rsidR="0042111C" w:rsidRPr="003C2E13" w:rsidRDefault="0042111C" w:rsidP="0042111C">
            <w:pPr>
              <w:jc w:val="both"/>
              <w:rPr>
                <w:lang w:val="en-GB"/>
              </w:rPr>
            </w:pPr>
            <w:r w:rsidRPr="003C2E13">
              <w:rPr>
                <w:b/>
                <w:lang w:val="en-GB"/>
              </w:rPr>
              <w:t>Vulnerability Explanation</w:t>
            </w:r>
            <w:r w:rsidRPr="003C2E13">
              <w:rPr>
                <w:lang w:val="en-GB"/>
              </w:rPr>
              <w:t>:</w:t>
            </w:r>
          </w:p>
          <w:p w14:paraId="1BDC51BD" w14:textId="77777777" w:rsidR="0042111C" w:rsidRPr="003C2E13" w:rsidRDefault="0042111C" w:rsidP="0042111C">
            <w:pPr>
              <w:jc w:val="both"/>
              <w:rPr>
                <w:lang w:val="en-GB"/>
              </w:rPr>
            </w:pPr>
            <w:r w:rsidRPr="003C2E13">
              <w:rPr>
                <w:lang w:val="en-GB"/>
              </w:rPr>
              <w:t>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6E387827" w14:textId="77777777" w:rsidR="0042111C" w:rsidRPr="003C2E13" w:rsidRDefault="0042111C" w:rsidP="0042111C">
            <w:pPr>
              <w:jc w:val="both"/>
              <w:rPr>
                <w:lang w:val="en-GB"/>
              </w:rPr>
            </w:pPr>
            <w:r w:rsidRPr="003C2E13">
              <w:rPr>
                <w:lang w:val="en-GB"/>
              </w:rPr>
              <w:t xml:space="preserve">An information disclosure vulnerability exists in Microsoft Server Message Block 1.0 (SMBv1) due to improper handling of certain requests. An unauthenticated, remote </w:t>
            </w:r>
            <w:r w:rsidRPr="003C2E13">
              <w:rPr>
                <w:lang w:val="en-GB"/>
              </w:rPr>
              <w:lastRenderedPageBreak/>
              <w:t>attacker can exploit this, via a specially crafted packet, to disclose sensitive information. (CVE-2017-0147)</w:t>
            </w:r>
          </w:p>
          <w:p w14:paraId="07666EBA" w14:textId="77777777" w:rsidR="0042111C" w:rsidRPr="003C2E13" w:rsidRDefault="0042111C" w:rsidP="0042111C">
            <w:pPr>
              <w:jc w:val="both"/>
              <w:rPr>
                <w:lang w:val="en-GB"/>
              </w:rPr>
            </w:pPr>
            <w:r w:rsidRPr="003C2E13">
              <w:rPr>
                <w:b/>
                <w:lang w:val="en-GB"/>
              </w:rPr>
              <w:t>Vulnerability Fix</w:t>
            </w:r>
            <w:r w:rsidRPr="003C2E13">
              <w:rPr>
                <w:lang w:val="en-GB"/>
              </w:rPr>
              <w:t>: Microsoft has released a set of patches for Windows Vista, 2008, 7, 2008 R2, 2012, 8.1, RT 8.1, 2012 R2, 10, and 2016. Microsoft has also released emergency patches for Windows operating systems that are no longer supported, including Windows XP, 2003, and 8.</w:t>
            </w:r>
          </w:p>
          <w:p w14:paraId="7FB2811A" w14:textId="77777777" w:rsidR="0042111C" w:rsidRPr="003C2E13" w:rsidRDefault="0042111C" w:rsidP="0042111C">
            <w:pPr>
              <w:jc w:val="both"/>
              <w:rPr>
                <w:b/>
                <w:color w:val="FF0000"/>
                <w:lang w:val="en-GB"/>
              </w:rPr>
            </w:pPr>
            <w:r w:rsidRPr="003C2E13">
              <w:rPr>
                <w:b/>
                <w:lang w:val="en-GB"/>
              </w:rPr>
              <w:t xml:space="preserve">Severity: </w:t>
            </w:r>
            <w:r w:rsidRPr="00EE4B32">
              <w:rPr>
                <w:b/>
                <w:lang w:val="en-GB"/>
                <w:rPrChange w:id="1202" w:author="Author">
                  <w:rPr>
                    <w:b/>
                    <w:color w:val="FF0000"/>
                    <w:lang w:val="en-GB"/>
                  </w:rPr>
                </w:rPrChange>
              </w:rPr>
              <w:t>HIGH</w:t>
            </w:r>
          </w:p>
        </w:tc>
      </w:tr>
    </w:tbl>
    <w:p w14:paraId="3AFC2AE3" w14:textId="77777777" w:rsidR="0042111C" w:rsidRPr="003C2E13" w:rsidRDefault="0042111C" w:rsidP="0042111C">
      <w:pPr>
        <w:spacing w:after="0"/>
        <w:rPr>
          <w:lang w:val="en-GB"/>
        </w:rPr>
      </w:pPr>
    </w:p>
    <w:tbl>
      <w:tblPr>
        <w:tblW w:w="0" w:type="auto"/>
        <w:tblLook w:val="04A0" w:firstRow="1" w:lastRow="0" w:firstColumn="1" w:lastColumn="0" w:noHBand="0" w:noVBand="1"/>
      </w:tblPr>
      <w:tblGrid>
        <w:gridCol w:w="8335"/>
      </w:tblGrid>
      <w:tr w:rsidR="0042111C" w:rsidRPr="003C2E13" w14:paraId="699662D6" w14:textId="77777777" w:rsidTr="0042111C">
        <w:tc>
          <w:tcPr>
            <w:tcW w:w="9576" w:type="dxa"/>
            <w:shd w:val="clear" w:color="auto" w:fill="auto"/>
          </w:tcPr>
          <w:p w14:paraId="7706136A" w14:textId="77777777" w:rsidR="0042111C" w:rsidRPr="003C2E13" w:rsidRDefault="0042111C" w:rsidP="0042111C">
            <w:pPr>
              <w:pStyle w:val="Title"/>
              <w:rPr>
                <w:lang w:val="en-GB"/>
              </w:rPr>
            </w:pPr>
            <w:bookmarkStart w:id="1203" w:name="_Toc503028835"/>
            <w:bookmarkStart w:id="1204" w:name="_Toc503108969"/>
            <w:r w:rsidRPr="003C2E13">
              <w:rPr>
                <w:lang w:val="en-GB"/>
              </w:rPr>
              <w:t>Vulnerability in DNS Resolution Could Allow Remote Code Execution</w:t>
            </w:r>
          </w:p>
          <w:p w14:paraId="3F23B841" w14:textId="77777777" w:rsidR="0042111C" w:rsidRPr="003C2E13" w:rsidRDefault="0042111C" w:rsidP="0042111C">
            <w:pPr>
              <w:rPr>
                <w:lang w:val="en-GB"/>
              </w:rPr>
            </w:pPr>
            <w:r w:rsidRPr="003C2E13">
              <w:rPr>
                <w:b/>
                <w:lang w:val="en-GB"/>
              </w:rPr>
              <w:t xml:space="preserve">Synopsis: </w:t>
            </w:r>
            <w:r w:rsidRPr="003C2E13">
              <w:rPr>
                <w:rStyle w:val="classtext"/>
                <w:color w:val="263645"/>
                <w:lang w:val="en-GB"/>
              </w:rPr>
              <w:t>Arbitrary code can be executed on the remote host through the installed Windows DNS client.</w:t>
            </w:r>
            <w:bookmarkEnd w:id="1203"/>
            <w:bookmarkEnd w:id="1204"/>
          </w:p>
          <w:p w14:paraId="58605B12" w14:textId="77777777" w:rsidR="0042111C" w:rsidRPr="003C2E13" w:rsidRDefault="0042111C" w:rsidP="0042111C">
            <w:pPr>
              <w:jc w:val="both"/>
              <w:rPr>
                <w:b/>
                <w:lang w:val="en-GB"/>
              </w:rPr>
            </w:pPr>
            <w:r w:rsidRPr="003C2E13">
              <w:rPr>
                <w:b/>
                <w:lang w:val="en-GB"/>
              </w:rPr>
              <w:t xml:space="preserve">Vulnerable Targets:  </w:t>
            </w:r>
          </w:p>
          <w:p w14:paraId="0392A9FE" w14:textId="77777777" w:rsidR="0042111C" w:rsidRPr="003C2E13" w:rsidRDefault="0042111C" w:rsidP="0042111C">
            <w:pPr>
              <w:jc w:val="both"/>
              <w:rPr>
                <w:lang w:val="en-GB"/>
              </w:rPr>
            </w:pPr>
            <w:r w:rsidRPr="003C2E13">
              <w:rPr>
                <w:lang w:val="en-GB"/>
              </w:rPr>
              <w:t>10.0.100.10 445/tcp Microsoft Windows SMB service</w:t>
            </w:r>
          </w:p>
          <w:p w14:paraId="2C9030B1" w14:textId="77777777" w:rsidR="0042111C" w:rsidRPr="003C2E13" w:rsidRDefault="0042111C" w:rsidP="0042111C">
            <w:pPr>
              <w:jc w:val="both"/>
              <w:rPr>
                <w:lang w:val="en-GB"/>
              </w:rPr>
            </w:pPr>
            <w:r w:rsidRPr="003C2E13">
              <w:rPr>
                <w:b/>
                <w:lang w:val="en-GB"/>
              </w:rPr>
              <w:t>Vulnerability Explanation</w:t>
            </w:r>
            <w:r w:rsidRPr="003C2E13">
              <w:rPr>
                <w:lang w:val="en-GB"/>
              </w:rPr>
              <w:t>: The remote Windows host is affected by the following vulnerabilities:</w:t>
            </w:r>
          </w:p>
          <w:p w14:paraId="32A8D1B7" w14:textId="77777777" w:rsidR="0042111C" w:rsidRPr="003C2E13" w:rsidRDefault="0042111C" w:rsidP="0042111C">
            <w:pPr>
              <w:jc w:val="both"/>
              <w:rPr>
                <w:lang w:val="en-GB"/>
              </w:rPr>
            </w:pPr>
            <w:r w:rsidRPr="003C2E13">
              <w:rPr>
                <w:lang w:val="en-GB"/>
              </w:rPr>
              <w:t>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1182240A" w14:textId="77777777" w:rsidR="0042111C" w:rsidRPr="003C2E13" w:rsidRDefault="0042111C" w:rsidP="0042111C">
            <w:pPr>
              <w:jc w:val="both"/>
              <w:rPr>
                <w:lang w:val="en-GB"/>
              </w:rPr>
            </w:pPr>
            <w:r w:rsidRPr="003C2E13">
              <w:rPr>
                <w:lang w:val="en-GB"/>
              </w:rPr>
              <w:t>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48AD3CD8" w14:textId="77777777" w:rsidR="0042111C" w:rsidRPr="003C2E13" w:rsidRDefault="0042111C" w:rsidP="0042111C">
            <w:pPr>
              <w:jc w:val="both"/>
              <w:rPr>
                <w:lang w:val="en-GB"/>
              </w:rPr>
            </w:pPr>
            <w:r w:rsidRPr="003C2E13">
              <w:rPr>
                <w:b/>
                <w:lang w:val="en-GB"/>
              </w:rPr>
              <w:t>Vulnerability Fix</w:t>
            </w:r>
            <w:r w:rsidRPr="003C2E13">
              <w:rPr>
                <w:lang w:val="en-GB"/>
              </w:rPr>
              <w:t>: Microsoft has released a set of patches for Windows Vista, 2008, 7, 2008 R2, 2012, 8.1, RT 8.1, 2012 R2, 10, and 2016. Microsoft has also released emergency patches for Windows operating systems that are no longer supported, including Windows XP, 2003, and 8.</w:t>
            </w:r>
          </w:p>
          <w:p w14:paraId="39040090" w14:textId="77777777" w:rsidR="0042111C" w:rsidRPr="003C2E13" w:rsidRDefault="0042111C" w:rsidP="0042111C">
            <w:pPr>
              <w:jc w:val="both"/>
              <w:rPr>
                <w:lang w:val="en-GB"/>
              </w:rPr>
            </w:pPr>
            <w:r w:rsidRPr="003C2E13">
              <w:rPr>
                <w:b/>
                <w:lang w:val="en-GB"/>
              </w:rPr>
              <w:lastRenderedPageBreak/>
              <w:t xml:space="preserve">Severity: </w:t>
            </w:r>
            <w:r w:rsidRPr="00EE4B32">
              <w:rPr>
                <w:b/>
                <w:lang w:val="en-GB"/>
                <w:rPrChange w:id="1205" w:author="Author">
                  <w:rPr>
                    <w:b/>
                    <w:color w:val="FF0000"/>
                    <w:lang w:val="en-GB"/>
                  </w:rPr>
                </w:rPrChange>
              </w:rPr>
              <w:t>HIGH</w:t>
            </w:r>
          </w:p>
        </w:tc>
      </w:tr>
    </w:tbl>
    <w:p w14:paraId="495A935E" w14:textId="77777777" w:rsidR="0042111C" w:rsidRPr="003C2E13" w:rsidRDefault="0042111C" w:rsidP="0042111C">
      <w:pPr>
        <w:rPr>
          <w:lang w:val="en-GB"/>
        </w:rPr>
      </w:pPr>
    </w:p>
    <w:tbl>
      <w:tblPr>
        <w:tblStyle w:val="TableGrid"/>
        <w:tblW w:w="0" w:type="auto"/>
        <w:tblLook w:val="04A0" w:firstRow="1" w:lastRow="0" w:firstColumn="1" w:lastColumn="0" w:noHBand="0" w:noVBand="1"/>
      </w:tblPr>
      <w:tblGrid>
        <w:gridCol w:w="8325"/>
      </w:tblGrid>
      <w:tr w:rsidR="0042111C" w:rsidRPr="003C2E13" w14:paraId="728CFA35" w14:textId="77777777" w:rsidTr="0042111C">
        <w:tc>
          <w:tcPr>
            <w:tcW w:w="8325" w:type="dxa"/>
            <w:tcBorders>
              <w:top w:val="dotted" w:sz="4" w:space="0" w:color="auto"/>
              <w:left w:val="dotted" w:sz="4" w:space="0" w:color="auto"/>
              <w:bottom w:val="dotted" w:sz="4" w:space="0" w:color="auto"/>
              <w:right w:val="dotted" w:sz="4" w:space="0" w:color="auto"/>
            </w:tcBorders>
          </w:tcPr>
          <w:p w14:paraId="32D45F02" w14:textId="77777777" w:rsidR="0042111C" w:rsidRPr="003C2E13" w:rsidRDefault="0042111C" w:rsidP="0042111C">
            <w:pPr>
              <w:pStyle w:val="Title"/>
              <w:rPr>
                <w:lang w:val="en-GB"/>
              </w:rPr>
            </w:pPr>
            <w:r w:rsidRPr="003C2E13">
              <w:rPr>
                <w:lang w:val="en-GB"/>
              </w:rPr>
              <w:t xml:space="preserve">Outdated </w:t>
            </w:r>
            <w:r w:rsidRPr="003C2E13">
              <w:rPr>
                <w:rFonts w:cs="Calibri"/>
                <w:sz w:val="26"/>
                <w:szCs w:val="26"/>
                <w:lang w:val="en-GB"/>
              </w:rPr>
              <w:t>jQuery</w:t>
            </w:r>
            <w:r w:rsidRPr="003C2E13">
              <w:rPr>
                <w:lang w:val="en-GB"/>
              </w:rPr>
              <w:t xml:space="preserve"> library in use</w:t>
            </w:r>
          </w:p>
          <w:p w14:paraId="184D8BBF" w14:textId="77777777" w:rsidR="0042111C" w:rsidRPr="003C2E13" w:rsidRDefault="0042111C" w:rsidP="0042111C">
            <w:pPr>
              <w:rPr>
                <w:lang w:val="en-GB"/>
              </w:rPr>
            </w:pPr>
            <w:r w:rsidRPr="003C2E13">
              <w:rPr>
                <w:b/>
                <w:lang w:val="en-GB"/>
              </w:rPr>
              <w:t>Synopsis:</w:t>
            </w:r>
            <w:r w:rsidRPr="003C2E13">
              <w:rPr>
                <w:lang w:val="en-GB"/>
              </w:rPr>
              <w:t xml:space="preserve"> jQuery library is outdated and possibly vulnerable to exploits</w:t>
            </w:r>
          </w:p>
          <w:p w14:paraId="71F6E4D1" w14:textId="77777777" w:rsidR="0042111C" w:rsidRPr="003C2E13" w:rsidRDefault="0042111C" w:rsidP="0042111C">
            <w:pPr>
              <w:rPr>
                <w:lang w:val="en-GB"/>
              </w:rPr>
            </w:pPr>
            <w:r w:rsidRPr="003C2E13">
              <w:rPr>
                <w:b/>
                <w:lang w:val="en-GB"/>
              </w:rPr>
              <w:t xml:space="preserve">Vulnerable Targets: </w:t>
            </w:r>
            <w:r w:rsidRPr="003C2E13">
              <w:fldChar w:fldCharType="begin"/>
            </w:r>
            <w:r w:rsidRPr="003C2E13">
              <w:rPr>
                <w:lang w:val="en-GB"/>
                <w:rPrChange w:id="1206" w:author="Author">
                  <w:rPr/>
                </w:rPrChange>
              </w:rPr>
              <w:instrText xml:space="preserve"> HYPERLINK "http://intra.ldil.de" </w:instrText>
            </w:r>
            <w:r w:rsidRPr="003C2E13">
              <w:fldChar w:fldCharType="separate"/>
            </w:r>
            <w:r w:rsidRPr="003C2E13">
              <w:rPr>
                <w:rStyle w:val="Hyperlink"/>
                <w:lang w:val="en-GB"/>
              </w:rPr>
              <w:t>http://intra.ldil.de</w:t>
            </w:r>
            <w:r w:rsidRPr="003C2E13">
              <w:rPr>
                <w:rStyle w:val="Hyperlink"/>
                <w:lang w:val="en-GB"/>
              </w:rPr>
              <w:fldChar w:fldCharType="end"/>
            </w:r>
            <w:r w:rsidRPr="003C2E13">
              <w:rPr>
                <w:lang w:val="en-GB"/>
              </w:rPr>
              <w:t xml:space="preserve"> / 10.0.100.30</w:t>
            </w:r>
          </w:p>
          <w:p w14:paraId="27B51C3D" w14:textId="77777777" w:rsidR="0042111C" w:rsidRPr="003C2E13" w:rsidRDefault="0042111C" w:rsidP="0042111C">
            <w:pPr>
              <w:rPr>
                <w:lang w:val="en-GB"/>
              </w:rPr>
            </w:pPr>
            <w:r w:rsidRPr="003C2E13">
              <w:rPr>
                <w:b/>
                <w:lang w:val="en-GB"/>
              </w:rPr>
              <w:t>Vulnerability Explanation:</w:t>
            </w:r>
            <w:r w:rsidRPr="003C2E13">
              <w:rPr>
                <w:lang w:val="en-GB"/>
              </w:rPr>
              <w:t xml:space="preserve"> Ability Server 2.34 is subject to a buffer overflow vulnerability in STOR field. Attackers can use this vulnerability to cause arbitrary remote code execution and take completely control over the system.</w:t>
            </w:r>
          </w:p>
          <w:p w14:paraId="6A0922CE" w14:textId="77777777" w:rsidR="0042111C" w:rsidRPr="003C2E13" w:rsidRDefault="0042111C" w:rsidP="0042111C">
            <w:pPr>
              <w:rPr>
                <w:lang w:val="en-GB"/>
              </w:rPr>
            </w:pPr>
            <w:r w:rsidRPr="003C2E13">
              <w:rPr>
                <w:lang w:val="en-GB"/>
              </w:rPr>
              <w:t>Vulnerability Fix: Update jQuery as well as the dependent libraries to the latest version.</w:t>
            </w:r>
          </w:p>
          <w:p w14:paraId="7B892015" w14:textId="77777777" w:rsidR="0042111C" w:rsidRPr="003C2E13" w:rsidDel="009F4885" w:rsidRDefault="0042111C" w:rsidP="001A38B0">
            <w:pPr>
              <w:rPr>
                <w:del w:id="1207" w:author="Author"/>
                <w:lang w:val="en-GB"/>
              </w:rPr>
            </w:pPr>
            <w:r w:rsidRPr="003C2E13">
              <w:rPr>
                <w:b/>
                <w:lang w:val="en-GB"/>
              </w:rPr>
              <w:t>Severity:</w:t>
            </w:r>
            <w:r w:rsidRPr="003C2E13">
              <w:rPr>
                <w:lang w:val="en-GB"/>
              </w:rPr>
              <w:t xml:space="preserve"> MEDIUM</w:t>
            </w:r>
          </w:p>
          <w:p w14:paraId="56A0D15E" w14:textId="77777777" w:rsidR="0042111C" w:rsidRPr="003C2E13" w:rsidRDefault="0042111C">
            <w:pPr>
              <w:rPr>
                <w:lang w:val="en-GB"/>
              </w:rPr>
              <w:pPrChange w:id="1208" w:author="Author">
                <w:pPr>
                  <w:pStyle w:val="Title"/>
                </w:pPr>
              </w:pPrChange>
            </w:pPr>
          </w:p>
        </w:tc>
      </w:tr>
    </w:tbl>
    <w:p w14:paraId="2567B526" w14:textId="77777777" w:rsidR="0042111C" w:rsidRPr="003C2E13" w:rsidRDefault="0042111C" w:rsidP="0042111C">
      <w:pPr>
        <w:pStyle w:val="Title"/>
        <w:rPr>
          <w:lang w:val="en-GB"/>
        </w:rPr>
      </w:pPr>
    </w:p>
    <w:tbl>
      <w:tblPr>
        <w:tblStyle w:val="TableGrid"/>
        <w:tblW w:w="0" w:type="auto"/>
        <w:tblLook w:val="04A0" w:firstRow="1" w:lastRow="0" w:firstColumn="1" w:lastColumn="0" w:noHBand="0" w:noVBand="1"/>
      </w:tblPr>
      <w:tblGrid>
        <w:gridCol w:w="8325"/>
      </w:tblGrid>
      <w:tr w:rsidR="0042111C" w:rsidRPr="003C2E13" w14:paraId="7294F59E" w14:textId="77777777" w:rsidTr="0042111C">
        <w:tc>
          <w:tcPr>
            <w:tcW w:w="8325" w:type="dxa"/>
            <w:tcBorders>
              <w:top w:val="dotted" w:sz="4" w:space="0" w:color="auto"/>
              <w:left w:val="dotted" w:sz="4" w:space="0" w:color="auto"/>
              <w:bottom w:val="dotted" w:sz="4" w:space="0" w:color="auto"/>
              <w:right w:val="dotted" w:sz="4" w:space="0" w:color="auto"/>
            </w:tcBorders>
          </w:tcPr>
          <w:p w14:paraId="169D29E1" w14:textId="77777777" w:rsidR="0042111C" w:rsidRPr="003C2E13" w:rsidRDefault="0042111C" w:rsidP="0042111C">
            <w:pPr>
              <w:pStyle w:val="Title"/>
              <w:rPr>
                <w:lang w:val="en-GB"/>
              </w:rPr>
            </w:pPr>
            <w:r w:rsidRPr="003C2E13">
              <w:rPr>
                <w:lang w:val="en-GB"/>
              </w:rPr>
              <w:t>Outdated PHP version in use</w:t>
            </w:r>
          </w:p>
          <w:p w14:paraId="265C639F" w14:textId="77777777" w:rsidR="0042111C" w:rsidRPr="003C2E13" w:rsidRDefault="0042111C" w:rsidP="0042111C">
            <w:pPr>
              <w:jc w:val="both"/>
              <w:rPr>
                <w:b/>
                <w:bCs/>
                <w:lang w:val="en-GB"/>
              </w:rPr>
            </w:pPr>
            <w:r w:rsidRPr="003C2E13">
              <w:rPr>
                <w:b/>
                <w:bCs/>
                <w:lang w:val="en-GB"/>
              </w:rPr>
              <w:t xml:space="preserve">Synopsis: </w:t>
            </w:r>
            <w:r w:rsidRPr="003C2E13">
              <w:rPr>
                <w:bCs/>
                <w:lang w:val="en-GB"/>
              </w:rPr>
              <w:t>PHP framework is outdated and possibly vulnerable to exploits</w:t>
            </w:r>
          </w:p>
          <w:p w14:paraId="41669E28" w14:textId="77777777" w:rsidR="0042111C" w:rsidRPr="003C2E13" w:rsidRDefault="0042111C" w:rsidP="0042111C">
            <w:pPr>
              <w:jc w:val="both"/>
              <w:rPr>
                <w:b/>
                <w:lang w:val="en-GB"/>
              </w:rPr>
            </w:pPr>
            <w:r w:rsidRPr="003C2E13">
              <w:rPr>
                <w:b/>
                <w:lang w:val="en-GB"/>
              </w:rPr>
              <w:t xml:space="preserve">Vulnerable Targets: </w:t>
            </w:r>
            <w:r w:rsidRPr="003C2E13">
              <w:fldChar w:fldCharType="begin"/>
            </w:r>
            <w:r w:rsidRPr="003C2E13">
              <w:rPr>
                <w:lang w:val="en-GB"/>
                <w:rPrChange w:id="1209" w:author="Author">
                  <w:rPr/>
                </w:rPrChange>
              </w:rPr>
              <w:instrText xml:space="preserve"> HYPERLINK "http://intra.ldil.de" </w:instrText>
            </w:r>
            <w:r w:rsidRPr="003C2E13">
              <w:fldChar w:fldCharType="separate"/>
            </w:r>
            <w:r w:rsidRPr="003C2E13">
              <w:rPr>
                <w:rStyle w:val="Hyperlink"/>
                <w:lang w:val="en-GB"/>
              </w:rPr>
              <w:t>http://intra.ldil.de</w:t>
            </w:r>
            <w:r w:rsidRPr="003C2E13">
              <w:rPr>
                <w:rStyle w:val="Hyperlink"/>
                <w:lang w:val="en-GB"/>
              </w:rPr>
              <w:fldChar w:fldCharType="end"/>
            </w:r>
            <w:r w:rsidRPr="003C2E13">
              <w:rPr>
                <w:lang w:val="en-GB"/>
              </w:rPr>
              <w:t xml:space="preserve"> / 10.0.100.30</w:t>
            </w:r>
          </w:p>
          <w:p w14:paraId="18CE44BE" w14:textId="77777777" w:rsidR="0042111C" w:rsidRPr="003C2E13" w:rsidRDefault="0042111C" w:rsidP="0042111C">
            <w:pPr>
              <w:jc w:val="both"/>
              <w:rPr>
                <w:lang w:val="en-GB"/>
              </w:rPr>
            </w:pPr>
            <w:r w:rsidRPr="003C2E13">
              <w:rPr>
                <w:b/>
                <w:lang w:val="en-GB"/>
              </w:rPr>
              <w:t>Vulnerability Explanation</w:t>
            </w:r>
            <w:r w:rsidRPr="003C2E13">
              <w:rPr>
                <w:lang w:val="en-GB"/>
              </w:rPr>
              <w:t>: Intra-server is running unsupported PHP framework version, meaning there is no longer fixes and updates received from the PHP community.</w:t>
            </w:r>
          </w:p>
          <w:p w14:paraId="3C2FE931" w14:textId="77777777" w:rsidR="0042111C" w:rsidRPr="003C2E13" w:rsidRDefault="0042111C" w:rsidP="0042111C">
            <w:pPr>
              <w:jc w:val="both"/>
              <w:rPr>
                <w:lang w:val="en-GB"/>
              </w:rPr>
            </w:pPr>
            <w:r w:rsidRPr="003C2E13">
              <w:rPr>
                <w:b/>
                <w:lang w:val="en-GB"/>
              </w:rPr>
              <w:t>Vulnerability Fix</w:t>
            </w:r>
            <w:r w:rsidRPr="003C2E13">
              <w:rPr>
                <w:lang w:val="en-GB"/>
              </w:rPr>
              <w:t>: Update PHP to at least to the one of the supported versions. Current version is not supported and might contain vulnerabilities as the support is no longer extended.</w:t>
            </w:r>
          </w:p>
          <w:p w14:paraId="1511D12C" w14:textId="77777777" w:rsidR="0042111C" w:rsidRPr="003C2E13" w:rsidDel="009F4885" w:rsidRDefault="0042111C" w:rsidP="0042111C">
            <w:pPr>
              <w:rPr>
                <w:del w:id="1210" w:author="Author"/>
                <w:color w:val="FFC000"/>
                <w:lang w:val="en-GB"/>
              </w:rPr>
            </w:pPr>
            <w:r w:rsidRPr="003C2E13">
              <w:rPr>
                <w:lang w:val="en-GB"/>
              </w:rPr>
              <w:t>Severity: MEDIUM</w:t>
            </w:r>
          </w:p>
          <w:p w14:paraId="67924CB0" w14:textId="77777777" w:rsidR="0042111C" w:rsidRPr="003C2E13" w:rsidRDefault="0042111C" w:rsidP="0042111C">
            <w:pPr>
              <w:rPr>
                <w:lang w:val="en-GB"/>
              </w:rPr>
            </w:pPr>
          </w:p>
        </w:tc>
      </w:tr>
    </w:tbl>
    <w:p w14:paraId="579FAE00" w14:textId="77777777" w:rsidR="0042111C" w:rsidRPr="003C2E13" w:rsidRDefault="0042111C" w:rsidP="0042111C">
      <w:pPr>
        <w:rPr>
          <w:lang w:val="en-GB"/>
        </w:rPr>
      </w:pPr>
    </w:p>
    <w:tbl>
      <w:tblPr>
        <w:tblStyle w:val="TableGrid"/>
        <w:tblW w:w="0" w:type="auto"/>
        <w:tblLook w:val="04A0" w:firstRow="1" w:lastRow="0" w:firstColumn="1" w:lastColumn="0" w:noHBand="0" w:noVBand="1"/>
      </w:tblPr>
      <w:tblGrid>
        <w:gridCol w:w="8325"/>
      </w:tblGrid>
      <w:tr w:rsidR="0042111C" w:rsidRPr="003C2E13" w14:paraId="6A825ECE" w14:textId="77777777" w:rsidTr="0042111C">
        <w:tc>
          <w:tcPr>
            <w:tcW w:w="8325" w:type="dxa"/>
            <w:tcBorders>
              <w:top w:val="dotted" w:sz="4" w:space="0" w:color="auto"/>
              <w:left w:val="dotted" w:sz="4" w:space="0" w:color="auto"/>
              <w:bottom w:val="dotted" w:sz="4" w:space="0" w:color="auto"/>
              <w:right w:val="dotted" w:sz="4" w:space="0" w:color="auto"/>
            </w:tcBorders>
          </w:tcPr>
          <w:p w14:paraId="23E31CBB" w14:textId="77777777" w:rsidR="0042111C" w:rsidRPr="003C2E13" w:rsidRDefault="0042111C" w:rsidP="0042111C">
            <w:pPr>
              <w:pStyle w:val="Title"/>
              <w:rPr>
                <w:lang w:val="en-GB"/>
              </w:rPr>
            </w:pPr>
            <w:r w:rsidRPr="003C2E13">
              <w:rPr>
                <w:lang w:val="en-GB"/>
              </w:rPr>
              <w:t>Verbose information about system version available in http response</w:t>
            </w:r>
          </w:p>
          <w:p w14:paraId="5AD1E688" w14:textId="77777777" w:rsidR="0042111C" w:rsidRPr="003C2E13" w:rsidRDefault="0042111C" w:rsidP="0042111C">
            <w:pPr>
              <w:jc w:val="both"/>
              <w:rPr>
                <w:b/>
                <w:bCs/>
                <w:lang w:val="en-GB"/>
              </w:rPr>
            </w:pPr>
            <w:r w:rsidRPr="003C2E13">
              <w:rPr>
                <w:b/>
                <w:bCs/>
                <w:lang w:val="en-GB"/>
              </w:rPr>
              <w:t xml:space="preserve">Synopsis: </w:t>
            </w:r>
            <w:r w:rsidRPr="003C2E13">
              <w:rPr>
                <w:bCs/>
                <w:lang w:val="en-GB"/>
              </w:rPr>
              <w:t>HTTP response includes information the operating system.</w:t>
            </w:r>
          </w:p>
          <w:p w14:paraId="4185DCE0" w14:textId="77777777" w:rsidR="0042111C" w:rsidRPr="003C2E13" w:rsidRDefault="0042111C" w:rsidP="0042111C">
            <w:pPr>
              <w:jc w:val="both"/>
              <w:rPr>
                <w:lang w:val="en-GB"/>
              </w:rPr>
            </w:pPr>
            <w:r w:rsidRPr="003C2E13">
              <w:rPr>
                <w:b/>
                <w:lang w:val="en-GB"/>
              </w:rPr>
              <w:t xml:space="preserve">Vulnerable Targets: </w:t>
            </w:r>
            <w:r w:rsidRPr="003C2E13">
              <w:fldChar w:fldCharType="begin"/>
            </w:r>
            <w:r w:rsidRPr="003C2E13">
              <w:rPr>
                <w:lang w:val="en-GB"/>
                <w:rPrChange w:id="1211" w:author="Author">
                  <w:rPr/>
                </w:rPrChange>
              </w:rPr>
              <w:instrText xml:space="preserve"> HYPERLINK "http://intra.ldil.de" </w:instrText>
            </w:r>
            <w:r w:rsidRPr="003C2E13">
              <w:fldChar w:fldCharType="separate"/>
            </w:r>
            <w:r w:rsidRPr="003C2E13">
              <w:rPr>
                <w:rStyle w:val="Hyperlink"/>
                <w:lang w:val="en-GB"/>
              </w:rPr>
              <w:t>http://intra.ldil.de</w:t>
            </w:r>
            <w:r w:rsidRPr="003C2E13">
              <w:rPr>
                <w:rStyle w:val="Hyperlink"/>
                <w:lang w:val="en-GB"/>
              </w:rPr>
              <w:fldChar w:fldCharType="end"/>
            </w:r>
            <w:r w:rsidRPr="003C2E13">
              <w:rPr>
                <w:lang w:val="en-GB"/>
              </w:rPr>
              <w:t xml:space="preserve"> / 10.0.100.30</w:t>
            </w:r>
          </w:p>
          <w:p w14:paraId="477765AD" w14:textId="77777777" w:rsidR="0042111C" w:rsidRPr="003C2E13" w:rsidRDefault="0042111C" w:rsidP="0042111C">
            <w:pPr>
              <w:jc w:val="both"/>
              <w:rPr>
                <w:lang w:val="en-GB"/>
              </w:rPr>
            </w:pPr>
            <w:r w:rsidRPr="003C2E13">
              <w:rPr>
                <w:b/>
                <w:lang w:val="en-GB"/>
              </w:rPr>
              <w:t>Vulnerability Explanation</w:t>
            </w:r>
            <w:r w:rsidRPr="003C2E13">
              <w:rPr>
                <w:lang w:val="en-GB"/>
              </w:rPr>
              <w:t>: HTTP response gives out unneeded information to the end user and thus compromising the system security.</w:t>
            </w:r>
          </w:p>
          <w:p w14:paraId="4A8471B1" w14:textId="77777777" w:rsidR="0042111C" w:rsidRPr="003C2E13" w:rsidRDefault="0042111C" w:rsidP="0042111C">
            <w:pPr>
              <w:jc w:val="both"/>
              <w:rPr>
                <w:lang w:val="en-GB"/>
              </w:rPr>
            </w:pPr>
            <w:r w:rsidRPr="003C2E13">
              <w:rPr>
                <w:b/>
                <w:lang w:val="en-GB"/>
              </w:rPr>
              <w:lastRenderedPageBreak/>
              <w:t>Vulnerability Fix</w:t>
            </w:r>
            <w:r w:rsidRPr="003C2E13">
              <w:rPr>
                <w:lang w:val="en-GB"/>
              </w:rPr>
              <w:t>: Hide the verbose response of currently used software versions from the http response.</w:t>
            </w:r>
          </w:p>
          <w:p w14:paraId="560A76F4" w14:textId="77777777" w:rsidR="0042111C" w:rsidRPr="003C2E13" w:rsidRDefault="0042111C" w:rsidP="0042111C">
            <w:pPr>
              <w:jc w:val="both"/>
              <w:rPr>
                <w:b/>
                <w:color w:val="FFC000"/>
                <w:lang w:val="en-GB"/>
              </w:rPr>
            </w:pPr>
            <w:r w:rsidRPr="003C2E13">
              <w:rPr>
                <w:b/>
                <w:lang w:val="en-GB"/>
              </w:rPr>
              <w:t xml:space="preserve">Severity: </w:t>
            </w:r>
            <w:r w:rsidRPr="00EE4B32">
              <w:rPr>
                <w:b/>
                <w:lang w:val="en-GB"/>
                <w:rPrChange w:id="1212" w:author="Author">
                  <w:rPr>
                    <w:b/>
                    <w:color w:val="FFC000"/>
                    <w:lang w:val="en-GB"/>
                  </w:rPr>
                </w:rPrChange>
              </w:rPr>
              <w:t>MEDIUM</w:t>
            </w:r>
          </w:p>
        </w:tc>
      </w:tr>
    </w:tbl>
    <w:p w14:paraId="267C01D1" w14:textId="77777777" w:rsidR="0042111C" w:rsidRPr="003C2E13" w:rsidRDefault="0042111C" w:rsidP="0042111C">
      <w:pPr>
        <w:rPr>
          <w:lang w:val="en-GB"/>
        </w:rPr>
      </w:pPr>
    </w:p>
    <w:tbl>
      <w:tblPr>
        <w:tblStyle w:val="TableGrid"/>
        <w:tblW w:w="0" w:type="auto"/>
        <w:tblLook w:val="04A0" w:firstRow="1" w:lastRow="0" w:firstColumn="1" w:lastColumn="0" w:noHBand="0" w:noVBand="1"/>
      </w:tblPr>
      <w:tblGrid>
        <w:gridCol w:w="8325"/>
      </w:tblGrid>
      <w:tr w:rsidR="0042111C" w:rsidRPr="003C2E13" w14:paraId="584D3024" w14:textId="77777777" w:rsidTr="0042111C">
        <w:tc>
          <w:tcPr>
            <w:tcW w:w="8325" w:type="dxa"/>
            <w:tcBorders>
              <w:top w:val="dotted" w:sz="4" w:space="0" w:color="auto"/>
              <w:left w:val="dotted" w:sz="4" w:space="0" w:color="auto"/>
              <w:bottom w:val="dotted" w:sz="4" w:space="0" w:color="auto"/>
              <w:right w:val="dotted" w:sz="4" w:space="0" w:color="auto"/>
            </w:tcBorders>
          </w:tcPr>
          <w:p w14:paraId="7E5E87DD" w14:textId="77777777" w:rsidR="0042111C" w:rsidRPr="003C2E13" w:rsidRDefault="0042111C" w:rsidP="0042111C">
            <w:pPr>
              <w:pStyle w:val="Title"/>
              <w:rPr>
                <w:lang w:val="en-GB"/>
              </w:rPr>
            </w:pPr>
            <w:r w:rsidRPr="003C2E13">
              <w:rPr>
                <w:lang w:val="en-GB"/>
              </w:rPr>
              <w:t>Verbose information about PHP and Apache version available in http response</w:t>
            </w:r>
          </w:p>
          <w:p w14:paraId="0B8F1A6E" w14:textId="77777777" w:rsidR="0042111C" w:rsidRPr="003C2E13" w:rsidRDefault="0042111C" w:rsidP="0042111C">
            <w:pPr>
              <w:jc w:val="both"/>
              <w:rPr>
                <w:bCs/>
                <w:lang w:val="en-GB"/>
              </w:rPr>
            </w:pPr>
            <w:r w:rsidRPr="003C2E13">
              <w:rPr>
                <w:b/>
                <w:bCs/>
                <w:lang w:val="en-GB"/>
              </w:rPr>
              <w:t xml:space="preserve">Synopsis: </w:t>
            </w:r>
            <w:r w:rsidRPr="003C2E13">
              <w:rPr>
                <w:bCs/>
                <w:lang w:val="en-GB"/>
              </w:rPr>
              <w:t>Verbose information about the PHP and Apache versions present in http response.</w:t>
            </w:r>
          </w:p>
          <w:p w14:paraId="0BF5AC3B" w14:textId="77777777" w:rsidR="0042111C" w:rsidRPr="003C2E13" w:rsidRDefault="0042111C" w:rsidP="0042111C">
            <w:pPr>
              <w:jc w:val="both"/>
              <w:rPr>
                <w:b/>
                <w:lang w:val="en-GB"/>
              </w:rPr>
            </w:pPr>
            <w:r w:rsidRPr="003C2E13">
              <w:rPr>
                <w:b/>
                <w:lang w:val="en-GB"/>
              </w:rPr>
              <w:t xml:space="preserve">Vulnerable Targets: </w:t>
            </w:r>
            <w:r w:rsidRPr="003C2E13">
              <w:fldChar w:fldCharType="begin"/>
            </w:r>
            <w:r w:rsidRPr="003C2E13">
              <w:rPr>
                <w:lang w:val="en-GB"/>
                <w:rPrChange w:id="1213" w:author="Author">
                  <w:rPr/>
                </w:rPrChange>
              </w:rPr>
              <w:instrText xml:space="preserve"> HYPERLINK "http://intra.ldil.de" </w:instrText>
            </w:r>
            <w:r w:rsidRPr="003C2E13">
              <w:fldChar w:fldCharType="separate"/>
            </w:r>
            <w:r w:rsidRPr="003C2E13">
              <w:rPr>
                <w:rStyle w:val="Hyperlink"/>
                <w:lang w:val="en-GB"/>
              </w:rPr>
              <w:t>http://intra.ldil.de</w:t>
            </w:r>
            <w:r w:rsidRPr="003C2E13">
              <w:rPr>
                <w:rStyle w:val="Hyperlink"/>
                <w:lang w:val="en-GB"/>
              </w:rPr>
              <w:fldChar w:fldCharType="end"/>
            </w:r>
            <w:r w:rsidRPr="003C2E13">
              <w:rPr>
                <w:lang w:val="en-GB"/>
              </w:rPr>
              <w:t xml:space="preserve"> / 10.0.100.30</w:t>
            </w:r>
          </w:p>
          <w:p w14:paraId="6ADD04BC" w14:textId="77777777" w:rsidR="0042111C" w:rsidRPr="003C2E13" w:rsidRDefault="0042111C" w:rsidP="0042111C">
            <w:pPr>
              <w:jc w:val="both"/>
              <w:rPr>
                <w:lang w:val="en-GB"/>
              </w:rPr>
            </w:pPr>
            <w:r w:rsidRPr="003C2E13">
              <w:rPr>
                <w:b/>
                <w:lang w:val="en-GB"/>
              </w:rPr>
              <w:t>Vulnerability Explanation</w:t>
            </w:r>
            <w:r w:rsidRPr="003C2E13">
              <w:rPr>
                <w:lang w:val="en-GB"/>
              </w:rPr>
              <w:t>: Exposing the system version information to end-users is not needed. If it is needed internally, use different methods than printing it to http responses in plain-text (“Hi! I am using version..”).</w:t>
            </w:r>
          </w:p>
          <w:p w14:paraId="3C0B8E11" w14:textId="77777777" w:rsidR="0042111C" w:rsidRPr="003C2E13" w:rsidRDefault="0042111C" w:rsidP="0042111C">
            <w:pPr>
              <w:jc w:val="both"/>
              <w:rPr>
                <w:lang w:val="en-GB"/>
              </w:rPr>
            </w:pPr>
            <w:r w:rsidRPr="003C2E13">
              <w:rPr>
                <w:b/>
                <w:lang w:val="en-GB"/>
              </w:rPr>
              <w:t>Vulnerability Fix</w:t>
            </w:r>
            <w:r w:rsidRPr="003C2E13">
              <w:rPr>
                <w:lang w:val="en-GB"/>
              </w:rPr>
              <w:t>: Disable unneeded information sharing to end-users.</w:t>
            </w:r>
          </w:p>
          <w:p w14:paraId="22560010" w14:textId="77777777" w:rsidR="0042111C" w:rsidRPr="003C2E13" w:rsidRDefault="0042111C" w:rsidP="0042111C">
            <w:pPr>
              <w:jc w:val="both"/>
              <w:rPr>
                <w:b/>
                <w:color w:val="FF0000"/>
                <w:lang w:val="en-GB"/>
              </w:rPr>
            </w:pPr>
            <w:r w:rsidRPr="003C2E13">
              <w:rPr>
                <w:b/>
                <w:lang w:val="en-GB"/>
              </w:rPr>
              <w:t xml:space="preserve">Severity: </w:t>
            </w:r>
            <w:r w:rsidRPr="00EE4B32">
              <w:rPr>
                <w:b/>
                <w:lang w:val="en-GB"/>
                <w:rPrChange w:id="1214" w:author="Author">
                  <w:rPr>
                    <w:b/>
                    <w:color w:val="FFC000"/>
                    <w:lang w:val="en-GB"/>
                  </w:rPr>
                </w:rPrChange>
              </w:rPr>
              <w:t>MEDIUM</w:t>
            </w:r>
          </w:p>
        </w:tc>
      </w:tr>
    </w:tbl>
    <w:p w14:paraId="243CB61D" w14:textId="77777777" w:rsidR="0042111C" w:rsidRPr="003C2E13" w:rsidRDefault="0042111C" w:rsidP="0042111C">
      <w:pPr>
        <w:rPr>
          <w:lang w:val="en-GB"/>
        </w:rPr>
      </w:pPr>
    </w:p>
    <w:tbl>
      <w:tblPr>
        <w:tblStyle w:val="TableGrid"/>
        <w:tblW w:w="0" w:type="auto"/>
        <w:tblLook w:val="04A0" w:firstRow="1" w:lastRow="0" w:firstColumn="1" w:lastColumn="0" w:noHBand="0" w:noVBand="1"/>
      </w:tblPr>
      <w:tblGrid>
        <w:gridCol w:w="8325"/>
      </w:tblGrid>
      <w:tr w:rsidR="0042111C" w:rsidRPr="008F6886" w14:paraId="6C9B298C" w14:textId="77777777" w:rsidTr="0042111C">
        <w:tc>
          <w:tcPr>
            <w:tcW w:w="8325" w:type="dxa"/>
            <w:tcBorders>
              <w:top w:val="dotted" w:sz="4" w:space="0" w:color="auto"/>
              <w:left w:val="dotted" w:sz="4" w:space="0" w:color="auto"/>
              <w:bottom w:val="dotted" w:sz="4" w:space="0" w:color="auto"/>
              <w:right w:val="dotted" w:sz="4" w:space="0" w:color="auto"/>
            </w:tcBorders>
          </w:tcPr>
          <w:p w14:paraId="482332A1" w14:textId="77777777" w:rsidR="0042111C" w:rsidRPr="003C2E13" w:rsidRDefault="0042111C" w:rsidP="0042111C">
            <w:pPr>
              <w:pStyle w:val="Title"/>
              <w:rPr>
                <w:lang w:val="en-GB"/>
              </w:rPr>
            </w:pPr>
            <w:r w:rsidRPr="003C2E13">
              <w:rPr>
                <w:lang w:val="en-GB"/>
              </w:rPr>
              <w:t>Buffer overflow detected</w:t>
            </w:r>
          </w:p>
          <w:p w14:paraId="095A17E5" w14:textId="77777777" w:rsidR="0042111C" w:rsidRPr="003C2E13" w:rsidRDefault="0042111C" w:rsidP="0042111C">
            <w:pPr>
              <w:jc w:val="both"/>
              <w:rPr>
                <w:bCs/>
                <w:lang w:val="en-GB"/>
              </w:rPr>
            </w:pPr>
            <w:r w:rsidRPr="003C2E13">
              <w:rPr>
                <w:b/>
                <w:bCs/>
                <w:lang w:val="en-GB"/>
              </w:rPr>
              <w:t xml:space="preserve">Synopsis: </w:t>
            </w:r>
            <w:r w:rsidRPr="003C2E13">
              <w:rPr>
                <w:bCs/>
                <w:lang w:val="en-GB"/>
              </w:rPr>
              <w:t>Buffer overflow errors are happening when the overwriting of memory spaces of the background web process, which should never been modified intentionally or unintentionally. Overwriting values of the IP (instruction pointer), BP (base pointer) and other registers causes exceptions, segmentation faults and the other process errors to occur.</w:t>
            </w:r>
          </w:p>
          <w:p w14:paraId="605351A7" w14:textId="77777777" w:rsidR="0042111C" w:rsidRPr="003C2E13" w:rsidRDefault="0042111C" w:rsidP="0042111C">
            <w:pPr>
              <w:jc w:val="both"/>
              <w:rPr>
                <w:lang w:val="en-GB"/>
              </w:rPr>
            </w:pPr>
            <w:r w:rsidRPr="003C2E13">
              <w:rPr>
                <w:b/>
                <w:lang w:val="en-GB"/>
              </w:rPr>
              <w:t xml:space="preserve">Vulnerable Targets: </w:t>
            </w:r>
            <w:r w:rsidRPr="003C2E13">
              <w:fldChar w:fldCharType="begin"/>
            </w:r>
            <w:r w:rsidRPr="003C2E13">
              <w:rPr>
                <w:lang w:val="en-GB"/>
                <w:rPrChange w:id="1215" w:author="Author">
                  <w:rPr/>
                </w:rPrChange>
              </w:rPr>
              <w:instrText xml:space="preserve"> HYPERLINK "http://intra.ldil.de" </w:instrText>
            </w:r>
            <w:r w:rsidRPr="003C2E13">
              <w:fldChar w:fldCharType="separate"/>
            </w:r>
            <w:r w:rsidRPr="003C2E13">
              <w:rPr>
                <w:rStyle w:val="Hyperlink"/>
                <w:lang w:val="en-GB"/>
              </w:rPr>
              <w:t>http://intra.ldil.de</w:t>
            </w:r>
            <w:r w:rsidRPr="003C2E13">
              <w:rPr>
                <w:rStyle w:val="Hyperlink"/>
                <w:lang w:val="en-GB"/>
              </w:rPr>
              <w:fldChar w:fldCharType="end"/>
            </w:r>
            <w:r w:rsidRPr="003C2E13">
              <w:rPr>
                <w:lang w:val="en-GB"/>
              </w:rPr>
              <w:t xml:space="preserve"> / 10.0.100.30</w:t>
            </w:r>
          </w:p>
          <w:p w14:paraId="77706CF9" w14:textId="77777777" w:rsidR="0042111C" w:rsidRPr="003C2E13" w:rsidRDefault="0042111C" w:rsidP="0042111C">
            <w:pPr>
              <w:jc w:val="both"/>
              <w:rPr>
                <w:lang w:val="en-GB"/>
              </w:rPr>
            </w:pPr>
            <w:r w:rsidRPr="003C2E13">
              <w:rPr>
                <w:b/>
                <w:lang w:val="en-GB"/>
              </w:rPr>
              <w:t>Vulnerability Explanation</w:t>
            </w:r>
            <w:r w:rsidRPr="003C2E13">
              <w:rPr>
                <w:lang w:val="en-GB"/>
              </w:rPr>
              <w:t>: Potential buffer overflow detected. The script closed the connection and threw a 500 Internal Server Error.</w:t>
            </w:r>
          </w:p>
          <w:p w14:paraId="2F118F95" w14:textId="77777777" w:rsidR="0042111C" w:rsidRPr="003C2E13" w:rsidRDefault="0042111C" w:rsidP="0042111C">
            <w:pPr>
              <w:jc w:val="both"/>
              <w:rPr>
                <w:lang w:val="en-GB"/>
              </w:rPr>
            </w:pPr>
            <w:r w:rsidRPr="003C2E13">
              <w:rPr>
                <w:b/>
                <w:lang w:val="en-GB"/>
              </w:rPr>
              <w:t>Vulnerability Fix</w:t>
            </w:r>
            <w:r w:rsidRPr="003C2E13">
              <w:rPr>
                <w:lang w:val="en-GB"/>
              </w:rPr>
              <w:t>: Rewrite the background program using proper return length checking. This will require a recompile of the background executable.</w:t>
            </w:r>
          </w:p>
          <w:p w14:paraId="4FBE1C2C" w14:textId="77777777" w:rsidR="0042111C" w:rsidRPr="003C2E13" w:rsidRDefault="0042111C" w:rsidP="0042111C">
            <w:pPr>
              <w:jc w:val="both"/>
              <w:rPr>
                <w:b/>
                <w:color w:val="FF0000"/>
                <w:lang w:val="en-GB"/>
              </w:rPr>
            </w:pPr>
            <w:r w:rsidRPr="003C2E13">
              <w:rPr>
                <w:b/>
                <w:lang w:val="en-GB"/>
              </w:rPr>
              <w:t xml:space="preserve">Severity: </w:t>
            </w:r>
            <w:r w:rsidRPr="00EE4B32">
              <w:rPr>
                <w:b/>
                <w:lang w:val="en-GB"/>
                <w:rPrChange w:id="1216" w:author="Author">
                  <w:rPr>
                    <w:b/>
                    <w:color w:val="FFC000"/>
                    <w:lang w:val="en-GB"/>
                  </w:rPr>
                </w:rPrChange>
              </w:rPr>
              <w:t>MEDIUM</w:t>
            </w:r>
          </w:p>
          <w:p w14:paraId="4B4BA40B" w14:textId="77777777" w:rsidR="0042111C" w:rsidRPr="003C2E13" w:rsidRDefault="0042111C" w:rsidP="0042111C">
            <w:pPr>
              <w:jc w:val="both"/>
              <w:rPr>
                <w:lang w:val="en-GB"/>
              </w:rPr>
            </w:pPr>
            <w:r w:rsidRPr="003C2E13">
              <w:rPr>
                <w:b/>
                <w:lang w:val="en-GB"/>
              </w:rPr>
              <w:t>Proof of Concept Code Here:</w:t>
            </w:r>
            <w:r w:rsidRPr="003C2E13">
              <w:rPr>
                <w:lang w:val="en-GB"/>
              </w:rPr>
              <w:t xml:space="preserve"> </w:t>
            </w:r>
          </w:p>
          <w:p w14:paraId="2FE10E97" w14:textId="77777777" w:rsidR="0042111C" w:rsidRPr="003C2E13" w:rsidRDefault="0042111C" w:rsidP="0042111C">
            <w:pPr>
              <w:jc w:val="both"/>
              <w:rPr>
                <w:lang w:val="en-GB"/>
              </w:rPr>
            </w:pPr>
            <w:r w:rsidRPr="003C2E13">
              <w:rPr>
                <w:lang w:val="en-GB"/>
              </w:rPr>
              <w:t>GET</w:t>
            </w:r>
          </w:p>
          <w:p w14:paraId="67F99377" w14:textId="77777777" w:rsidR="0042111C" w:rsidRPr="003C2E13" w:rsidRDefault="0042111C" w:rsidP="0042111C">
            <w:pPr>
              <w:jc w:val="both"/>
              <w:rPr>
                <w:color w:val="00B0F0"/>
                <w:lang w:val="en-GB"/>
              </w:rPr>
            </w:pPr>
            <w:r w:rsidRPr="003C2E13">
              <w:lastRenderedPageBreak/>
              <w:fldChar w:fldCharType="begin"/>
            </w:r>
            <w:r w:rsidRPr="003C2E13">
              <w:rPr>
                <w:lang w:val="en-GB"/>
                <w:rPrChange w:id="1217" w:author="Author">
                  <w:rPr/>
                </w:rPrChange>
              </w:rPr>
              <w:instrText xml:space="preserve"> HYPERLINK "https://intra.ldil.de/wp-content/themes/twentysixteen?query=xlScCqlemqpPtXbFamPILdDaLkKPaUyLMWHUlAa" </w:instrText>
            </w:r>
            <w:r w:rsidRPr="003C2E13">
              <w:fldChar w:fldCharType="separate"/>
            </w:r>
            <w:r w:rsidRPr="003C2E13">
              <w:rPr>
                <w:rStyle w:val="Hyperlink"/>
                <w:lang w:val="en-GB"/>
              </w:rPr>
              <w:t>https://intra.ldil.de/wp-content/themes/twentysixteen?query=xlScCqlemqpPtXbFamPILdDaLkKPaUyLMWHUlAa</w:t>
            </w:r>
            <w:r w:rsidRPr="003C2E13">
              <w:rPr>
                <w:rStyle w:val="Hyperlink"/>
                <w:lang w:val="en-GB"/>
              </w:rPr>
              <w:fldChar w:fldCharType="end"/>
            </w:r>
            <w:r w:rsidRPr="003C2E13">
              <w:rPr>
                <w:lang w:val="en-GB"/>
              </w:rPr>
              <w:t>...... Basically any long enough query</w:t>
            </w:r>
          </w:p>
        </w:tc>
      </w:tr>
    </w:tbl>
    <w:p w14:paraId="1795E097" w14:textId="77777777" w:rsidR="0042111C" w:rsidRPr="003C2E13" w:rsidRDefault="0042111C" w:rsidP="0042111C">
      <w:pPr>
        <w:jc w:val="both"/>
        <w:rPr>
          <w:color w:val="00B0F0"/>
          <w:lang w:val="en-GB"/>
        </w:rPr>
      </w:pPr>
    </w:p>
    <w:tbl>
      <w:tblPr>
        <w:tblStyle w:val="TableGrid"/>
        <w:tblW w:w="0" w:type="auto"/>
        <w:tblLook w:val="04A0" w:firstRow="1" w:lastRow="0" w:firstColumn="1" w:lastColumn="0" w:noHBand="0" w:noVBand="1"/>
      </w:tblPr>
      <w:tblGrid>
        <w:gridCol w:w="8325"/>
      </w:tblGrid>
      <w:tr w:rsidR="0042111C" w:rsidRPr="00EE4B32" w14:paraId="3489308A" w14:textId="77777777" w:rsidTr="0042111C">
        <w:tc>
          <w:tcPr>
            <w:tcW w:w="8325" w:type="dxa"/>
            <w:tcBorders>
              <w:top w:val="dotted" w:sz="4" w:space="0" w:color="auto"/>
              <w:left w:val="dotted" w:sz="4" w:space="0" w:color="auto"/>
              <w:bottom w:val="dotted" w:sz="4" w:space="0" w:color="auto"/>
              <w:right w:val="dotted" w:sz="4" w:space="0" w:color="auto"/>
            </w:tcBorders>
          </w:tcPr>
          <w:p w14:paraId="6BD5B6BA" w14:textId="77777777" w:rsidR="0042111C" w:rsidRPr="00EE4B32" w:rsidRDefault="0042111C" w:rsidP="0042111C">
            <w:pPr>
              <w:pStyle w:val="Title"/>
              <w:rPr>
                <w:color w:val="auto"/>
                <w:lang w:val="en-GB"/>
                <w:rPrChange w:id="1218" w:author="Author">
                  <w:rPr>
                    <w:lang w:val="en-GB"/>
                  </w:rPr>
                </w:rPrChange>
              </w:rPr>
            </w:pPr>
            <w:r w:rsidRPr="00EE4B32">
              <w:rPr>
                <w:color w:val="auto"/>
                <w:lang w:val="en-GB"/>
                <w:rPrChange w:id="1219" w:author="Author">
                  <w:rPr>
                    <w:lang w:val="en-GB"/>
                  </w:rPr>
                </w:rPrChange>
              </w:rPr>
              <w:t>Directory browsing is enabled</w:t>
            </w:r>
          </w:p>
          <w:p w14:paraId="00CFEE6B" w14:textId="77777777" w:rsidR="0042111C" w:rsidRPr="00EE4B32" w:rsidRDefault="0042111C" w:rsidP="0042111C">
            <w:pPr>
              <w:jc w:val="both"/>
              <w:rPr>
                <w:bCs/>
                <w:lang w:val="en-GB"/>
              </w:rPr>
            </w:pPr>
            <w:r w:rsidRPr="00EE4B32">
              <w:rPr>
                <w:b/>
                <w:bCs/>
                <w:lang w:val="en-GB"/>
              </w:rPr>
              <w:t xml:space="preserve">Synopsis: </w:t>
            </w:r>
            <w:r w:rsidRPr="00EE4B32">
              <w:rPr>
                <w:bCs/>
                <w:lang w:val="en-GB"/>
              </w:rPr>
              <w:t>Directory browsing is enabled and it is possible to view the directory listing</w:t>
            </w:r>
          </w:p>
          <w:p w14:paraId="43FA2143" w14:textId="77777777" w:rsidR="0042111C" w:rsidRPr="00EE4B32" w:rsidRDefault="0042111C" w:rsidP="0042111C">
            <w:pPr>
              <w:jc w:val="both"/>
              <w:rPr>
                <w:lang w:val="en-GB"/>
              </w:rPr>
            </w:pPr>
            <w:r w:rsidRPr="00EE4B32">
              <w:rPr>
                <w:b/>
                <w:lang w:val="en-GB"/>
              </w:rPr>
              <w:t xml:space="preserve">Vulnerable Targets: </w:t>
            </w:r>
            <w:r w:rsidRPr="00EE4B32">
              <w:fldChar w:fldCharType="begin"/>
            </w:r>
            <w:r w:rsidRPr="00EE4B32">
              <w:rPr>
                <w:lang w:val="en-GB"/>
                <w:rPrChange w:id="1220" w:author="Author">
                  <w:rPr/>
                </w:rPrChange>
              </w:rPr>
              <w:instrText xml:space="preserve"> HYPERLINK "https://intra.ldil.de/wp-admin%20/" </w:instrText>
            </w:r>
            <w:r w:rsidRPr="00EE4B32">
              <w:rPr>
                <w:rPrChange w:id="1221" w:author="Author">
                  <w:rPr>
                    <w:rStyle w:val="Hyperlink"/>
                    <w:lang w:val="en-GB"/>
                  </w:rPr>
                </w:rPrChange>
              </w:rPr>
              <w:fldChar w:fldCharType="separate"/>
            </w:r>
            <w:r w:rsidRPr="00EE4B32">
              <w:rPr>
                <w:rStyle w:val="Hyperlink"/>
                <w:color w:val="auto"/>
                <w:lang w:val="en-GB"/>
                <w:rPrChange w:id="1222" w:author="Author">
                  <w:rPr>
                    <w:rStyle w:val="Hyperlink"/>
                    <w:lang w:val="en-GB"/>
                  </w:rPr>
                </w:rPrChange>
              </w:rPr>
              <w:t>https://intra.ldil.de/wp-admin /</w:t>
            </w:r>
            <w:r w:rsidRPr="00EE4B32">
              <w:rPr>
                <w:rStyle w:val="Hyperlink"/>
                <w:color w:val="auto"/>
                <w:lang w:val="en-GB"/>
                <w:rPrChange w:id="1223" w:author="Author">
                  <w:rPr>
                    <w:rStyle w:val="Hyperlink"/>
                    <w:lang w:val="en-GB"/>
                  </w:rPr>
                </w:rPrChange>
              </w:rPr>
              <w:fldChar w:fldCharType="end"/>
            </w:r>
            <w:r w:rsidRPr="00EE4B32">
              <w:rPr>
                <w:lang w:val="en-GB"/>
              </w:rPr>
              <w:t xml:space="preserve"> 10.0.100.30</w:t>
            </w:r>
          </w:p>
          <w:p w14:paraId="6DDAEF7D" w14:textId="77777777" w:rsidR="0042111C" w:rsidRPr="00EE4B32" w:rsidRDefault="0042111C" w:rsidP="0042111C">
            <w:pPr>
              <w:jc w:val="both"/>
              <w:rPr>
                <w:lang w:val="en-GB"/>
              </w:rPr>
            </w:pPr>
            <w:r w:rsidRPr="00EE4B32">
              <w:rPr>
                <w:b/>
                <w:lang w:val="en-GB"/>
              </w:rPr>
              <w:t>Vulnerability Explanation</w:t>
            </w:r>
            <w:r w:rsidRPr="00EE4B32">
              <w:rPr>
                <w:lang w:val="en-GB"/>
              </w:rPr>
              <w:t>: It is possible to view the directory listing. Directory listing may reveal hidden scripts, include files, backup source files which can be accessed to read sensitive information.</w:t>
            </w:r>
          </w:p>
          <w:p w14:paraId="03228626" w14:textId="77777777" w:rsidR="0042111C" w:rsidRPr="00EE4B32" w:rsidRDefault="0042111C" w:rsidP="0042111C">
            <w:pPr>
              <w:jc w:val="both"/>
              <w:rPr>
                <w:lang w:val="en-GB"/>
              </w:rPr>
            </w:pPr>
            <w:r w:rsidRPr="00EE4B32">
              <w:rPr>
                <w:b/>
                <w:lang w:val="en-GB"/>
              </w:rPr>
              <w:t>Vulnerability Fix</w:t>
            </w:r>
            <w:r w:rsidRPr="00EE4B32">
              <w:rPr>
                <w:lang w:val="en-GB"/>
              </w:rPr>
              <w:t>: Disable directory browsing. If the directory browsing cannot be disabled because of some other service needing it, make sure the listed files do not include any risks.</w:t>
            </w:r>
          </w:p>
          <w:p w14:paraId="5E811D78" w14:textId="77777777" w:rsidR="0042111C" w:rsidRPr="00EE4B32" w:rsidDel="00EE4B32" w:rsidRDefault="0042111C" w:rsidP="0042111C">
            <w:pPr>
              <w:jc w:val="both"/>
              <w:rPr>
                <w:del w:id="1224" w:author="Author"/>
                <w:b/>
                <w:lang w:val="en-GB"/>
                <w:rPrChange w:id="1225" w:author="Author">
                  <w:rPr>
                    <w:del w:id="1226" w:author="Author"/>
                    <w:b/>
                    <w:color w:val="FF0000"/>
                    <w:lang w:val="en-GB"/>
                  </w:rPr>
                </w:rPrChange>
              </w:rPr>
            </w:pPr>
            <w:r w:rsidRPr="00EE4B32">
              <w:rPr>
                <w:b/>
                <w:lang w:val="en-GB"/>
              </w:rPr>
              <w:t xml:space="preserve">Severity: </w:t>
            </w:r>
            <w:r w:rsidRPr="00EE4B32">
              <w:rPr>
                <w:b/>
                <w:lang w:val="en-GB"/>
                <w:rPrChange w:id="1227" w:author="Author">
                  <w:rPr>
                    <w:b/>
                    <w:color w:val="FFC000"/>
                    <w:lang w:val="en-GB"/>
                  </w:rPr>
                </w:rPrChange>
              </w:rPr>
              <w:t>MEDIUM</w:t>
            </w:r>
          </w:p>
          <w:p w14:paraId="1A54713F" w14:textId="77777777" w:rsidR="0042111C" w:rsidRPr="00EE4B32" w:rsidRDefault="0042111C" w:rsidP="0042111C">
            <w:pPr>
              <w:jc w:val="both"/>
              <w:rPr>
                <w:b/>
                <w:lang w:val="en-GB"/>
                <w:rPrChange w:id="1228" w:author="Author">
                  <w:rPr>
                    <w:b/>
                    <w:color w:val="FF0000"/>
                    <w:lang w:val="en-GB"/>
                  </w:rPr>
                </w:rPrChange>
              </w:rPr>
            </w:pPr>
          </w:p>
        </w:tc>
      </w:tr>
    </w:tbl>
    <w:p w14:paraId="0E17EFE2" w14:textId="77777777" w:rsidR="0042111C" w:rsidRPr="00EE4B32" w:rsidRDefault="0042111C" w:rsidP="0042111C">
      <w:pPr>
        <w:jc w:val="both"/>
        <w:rPr>
          <w:b/>
          <w:lang w:val="en-GB"/>
          <w:rPrChange w:id="1229" w:author="Author">
            <w:rPr>
              <w:b/>
              <w:color w:val="FF0000"/>
              <w:lang w:val="en-GB"/>
            </w:rPr>
          </w:rPrChange>
        </w:rPr>
      </w:pPr>
    </w:p>
    <w:tbl>
      <w:tblPr>
        <w:tblStyle w:val="TableGrid"/>
        <w:tblW w:w="0" w:type="auto"/>
        <w:tblLook w:val="04A0" w:firstRow="1" w:lastRow="0" w:firstColumn="1" w:lastColumn="0" w:noHBand="0" w:noVBand="1"/>
      </w:tblPr>
      <w:tblGrid>
        <w:gridCol w:w="8325"/>
      </w:tblGrid>
      <w:tr w:rsidR="0042111C" w:rsidRPr="00BD4ADC" w14:paraId="1C784F4F" w14:textId="77777777" w:rsidTr="0042111C">
        <w:tc>
          <w:tcPr>
            <w:tcW w:w="8325" w:type="dxa"/>
            <w:tcBorders>
              <w:top w:val="nil"/>
              <w:left w:val="nil"/>
              <w:bottom w:val="nil"/>
              <w:right w:val="nil"/>
            </w:tcBorders>
          </w:tcPr>
          <w:p w14:paraId="475A6B19" w14:textId="77777777" w:rsidR="0042111C" w:rsidRPr="003C2E13" w:rsidRDefault="0042111C" w:rsidP="0042111C">
            <w:pPr>
              <w:pStyle w:val="Title"/>
              <w:rPr>
                <w:lang w:val="en-GB"/>
              </w:rPr>
            </w:pPr>
            <w:r w:rsidRPr="003C2E13">
              <w:rPr>
                <w:lang w:val="en-GB"/>
              </w:rPr>
              <w:t>Format string error</w:t>
            </w:r>
          </w:p>
          <w:p w14:paraId="72CB682F" w14:textId="77777777" w:rsidR="0042111C" w:rsidRPr="003C2E13" w:rsidRDefault="0042111C" w:rsidP="0042111C">
            <w:pPr>
              <w:jc w:val="both"/>
              <w:rPr>
                <w:bCs/>
                <w:lang w:val="en-GB"/>
              </w:rPr>
            </w:pPr>
            <w:r w:rsidRPr="003C2E13">
              <w:rPr>
                <w:b/>
                <w:bCs/>
                <w:lang w:val="en-GB"/>
              </w:rPr>
              <w:t>Synopsis</w:t>
            </w:r>
            <w:r w:rsidRPr="003C2E13">
              <w:rPr>
                <w:bCs/>
                <w:lang w:val="en-GB"/>
              </w:rPr>
              <w:t xml:space="preserve">: </w:t>
            </w:r>
            <w:r w:rsidRPr="003C2E13">
              <w:rPr>
                <w:b/>
                <w:bCs/>
                <w:lang w:val="en-GB"/>
              </w:rPr>
              <w:t xml:space="preserve"> </w:t>
            </w:r>
            <w:r w:rsidRPr="003C2E13">
              <w:rPr>
                <w:bCs/>
                <w:lang w:val="en-GB"/>
              </w:rPr>
              <w:t>A format string error occurs when the submitted data of an input string is evaluated as a command by the application.</w:t>
            </w:r>
          </w:p>
          <w:p w14:paraId="0068C592" w14:textId="77777777" w:rsidR="0042111C" w:rsidRPr="003C2E13" w:rsidRDefault="0042111C" w:rsidP="0042111C">
            <w:pPr>
              <w:jc w:val="both"/>
              <w:rPr>
                <w:lang w:val="en-GB"/>
              </w:rPr>
            </w:pPr>
            <w:r w:rsidRPr="003C2E13">
              <w:rPr>
                <w:b/>
                <w:lang w:val="en-GB"/>
              </w:rPr>
              <w:t xml:space="preserve">Vulnerable Targets: </w:t>
            </w:r>
            <w:r w:rsidRPr="003C2E13">
              <w:fldChar w:fldCharType="begin"/>
            </w:r>
            <w:r w:rsidRPr="003C2E13">
              <w:rPr>
                <w:lang w:val="en-GB"/>
                <w:rPrChange w:id="1230" w:author="Author">
                  <w:rPr/>
                </w:rPrChange>
              </w:rPr>
              <w:instrText xml:space="preserve"> HYPERLINK "http://intra.ldil.de" </w:instrText>
            </w:r>
            <w:r w:rsidRPr="003C2E13">
              <w:fldChar w:fldCharType="separate"/>
            </w:r>
            <w:r w:rsidRPr="003C2E13">
              <w:rPr>
                <w:rStyle w:val="Hyperlink"/>
                <w:lang w:val="en-GB"/>
              </w:rPr>
              <w:t>http://intra.ldil.de</w:t>
            </w:r>
            <w:r w:rsidRPr="003C2E13">
              <w:rPr>
                <w:rStyle w:val="Hyperlink"/>
                <w:lang w:val="en-GB"/>
              </w:rPr>
              <w:fldChar w:fldCharType="end"/>
            </w:r>
            <w:r w:rsidRPr="003C2E13">
              <w:rPr>
                <w:lang w:val="en-GB"/>
              </w:rPr>
              <w:t xml:space="preserve"> / 10.0.100.30</w:t>
            </w:r>
          </w:p>
          <w:p w14:paraId="4E701422" w14:textId="77777777" w:rsidR="0042111C" w:rsidRPr="003C2E13" w:rsidRDefault="0042111C" w:rsidP="0042111C">
            <w:pPr>
              <w:jc w:val="both"/>
              <w:rPr>
                <w:lang w:val="en-GB"/>
              </w:rPr>
            </w:pPr>
            <w:r w:rsidRPr="003C2E13">
              <w:rPr>
                <w:b/>
                <w:lang w:val="en-GB"/>
              </w:rPr>
              <w:t>Vulnerability Explanation</w:t>
            </w:r>
            <w:r w:rsidRPr="003C2E13">
              <w:rPr>
                <w:lang w:val="en-GB"/>
              </w:rPr>
              <w:t>: Potential format string error occurred. The script closed the connection on a /%s</w:t>
            </w:r>
          </w:p>
          <w:p w14:paraId="3CC128A1" w14:textId="77777777" w:rsidR="0042111C" w:rsidRPr="003C2E13" w:rsidRDefault="0042111C" w:rsidP="0042111C">
            <w:pPr>
              <w:jc w:val="both"/>
              <w:rPr>
                <w:lang w:val="en-GB"/>
              </w:rPr>
            </w:pPr>
            <w:r w:rsidRPr="003C2E13">
              <w:rPr>
                <w:b/>
                <w:lang w:val="en-GB"/>
              </w:rPr>
              <w:t>Vulnerability Fix</w:t>
            </w:r>
            <w:r w:rsidRPr="003C2E13">
              <w:rPr>
                <w:lang w:val="en-GB"/>
              </w:rPr>
              <w:t>: Review the background program using proper deletion of bad character strings (parameterize). This will require a recompile of the background executable.</w:t>
            </w:r>
          </w:p>
          <w:p w14:paraId="59408D44" w14:textId="77777777" w:rsidR="0042111C" w:rsidRPr="003C2E13" w:rsidRDefault="0042111C" w:rsidP="0042111C">
            <w:pPr>
              <w:jc w:val="both"/>
              <w:rPr>
                <w:b/>
                <w:color w:val="FF0000"/>
                <w:lang w:val="en-GB"/>
              </w:rPr>
            </w:pPr>
            <w:r w:rsidRPr="003C2E13">
              <w:rPr>
                <w:b/>
                <w:lang w:val="en-GB"/>
              </w:rPr>
              <w:t xml:space="preserve">Severity: </w:t>
            </w:r>
            <w:r w:rsidRPr="00EE4B32">
              <w:rPr>
                <w:b/>
                <w:lang w:val="en-GB"/>
                <w:rPrChange w:id="1231" w:author="Author">
                  <w:rPr>
                    <w:b/>
                    <w:color w:val="FFC000"/>
                    <w:lang w:val="en-GB"/>
                  </w:rPr>
                </w:rPrChange>
              </w:rPr>
              <w:t>MEDIUM</w:t>
            </w:r>
          </w:p>
        </w:tc>
      </w:tr>
    </w:tbl>
    <w:p w14:paraId="4E8748DD" w14:textId="77777777" w:rsidR="0042111C" w:rsidRPr="003C2E13" w:rsidRDefault="0042111C" w:rsidP="0042111C">
      <w:pPr>
        <w:jc w:val="both"/>
        <w:rPr>
          <w:b/>
          <w:color w:val="FF0000"/>
          <w:lang w:val="en-GB"/>
        </w:rPr>
      </w:pPr>
    </w:p>
    <w:tbl>
      <w:tblPr>
        <w:tblStyle w:val="TableGrid"/>
        <w:tblW w:w="0" w:type="auto"/>
        <w:tblLook w:val="04A0" w:firstRow="1" w:lastRow="0" w:firstColumn="1" w:lastColumn="0" w:noHBand="0" w:noVBand="1"/>
      </w:tblPr>
      <w:tblGrid>
        <w:gridCol w:w="8325"/>
      </w:tblGrid>
      <w:tr w:rsidR="0042111C" w:rsidRPr="00EE4B32" w14:paraId="35D15207" w14:textId="77777777" w:rsidTr="0042111C">
        <w:tc>
          <w:tcPr>
            <w:tcW w:w="8325" w:type="dxa"/>
            <w:tcBorders>
              <w:top w:val="dotted" w:sz="4" w:space="0" w:color="auto"/>
              <w:left w:val="dotted" w:sz="4" w:space="0" w:color="auto"/>
              <w:bottom w:val="dotted" w:sz="4" w:space="0" w:color="auto"/>
              <w:right w:val="dotted" w:sz="4" w:space="0" w:color="auto"/>
            </w:tcBorders>
          </w:tcPr>
          <w:p w14:paraId="370324D8" w14:textId="77777777" w:rsidR="0042111C" w:rsidRPr="00EE4B32" w:rsidRDefault="0042111C">
            <w:pPr>
              <w:pStyle w:val="Title"/>
              <w:keepNext/>
              <w:rPr>
                <w:color w:val="auto"/>
                <w:lang w:val="en-GB"/>
                <w:rPrChange w:id="1232" w:author="Author">
                  <w:rPr>
                    <w:lang w:val="en-GB"/>
                  </w:rPr>
                </w:rPrChange>
              </w:rPr>
              <w:pPrChange w:id="1233" w:author="Author">
                <w:pPr>
                  <w:pStyle w:val="Title"/>
                </w:pPr>
              </w:pPrChange>
            </w:pPr>
            <w:r w:rsidRPr="00EE4B32">
              <w:rPr>
                <w:color w:val="auto"/>
                <w:lang w:val="en-GB"/>
                <w:rPrChange w:id="1234" w:author="Author">
                  <w:rPr>
                    <w:lang w:val="en-GB"/>
                  </w:rPr>
                </w:rPrChange>
              </w:rPr>
              <w:lastRenderedPageBreak/>
              <w:t>X-frame-options header not set</w:t>
            </w:r>
          </w:p>
          <w:p w14:paraId="0EA95527" w14:textId="77777777" w:rsidR="0042111C" w:rsidRPr="00EE4B32" w:rsidRDefault="0042111C">
            <w:pPr>
              <w:keepNext/>
              <w:jc w:val="both"/>
              <w:rPr>
                <w:bCs/>
                <w:lang w:val="en-GB"/>
              </w:rPr>
              <w:pPrChange w:id="1235" w:author="Author">
                <w:pPr>
                  <w:jc w:val="both"/>
                </w:pPr>
              </w:pPrChange>
            </w:pPr>
            <w:r w:rsidRPr="00EE4B32">
              <w:rPr>
                <w:b/>
                <w:bCs/>
                <w:lang w:val="en-GB"/>
              </w:rPr>
              <w:t xml:space="preserve">Synopsis: </w:t>
            </w:r>
            <w:r w:rsidRPr="00EE4B32">
              <w:rPr>
                <w:bCs/>
                <w:lang w:val="en-GB"/>
              </w:rPr>
              <w:t>X-Frame-Options header is not included in the HTTP response</w:t>
            </w:r>
          </w:p>
          <w:p w14:paraId="1134751D" w14:textId="77777777" w:rsidR="0042111C" w:rsidRPr="00EE4B32" w:rsidRDefault="0042111C">
            <w:pPr>
              <w:keepNext/>
              <w:jc w:val="both"/>
              <w:rPr>
                <w:b/>
                <w:lang w:val="en-GB"/>
              </w:rPr>
              <w:pPrChange w:id="1236" w:author="Author">
                <w:pPr>
                  <w:jc w:val="both"/>
                </w:pPr>
              </w:pPrChange>
            </w:pPr>
            <w:r w:rsidRPr="00EE4B32">
              <w:rPr>
                <w:b/>
                <w:lang w:val="en-GB"/>
              </w:rPr>
              <w:t xml:space="preserve">Vulnerable Targets: </w:t>
            </w:r>
          </w:p>
          <w:p w14:paraId="247D9900" w14:textId="77777777" w:rsidR="0042111C" w:rsidRPr="00EE4B32" w:rsidRDefault="0042111C">
            <w:pPr>
              <w:keepNext/>
              <w:jc w:val="both"/>
              <w:rPr>
                <w:lang w:val="en-GB"/>
              </w:rPr>
              <w:pPrChange w:id="1237" w:author="Author">
                <w:pPr>
                  <w:jc w:val="both"/>
                </w:pPr>
              </w:pPrChange>
            </w:pPr>
            <w:r w:rsidRPr="00EE4B32">
              <w:fldChar w:fldCharType="begin"/>
            </w:r>
            <w:r w:rsidRPr="00EE4B32">
              <w:rPr>
                <w:lang w:val="en-GB"/>
                <w:rPrChange w:id="1238" w:author="Author">
                  <w:rPr/>
                </w:rPrChange>
              </w:rPr>
              <w:instrText xml:space="preserve"> HYPERLINK "http://intra.ldil.de" </w:instrText>
            </w:r>
            <w:r w:rsidRPr="00EE4B32">
              <w:rPr>
                <w:rPrChange w:id="1239" w:author="Author">
                  <w:rPr>
                    <w:rStyle w:val="Hyperlink"/>
                    <w:lang w:val="en-GB"/>
                  </w:rPr>
                </w:rPrChange>
              </w:rPr>
              <w:fldChar w:fldCharType="separate"/>
            </w:r>
            <w:r w:rsidRPr="00EE4B32">
              <w:rPr>
                <w:rStyle w:val="Hyperlink"/>
                <w:color w:val="auto"/>
                <w:lang w:val="en-GB"/>
                <w:rPrChange w:id="1240" w:author="Author">
                  <w:rPr>
                    <w:rStyle w:val="Hyperlink"/>
                    <w:lang w:val="en-GB"/>
                  </w:rPr>
                </w:rPrChange>
              </w:rPr>
              <w:t>http://intra.ldil.de</w:t>
            </w:r>
            <w:r w:rsidRPr="00EE4B32">
              <w:rPr>
                <w:rStyle w:val="Hyperlink"/>
                <w:color w:val="auto"/>
                <w:lang w:val="en-GB"/>
                <w:rPrChange w:id="1241" w:author="Author">
                  <w:rPr>
                    <w:rStyle w:val="Hyperlink"/>
                    <w:lang w:val="en-GB"/>
                  </w:rPr>
                </w:rPrChange>
              </w:rPr>
              <w:fldChar w:fldCharType="end"/>
            </w:r>
            <w:r w:rsidRPr="00EE4B32">
              <w:rPr>
                <w:lang w:val="en-GB"/>
              </w:rPr>
              <w:t xml:space="preserve"> / 10.0.100.30</w:t>
            </w:r>
          </w:p>
          <w:p w14:paraId="01636913" w14:textId="77777777" w:rsidR="0042111C" w:rsidRPr="00EE4B32" w:rsidRDefault="0042111C">
            <w:pPr>
              <w:keepNext/>
              <w:jc w:val="both"/>
              <w:rPr>
                <w:lang w:val="en-GB"/>
              </w:rPr>
              <w:pPrChange w:id="1242" w:author="Author">
                <w:pPr>
                  <w:jc w:val="both"/>
                </w:pPr>
              </w:pPrChange>
            </w:pPr>
            <w:r w:rsidRPr="00EE4B32">
              <w:fldChar w:fldCharType="begin"/>
            </w:r>
            <w:r w:rsidRPr="00EE4B32">
              <w:rPr>
                <w:lang w:val="en-GB"/>
                <w:rPrChange w:id="1243" w:author="Author">
                  <w:rPr/>
                </w:rPrChange>
              </w:rPr>
              <w:instrText xml:space="preserve"> HYPERLINK "http://helpdesk.ldil.de" </w:instrText>
            </w:r>
            <w:r w:rsidRPr="00EE4B32">
              <w:rPr>
                <w:rPrChange w:id="1244" w:author="Author">
                  <w:rPr>
                    <w:rStyle w:val="Hyperlink"/>
                    <w:lang w:val="en-GB"/>
                  </w:rPr>
                </w:rPrChange>
              </w:rPr>
              <w:fldChar w:fldCharType="separate"/>
            </w:r>
            <w:r w:rsidRPr="00EE4B32">
              <w:rPr>
                <w:rStyle w:val="Hyperlink"/>
                <w:color w:val="auto"/>
                <w:lang w:val="en-GB"/>
                <w:rPrChange w:id="1245" w:author="Author">
                  <w:rPr>
                    <w:rStyle w:val="Hyperlink"/>
                    <w:lang w:val="en-GB"/>
                  </w:rPr>
                </w:rPrChange>
              </w:rPr>
              <w:t>http://helpdesk.ldil.de</w:t>
            </w:r>
            <w:r w:rsidRPr="00EE4B32">
              <w:rPr>
                <w:rStyle w:val="Hyperlink"/>
                <w:color w:val="auto"/>
                <w:lang w:val="en-GB"/>
                <w:rPrChange w:id="1246" w:author="Author">
                  <w:rPr>
                    <w:rStyle w:val="Hyperlink"/>
                    <w:lang w:val="en-GB"/>
                  </w:rPr>
                </w:rPrChange>
              </w:rPr>
              <w:fldChar w:fldCharType="end"/>
            </w:r>
            <w:r w:rsidRPr="00EE4B32">
              <w:rPr>
                <w:lang w:val="en-GB"/>
              </w:rPr>
              <w:t xml:space="preserve"> / 10.10.10.40</w:t>
            </w:r>
          </w:p>
          <w:p w14:paraId="5DC2A9BC" w14:textId="77777777" w:rsidR="0042111C" w:rsidRPr="00EE4B32" w:rsidRDefault="0042111C">
            <w:pPr>
              <w:keepNext/>
              <w:jc w:val="both"/>
              <w:rPr>
                <w:lang w:val="en-GB"/>
              </w:rPr>
              <w:pPrChange w:id="1247" w:author="Author">
                <w:pPr>
                  <w:jc w:val="both"/>
                </w:pPr>
              </w:pPrChange>
            </w:pPr>
            <w:r w:rsidRPr="00EE4B32">
              <w:rPr>
                <w:b/>
                <w:lang w:val="en-GB"/>
              </w:rPr>
              <w:t>Vulnerability Explanation</w:t>
            </w:r>
            <w:r w:rsidRPr="00EE4B32">
              <w:rPr>
                <w:lang w:val="en-GB"/>
              </w:rPr>
              <w:t>: X-Frame-Options header should be included in the HTTP response to protect against ClickJacking attacks.</w:t>
            </w:r>
          </w:p>
          <w:p w14:paraId="0FF6751B" w14:textId="77777777" w:rsidR="0042111C" w:rsidRPr="00EE4B32" w:rsidRDefault="0042111C">
            <w:pPr>
              <w:keepNext/>
              <w:jc w:val="both"/>
              <w:rPr>
                <w:lang w:val="en-GB"/>
              </w:rPr>
              <w:pPrChange w:id="1248" w:author="Author">
                <w:pPr>
                  <w:jc w:val="both"/>
                </w:pPr>
              </w:pPrChange>
            </w:pPr>
            <w:r w:rsidRPr="00EE4B32">
              <w:rPr>
                <w:b/>
                <w:lang w:val="en-GB"/>
              </w:rPr>
              <w:t>Vulnerability Fix</w:t>
            </w:r>
            <w:r w:rsidRPr="00EE4B32">
              <w:rPr>
                <w:lang w:val="en-GB"/>
              </w:rPr>
              <w:t>: Most modern web browsers support the X-Frame-Options HTTP header. Ensure it is set on all web pages returned to your site.</w:t>
            </w:r>
          </w:p>
          <w:p w14:paraId="7CF749A6" w14:textId="77777777" w:rsidR="0042111C" w:rsidRPr="00EE4B32" w:rsidRDefault="0042111C">
            <w:pPr>
              <w:keepNext/>
              <w:jc w:val="both"/>
              <w:rPr>
                <w:b/>
                <w:lang w:val="en-GB"/>
                <w:rPrChange w:id="1249" w:author="Author">
                  <w:rPr>
                    <w:b/>
                    <w:color w:val="FFC000"/>
                    <w:lang w:val="en-GB"/>
                  </w:rPr>
                </w:rPrChange>
              </w:rPr>
              <w:pPrChange w:id="1250" w:author="Author">
                <w:pPr>
                  <w:jc w:val="both"/>
                </w:pPr>
              </w:pPrChange>
            </w:pPr>
            <w:r w:rsidRPr="00EE4B32">
              <w:rPr>
                <w:b/>
                <w:lang w:val="en-GB"/>
              </w:rPr>
              <w:t xml:space="preserve">Severity: </w:t>
            </w:r>
            <w:r w:rsidRPr="00EE4B32">
              <w:rPr>
                <w:b/>
                <w:lang w:val="en-GB"/>
                <w:rPrChange w:id="1251" w:author="Author">
                  <w:rPr>
                    <w:b/>
                    <w:color w:val="FFC000"/>
                    <w:lang w:val="en-GB"/>
                  </w:rPr>
                </w:rPrChange>
              </w:rPr>
              <w:t>MEDIUM</w:t>
            </w:r>
          </w:p>
        </w:tc>
      </w:tr>
    </w:tbl>
    <w:p w14:paraId="3A449F99" w14:textId="77777777" w:rsidR="0042111C" w:rsidRPr="00EE4B32" w:rsidRDefault="0042111C" w:rsidP="0042111C">
      <w:pPr>
        <w:rPr>
          <w:lang w:val="en-GB"/>
        </w:rPr>
      </w:pPr>
    </w:p>
    <w:tbl>
      <w:tblPr>
        <w:tblStyle w:val="TableGrid"/>
        <w:tblW w:w="0" w:type="auto"/>
        <w:tblLook w:val="04A0" w:firstRow="1" w:lastRow="0" w:firstColumn="1" w:lastColumn="0" w:noHBand="0" w:noVBand="1"/>
      </w:tblPr>
      <w:tblGrid>
        <w:gridCol w:w="8325"/>
      </w:tblGrid>
      <w:tr w:rsidR="0042111C" w:rsidRPr="00EE4B32" w14:paraId="0FED4BEA" w14:textId="77777777" w:rsidTr="0042111C">
        <w:tc>
          <w:tcPr>
            <w:tcW w:w="8325" w:type="dxa"/>
            <w:tcBorders>
              <w:top w:val="dotted" w:sz="4" w:space="0" w:color="auto"/>
              <w:left w:val="dotted" w:sz="4" w:space="0" w:color="auto"/>
              <w:bottom w:val="dotted" w:sz="4" w:space="0" w:color="auto"/>
              <w:right w:val="dotted" w:sz="4" w:space="0" w:color="auto"/>
            </w:tcBorders>
          </w:tcPr>
          <w:p w14:paraId="75AB8E3D" w14:textId="77777777" w:rsidR="0042111C" w:rsidRPr="00EE4B32" w:rsidRDefault="0042111C" w:rsidP="0042111C">
            <w:pPr>
              <w:pStyle w:val="Title"/>
              <w:rPr>
                <w:color w:val="auto"/>
                <w:lang w:val="en-GB"/>
                <w:rPrChange w:id="1252" w:author="Author">
                  <w:rPr>
                    <w:lang w:val="en-GB"/>
                  </w:rPr>
                </w:rPrChange>
              </w:rPr>
            </w:pPr>
            <w:r w:rsidRPr="00EE4B32">
              <w:rPr>
                <w:color w:val="auto"/>
                <w:lang w:val="en-GB"/>
                <w:rPrChange w:id="1253" w:author="Author">
                  <w:rPr>
                    <w:lang w:val="en-GB"/>
                  </w:rPr>
                </w:rPrChange>
              </w:rPr>
              <w:t>SSH Weak Algorithms Supported</w:t>
            </w:r>
          </w:p>
          <w:p w14:paraId="517CBC4F" w14:textId="77777777" w:rsidR="0042111C" w:rsidRPr="00EE4B32" w:rsidRDefault="0042111C" w:rsidP="0042111C">
            <w:pPr>
              <w:jc w:val="both"/>
              <w:rPr>
                <w:bCs/>
                <w:lang w:val="en-GB"/>
              </w:rPr>
            </w:pPr>
            <w:r w:rsidRPr="00EE4B32">
              <w:rPr>
                <w:b/>
                <w:bCs/>
                <w:lang w:val="en-GB"/>
              </w:rPr>
              <w:t xml:space="preserve">Synopsis: </w:t>
            </w:r>
            <w:r w:rsidRPr="00EE4B32">
              <w:rPr>
                <w:bCs/>
                <w:lang w:val="en-GB"/>
              </w:rPr>
              <w:t>The remote SSH server is configured to allow weak encryption algorithms or no algorithm at all.</w:t>
            </w:r>
          </w:p>
          <w:p w14:paraId="3951102C" w14:textId="77777777" w:rsidR="0042111C" w:rsidRPr="00EE4B32" w:rsidRDefault="0042111C" w:rsidP="0042111C">
            <w:pPr>
              <w:jc w:val="both"/>
              <w:rPr>
                <w:lang w:val="en-GB"/>
              </w:rPr>
            </w:pPr>
            <w:r w:rsidRPr="00EE4B32">
              <w:rPr>
                <w:b/>
                <w:lang w:val="en-GB"/>
              </w:rPr>
              <w:t xml:space="preserve">Vulnerable Targets: </w:t>
            </w:r>
            <w:r w:rsidRPr="00EE4B32">
              <w:rPr>
                <w:lang w:val="en-GB"/>
              </w:rPr>
              <w:t>pos.ldil.de / 192.168.10.20</w:t>
            </w:r>
          </w:p>
          <w:p w14:paraId="75E629EB" w14:textId="77777777" w:rsidR="0042111C" w:rsidRPr="00EE4B32" w:rsidRDefault="0042111C" w:rsidP="0042111C">
            <w:pPr>
              <w:jc w:val="both"/>
              <w:rPr>
                <w:lang w:val="en-GB"/>
              </w:rPr>
            </w:pPr>
            <w:r w:rsidRPr="00EE4B32">
              <w:rPr>
                <w:b/>
                <w:lang w:val="en-GB"/>
              </w:rPr>
              <w:t>Vulnerability Explanation</w:t>
            </w:r>
            <w:r w:rsidRPr="00EE4B32">
              <w:rPr>
                <w:lang w:val="en-GB"/>
              </w:rPr>
              <w:t>: Remote SSH server is configured to use the Arcfour stream cipher or no cipher at all. RFC 4253 advises against using Arcfour due to an issue with weak keys.</w:t>
            </w:r>
          </w:p>
          <w:p w14:paraId="19E31695" w14:textId="77777777" w:rsidR="0042111C" w:rsidRPr="00EE4B32" w:rsidRDefault="0042111C" w:rsidP="0042111C">
            <w:pPr>
              <w:jc w:val="both"/>
              <w:rPr>
                <w:lang w:val="en-GB"/>
              </w:rPr>
            </w:pPr>
            <w:r w:rsidRPr="00EE4B32">
              <w:rPr>
                <w:b/>
                <w:lang w:val="en-GB"/>
              </w:rPr>
              <w:t>Vulnerability Fix</w:t>
            </w:r>
            <w:r w:rsidRPr="00EE4B32">
              <w:rPr>
                <w:lang w:val="en-GB"/>
              </w:rPr>
              <w:t xml:space="preserve">: Update and configure SSH server to disable weak algorithm. </w:t>
            </w:r>
          </w:p>
          <w:p w14:paraId="37E60F7F" w14:textId="77777777" w:rsidR="0042111C" w:rsidRPr="00EE4B32" w:rsidRDefault="0042111C" w:rsidP="0042111C">
            <w:pPr>
              <w:jc w:val="both"/>
              <w:rPr>
                <w:sz w:val="20"/>
                <w:lang w:val="en-GB"/>
              </w:rPr>
            </w:pPr>
            <w:r w:rsidRPr="00EE4B32">
              <w:rPr>
                <w:b/>
                <w:lang w:val="en-GB"/>
              </w:rPr>
              <w:t xml:space="preserve">Severity: </w:t>
            </w:r>
            <w:r w:rsidRPr="00EE4B32">
              <w:rPr>
                <w:b/>
                <w:lang w:val="en-GB"/>
                <w:rPrChange w:id="1254" w:author="Author">
                  <w:rPr>
                    <w:b/>
                    <w:color w:val="FFC000"/>
                    <w:lang w:val="en-GB"/>
                  </w:rPr>
                </w:rPrChange>
              </w:rPr>
              <w:t>MEDIUM</w:t>
            </w:r>
          </w:p>
        </w:tc>
      </w:tr>
    </w:tbl>
    <w:p w14:paraId="1D85FC25" w14:textId="77777777" w:rsidR="0042111C" w:rsidRPr="00EE4B32" w:rsidRDefault="0042111C" w:rsidP="0042111C">
      <w:pPr>
        <w:jc w:val="both"/>
        <w:rPr>
          <w:sz w:val="20"/>
          <w:lang w:val="en-GB"/>
        </w:rPr>
      </w:pPr>
    </w:p>
    <w:tbl>
      <w:tblPr>
        <w:tblStyle w:val="TableGrid"/>
        <w:tblW w:w="0" w:type="auto"/>
        <w:tblLook w:val="04A0" w:firstRow="1" w:lastRow="0" w:firstColumn="1" w:lastColumn="0" w:noHBand="0" w:noVBand="1"/>
      </w:tblPr>
      <w:tblGrid>
        <w:gridCol w:w="8325"/>
      </w:tblGrid>
      <w:tr w:rsidR="0042111C" w:rsidRPr="00EE4B32" w14:paraId="7F01881C" w14:textId="77777777" w:rsidTr="0042111C">
        <w:tc>
          <w:tcPr>
            <w:tcW w:w="8325" w:type="dxa"/>
            <w:tcBorders>
              <w:top w:val="dotted" w:sz="4" w:space="0" w:color="auto"/>
              <w:left w:val="dotted" w:sz="4" w:space="0" w:color="auto"/>
              <w:bottom w:val="dotted" w:sz="4" w:space="0" w:color="auto"/>
              <w:right w:val="dotted" w:sz="4" w:space="0" w:color="auto"/>
            </w:tcBorders>
          </w:tcPr>
          <w:p w14:paraId="3826CA65" w14:textId="77777777" w:rsidR="0042111C" w:rsidRPr="00EE4B32" w:rsidRDefault="0042111C">
            <w:pPr>
              <w:pStyle w:val="Title"/>
              <w:keepNext/>
              <w:rPr>
                <w:color w:val="auto"/>
                <w:lang w:val="en-GB"/>
                <w:rPrChange w:id="1255" w:author="Author">
                  <w:rPr>
                    <w:lang w:val="en-GB"/>
                  </w:rPr>
                </w:rPrChange>
              </w:rPr>
              <w:pPrChange w:id="1256" w:author="Author">
                <w:pPr>
                  <w:pStyle w:val="Title"/>
                </w:pPr>
              </w:pPrChange>
            </w:pPr>
            <w:r w:rsidRPr="00EE4B32">
              <w:rPr>
                <w:color w:val="auto"/>
                <w:lang w:val="en-GB"/>
                <w:rPrChange w:id="1257" w:author="Author">
                  <w:rPr>
                    <w:lang w:val="en-GB"/>
                  </w:rPr>
                </w:rPrChange>
              </w:rPr>
              <w:lastRenderedPageBreak/>
              <w:t>HTTP TRACE / TRACK Methods Allowed</w:t>
            </w:r>
          </w:p>
          <w:p w14:paraId="432F4BF3" w14:textId="77777777" w:rsidR="0042111C" w:rsidRPr="00EE4B32" w:rsidRDefault="0042111C">
            <w:pPr>
              <w:keepNext/>
              <w:jc w:val="both"/>
              <w:rPr>
                <w:bCs/>
                <w:lang w:val="en-GB"/>
              </w:rPr>
              <w:pPrChange w:id="1258" w:author="Author">
                <w:pPr>
                  <w:jc w:val="both"/>
                </w:pPr>
              </w:pPrChange>
            </w:pPr>
            <w:r w:rsidRPr="00EE4B32">
              <w:rPr>
                <w:b/>
                <w:bCs/>
                <w:lang w:val="en-GB"/>
              </w:rPr>
              <w:t xml:space="preserve">Synopsis: </w:t>
            </w:r>
            <w:r w:rsidRPr="00EE4B32">
              <w:rPr>
                <w:bCs/>
                <w:lang w:val="en-GB"/>
              </w:rPr>
              <w:t>Debugging functions are enabled on the remote web server.</w:t>
            </w:r>
          </w:p>
          <w:p w14:paraId="08817928" w14:textId="77777777" w:rsidR="0042111C" w:rsidRPr="00EE4B32" w:rsidRDefault="0042111C">
            <w:pPr>
              <w:keepNext/>
              <w:jc w:val="both"/>
              <w:rPr>
                <w:lang w:val="en-GB"/>
              </w:rPr>
              <w:pPrChange w:id="1259" w:author="Author">
                <w:pPr>
                  <w:jc w:val="both"/>
                </w:pPr>
              </w:pPrChange>
            </w:pPr>
            <w:r w:rsidRPr="00EE4B32">
              <w:rPr>
                <w:b/>
                <w:lang w:val="en-GB"/>
              </w:rPr>
              <w:t xml:space="preserve">Vulnerable Targets: </w:t>
            </w:r>
            <w:r w:rsidRPr="00EE4B32">
              <w:fldChar w:fldCharType="begin"/>
            </w:r>
            <w:r w:rsidRPr="00EE4B32">
              <w:rPr>
                <w:lang w:val="en-GB"/>
                <w:rPrChange w:id="1260" w:author="Author">
                  <w:rPr/>
                </w:rPrChange>
              </w:rPr>
              <w:instrText xml:space="preserve"> HYPERLINK "http://pos.ldil.de" </w:instrText>
            </w:r>
            <w:r w:rsidRPr="00EE4B32">
              <w:rPr>
                <w:rPrChange w:id="1261" w:author="Author">
                  <w:rPr>
                    <w:rStyle w:val="Hyperlink"/>
                    <w:lang w:val="en-GB"/>
                  </w:rPr>
                </w:rPrChange>
              </w:rPr>
              <w:fldChar w:fldCharType="separate"/>
            </w:r>
            <w:r w:rsidRPr="00EE4B32">
              <w:rPr>
                <w:rStyle w:val="Hyperlink"/>
                <w:color w:val="auto"/>
                <w:lang w:val="en-GB"/>
                <w:rPrChange w:id="1262" w:author="Author">
                  <w:rPr>
                    <w:rStyle w:val="Hyperlink"/>
                    <w:lang w:val="en-GB"/>
                  </w:rPr>
                </w:rPrChange>
              </w:rPr>
              <w:t>http://pos.ldil.de</w:t>
            </w:r>
            <w:r w:rsidRPr="00EE4B32">
              <w:rPr>
                <w:rStyle w:val="Hyperlink"/>
                <w:color w:val="auto"/>
                <w:lang w:val="en-GB"/>
                <w:rPrChange w:id="1263" w:author="Author">
                  <w:rPr>
                    <w:rStyle w:val="Hyperlink"/>
                    <w:lang w:val="en-GB"/>
                  </w:rPr>
                </w:rPrChange>
              </w:rPr>
              <w:fldChar w:fldCharType="end"/>
            </w:r>
            <w:r w:rsidRPr="00EE4B32">
              <w:rPr>
                <w:lang w:val="en-GB"/>
              </w:rPr>
              <w:t xml:space="preserve"> / 192.168.10.20</w:t>
            </w:r>
          </w:p>
          <w:p w14:paraId="6A1198C5" w14:textId="77777777" w:rsidR="0042111C" w:rsidRPr="00EE4B32" w:rsidRDefault="0042111C">
            <w:pPr>
              <w:keepNext/>
              <w:jc w:val="both"/>
              <w:rPr>
                <w:lang w:val="en-GB"/>
              </w:rPr>
              <w:pPrChange w:id="1264" w:author="Author">
                <w:pPr>
                  <w:jc w:val="both"/>
                </w:pPr>
              </w:pPrChange>
            </w:pPr>
            <w:r w:rsidRPr="00EE4B32">
              <w:rPr>
                <w:b/>
                <w:lang w:val="en-GB"/>
              </w:rPr>
              <w:t>Vulnerability Explanation</w:t>
            </w:r>
            <w:r w:rsidRPr="00EE4B32">
              <w:rPr>
                <w:lang w:val="en-GB"/>
              </w:rPr>
              <w:t>: The remote web server supports the TRACE and/or TRACK methods. TRACE and TRACK are HTTP methods that are used to debug web server connections.</w:t>
            </w:r>
          </w:p>
          <w:p w14:paraId="401EA1F8" w14:textId="77777777" w:rsidR="0042111C" w:rsidRPr="00EE4B32" w:rsidRDefault="0042111C">
            <w:pPr>
              <w:keepNext/>
              <w:jc w:val="both"/>
              <w:rPr>
                <w:lang w:val="en-GB"/>
              </w:rPr>
              <w:pPrChange w:id="1265" w:author="Author">
                <w:pPr>
                  <w:jc w:val="both"/>
                </w:pPr>
              </w:pPrChange>
            </w:pPr>
            <w:r w:rsidRPr="00EE4B32">
              <w:rPr>
                <w:b/>
                <w:lang w:val="en-GB"/>
              </w:rPr>
              <w:t>Vulnerability Fix</w:t>
            </w:r>
            <w:r w:rsidRPr="00EE4B32">
              <w:rPr>
                <w:lang w:val="en-GB"/>
              </w:rPr>
              <w:t xml:space="preserve">: Refer to Apache web server documentation on how to disable these methods. </w:t>
            </w:r>
          </w:p>
          <w:p w14:paraId="72389037" w14:textId="77777777" w:rsidR="0042111C" w:rsidRPr="00EE4B32" w:rsidRDefault="0042111C">
            <w:pPr>
              <w:keepNext/>
              <w:jc w:val="both"/>
              <w:rPr>
                <w:sz w:val="20"/>
                <w:lang w:val="en-GB"/>
              </w:rPr>
              <w:pPrChange w:id="1266" w:author="Author">
                <w:pPr>
                  <w:jc w:val="both"/>
                </w:pPr>
              </w:pPrChange>
            </w:pPr>
            <w:r w:rsidRPr="00EE4B32">
              <w:rPr>
                <w:b/>
                <w:lang w:val="en-GB"/>
              </w:rPr>
              <w:t xml:space="preserve">Severity: </w:t>
            </w:r>
            <w:r w:rsidRPr="001A38B0">
              <w:rPr>
                <w:lang w:val="en-GB"/>
                <w:rPrChange w:id="1267" w:author="Author">
                  <w:rPr>
                    <w:b/>
                    <w:color w:val="FFC000"/>
                    <w:lang w:val="en-GB"/>
                  </w:rPr>
                </w:rPrChange>
              </w:rPr>
              <w:t>MEDIUM</w:t>
            </w:r>
          </w:p>
        </w:tc>
      </w:tr>
    </w:tbl>
    <w:p w14:paraId="78CF9D5E" w14:textId="77777777" w:rsidR="0042111C" w:rsidRPr="00EE4B32" w:rsidRDefault="0042111C" w:rsidP="0042111C">
      <w:pPr>
        <w:jc w:val="both"/>
        <w:rPr>
          <w:sz w:val="20"/>
          <w:lang w:val="en-GB"/>
        </w:rPr>
      </w:pPr>
    </w:p>
    <w:tbl>
      <w:tblPr>
        <w:tblStyle w:val="TableGrid"/>
        <w:tblW w:w="0" w:type="auto"/>
        <w:tblLook w:val="04A0" w:firstRow="1" w:lastRow="0" w:firstColumn="1" w:lastColumn="0" w:noHBand="0" w:noVBand="1"/>
      </w:tblPr>
      <w:tblGrid>
        <w:gridCol w:w="8325"/>
      </w:tblGrid>
      <w:tr w:rsidR="00EE4B32" w:rsidRPr="00EE4B32" w14:paraId="72E42FCA" w14:textId="77777777" w:rsidTr="0042111C">
        <w:tc>
          <w:tcPr>
            <w:tcW w:w="8325" w:type="dxa"/>
            <w:tcBorders>
              <w:top w:val="dotted" w:sz="4" w:space="0" w:color="auto"/>
              <w:left w:val="dotted" w:sz="4" w:space="0" w:color="auto"/>
              <w:bottom w:val="dotted" w:sz="4" w:space="0" w:color="auto"/>
              <w:right w:val="dotted" w:sz="4" w:space="0" w:color="auto"/>
            </w:tcBorders>
          </w:tcPr>
          <w:p w14:paraId="4FD52173" w14:textId="77777777" w:rsidR="0042111C" w:rsidRPr="00EE4B32" w:rsidRDefault="0042111C" w:rsidP="0042111C">
            <w:pPr>
              <w:pStyle w:val="Title"/>
              <w:rPr>
                <w:color w:val="auto"/>
                <w:lang w:val="en-GB"/>
                <w:rPrChange w:id="1268" w:author="Author">
                  <w:rPr>
                    <w:lang w:val="en-GB"/>
                  </w:rPr>
                </w:rPrChange>
              </w:rPr>
            </w:pPr>
            <w:r w:rsidRPr="00EE4B32">
              <w:rPr>
                <w:color w:val="auto"/>
                <w:lang w:val="en-GB"/>
                <w:rPrChange w:id="1269" w:author="Author">
                  <w:rPr>
                    <w:lang w:val="en-GB"/>
                  </w:rPr>
                </w:rPrChange>
              </w:rPr>
              <w:t>XSS-protection is not enabled</w:t>
            </w:r>
          </w:p>
          <w:p w14:paraId="3E710DD2" w14:textId="77777777" w:rsidR="0042111C" w:rsidRPr="00EE4B32" w:rsidRDefault="0042111C" w:rsidP="0042111C">
            <w:pPr>
              <w:jc w:val="both"/>
              <w:rPr>
                <w:bCs/>
                <w:lang w:val="en-GB"/>
              </w:rPr>
            </w:pPr>
            <w:r w:rsidRPr="00EE4B32">
              <w:rPr>
                <w:b/>
                <w:bCs/>
                <w:lang w:val="en-GB"/>
              </w:rPr>
              <w:t xml:space="preserve">Synopsis: </w:t>
            </w:r>
            <w:r w:rsidRPr="00EE4B32">
              <w:rPr>
                <w:bCs/>
                <w:lang w:val="en-GB"/>
              </w:rPr>
              <w:t>Web browser XSS protection is not enabled or is disabled by the configuration of the X-XSS-Protection HTTP response header on the webserver.</w:t>
            </w:r>
          </w:p>
          <w:p w14:paraId="122C115A" w14:textId="77777777" w:rsidR="0042111C" w:rsidRPr="00EE4B32" w:rsidRDefault="0042111C" w:rsidP="0042111C">
            <w:pPr>
              <w:jc w:val="both"/>
              <w:rPr>
                <w:b/>
                <w:lang w:val="en-GB"/>
              </w:rPr>
            </w:pPr>
            <w:r w:rsidRPr="00EE4B32">
              <w:rPr>
                <w:b/>
                <w:lang w:val="en-GB"/>
              </w:rPr>
              <w:t xml:space="preserve">Vulnerable Targets: </w:t>
            </w:r>
            <w:r w:rsidRPr="00EE4B32">
              <w:fldChar w:fldCharType="begin"/>
            </w:r>
            <w:r w:rsidRPr="00EE4B32">
              <w:rPr>
                <w:lang w:val="en-GB"/>
                <w:rPrChange w:id="1270" w:author="Author">
                  <w:rPr/>
                </w:rPrChange>
              </w:rPr>
              <w:instrText xml:space="preserve"> HYPERLINK "http://intra.ldil.de" </w:instrText>
            </w:r>
            <w:r w:rsidRPr="00EE4B32">
              <w:rPr>
                <w:rPrChange w:id="1271" w:author="Author">
                  <w:rPr>
                    <w:rStyle w:val="Hyperlink"/>
                    <w:lang w:val="en-GB"/>
                  </w:rPr>
                </w:rPrChange>
              </w:rPr>
              <w:fldChar w:fldCharType="separate"/>
            </w:r>
            <w:r w:rsidRPr="00EE4B32">
              <w:rPr>
                <w:rStyle w:val="Hyperlink"/>
                <w:color w:val="auto"/>
                <w:lang w:val="en-GB"/>
                <w:rPrChange w:id="1272" w:author="Author">
                  <w:rPr>
                    <w:rStyle w:val="Hyperlink"/>
                    <w:lang w:val="en-GB"/>
                  </w:rPr>
                </w:rPrChange>
              </w:rPr>
              <w:t>http://intra.ldil.de</w:t>
            </w:r>
            <w:r w:rsidRPr="00EE4B32">
              <w:rPr>
                <w:rStyle w:val="Hyperlink"/>
                <w:color w:val="auto"/>
                <w:lang w:val="en-GB"/>
                <w:rPrChange w:id="1273" w:author="Author">
                  <w:rPr>
                    <w:rStyle w:val="Hyperlink"/>
                    <w:lang w:val="en-GB"/>
                  </w:rPr>
                </w:rPrChange>
              </w:rPr>
              <w:fldChar w:fldCharType="end"/>
            </w:r>
            <w:r w:rsidRPr="00EE4B32">
              <w:rPr>
                <w:lang w:val="en-GB"/>
              </w:rPr>
              <w:t xml:space="preserve"> / 10.0.100.30</w:t>
            </w:r>
          </w:p>
          <w:p w14:paraId="3FA257ED" w14:textId="77777777" w:rsidR="0042111C" w:rsidRPr="00EE4B32" w:rsidRDefault="0042111C" w:rsidP="0042111C">
            <w:pPr>
              <w:jc w:val="both"/>
              <w:rPr>
                <w:lang w:val="en-GB"/>
              </w:rPr>
            </w:pPr>
            <w:r w:rsidRPr="00EE4B32">
              <w:rPr>
                <w:b/>
                <w:lang w:val="en-GB"/>
              </w:rPr>
              <w:t>Vulnerability Explanation</w:t>
            </w:r>
            <w:r w:rsidRPr="00EE4B32">
              <w:rPr>
                <w:lang w:val="en-GB"/>
              </w:rPr>
              <w:t>: The X-XSS-Protection HTTP response header allows the web server to enable or disable the web browser´s XSS protection mechanisms. The following values would attempt to enable it: X-XSS-Protection: 1; mode=block.</w:t>
            </w:r>
          </w:p>
          <w:p w14:paraId="5213FBB5" w14:textId="77777777" w:rsidR="0042111C" w:rsidRPr="00EE4B32" w:rsidRDefault="0042111C" w:rsidP="0042111C">
            <w:pPr>
              <w:jc w:val="both"/>
              <w:rPr>
                <w:lang w:val="en-GB"/>
              </w:rPr>
            </w:pPr>
            <w:r w:rsidRPr="00EE4B32">
              <w:rPr>
                <w:lang w:val="en-GB"/>
              </w:rPr>
              <w:t>The X-XSS-Protection HTTP response header is currently supported on IE, Chrome and Safari.</w:t>
            </w:r>
          </w:p>
          <w:p w14:paraId="63AC3C13" w14:textId="77777777" w:rsidR="0042111C" w:rsidRPr="00EE4B32" w:rsidRDefault="0042111C" w:rsidP="0042111C">
            <w:pPr>
              <w:jc w:val="both"/>
              <w:rPr>
                <w:lang w:val="en-GB"/>
              </w:rPr>
            </w:pPr>
            <w:r w:rsidRPr="00EE4B32">
              <w:rPr>
                <w:b/>
                <w:lang w:val="en-GB"/>
              </w:rPr>
              <w:t>Vulnerability Fix</w:t>
            </w:r>
            <w:r w:rsidRPr="00EE4B32">
              <w:rPr>
                <w:lang w:val="en-GB"/>
              </w:rPr>
              <w:t>:  Ensure that the web browser´s XSS filter is enabled by setting the X-XSS-Protection HTTP response header to “1”.</w:t>
            </w:r>
          </w:p>
          <w:p w14:paraId="61897F44" w14:textId="77777777" w:rsidR="0042111C" w:rsidRPr="00EE4B32" w:rsidRDefault="0042111C" w:rsidP="0042111C">
            <w:pPr>
              <w:jc w:val="both"/>
              <w:rPr>
                <w:sz w:val="20"/>
                <w:lang w:val="en-GB"/>
              </w:rPr>
            </w:pPr>
            <w:r w:rsidRPr="00EE4B32">
              <w:rPr>
                <w:b/>
                <w:lang w:val="en-GB"/>
              </w:rPr>
              <w:t xml:space="preserve">Severity: </w:t>
            </w:r>
            <w:r w:rsidRPr="001A38B0">
              <w:rPr>
                <w:lang w:val="en-GB"/>
                <w:rPrChange w:id="1274" w:author="Author">
                  <w:rPr>
                    <w:b/>
                    <w:color w:val="92D050"/>
                    <w:lang w:val="en-GB"/>
                  </w:rPr>
                </w:rPrChange>
              </w:rPr>
              <w:t>MINOR</w:t>
            </w:r>
          </w:p>
        </w:tc>
      </w:tr>
    </w:tbl>
    <w:p w14:paraId="370A3B4A" w14:textId="77777777" w:rsidR="0042111C" w:rsidRPr="003C2E13" w:rsidRDefault="0042111C" w:rsidP="0042111C">
      <w:pPr>
        <w:jc w:val="both"/>
        <w:rPr>
          <w:sz w:val="20"/>
          <w:lang w:val="en-GB"/>
        </w:rPr>
      </w:pPr>
    </w:p>
    <w:p w14:paraId="440EE0EF" w14:textId="59D49DBF" w:rsidR="0042111C" w:rsidRPr="003C2E13" w:rsidDel="00EE4B32" w:rsidRDefault="0042111C" w:rsidP="002A2291">
      <w:pPr>
        <w:jc w:val="both"/>
        <w:rPr>
          <w:del w:id="1275" w:author="Author"/>
          <w:lang w:val="en-GB"/>
        </w:rPr>
      </w:pPr>
      <w:bookmarkStart w:id="1276" w:name="_Toc503131711"/>
      <w:bookmarkStart w:id="1277" w:name="_Toc503131761"/>
      <w:bookmarkStart w:id="1278" w:name="_Toc503131922"/>
      <w:bookmarkEnd w:id="1276"/>
      <w:bookmarkEnd w:id="1277"/>
      <w:bookmarkEnd w:id="1278"/>
    </w:p>
    <w:p w14:paraId="0CCC3AB7" w14:textId="670F9A34" w:rsidR="00881CFE" w:rsidRPr="003C2E13" w:rsidDel="002A2291" w:rsidRDefault="00881CFE" w:rsidP="002A2291">
      <w:pPr>
        <w:pStyle w:val="Heading1"/>
        <w:rPr>
          <w:del w:id="1279" w:author="Author"/>
          <w:lang w:val="en-GB"/>
        </w:rPr>
      </w:pPr>
      <w:bookmarkStart w:id="1280" w:name="_Toc503122910"/>
      <w:bookmarkStart w:id="1281" w:name="_Toc503123039"/>
      <w:bookmarkStart w:id="1282" w:name="_Toc500698271"/>
      <w:bookmarkStart w:id="1283" w:name="_Toc503028836"/>
      <w:bookmarkStart w:id="1284" w:name="_Toc503113525"/>
      <w:bookmarkStart w:id="1285" w:name="_Toc503121404"/>
      <w:bookmarkEnd w:id="1280"/>
      <w:bookmarkEnd w:id="1281"/>
      <w:del w:id="1286" w:author="Author">
        <w:r w:rsidRPr="003C2E13" w:rsidDel="006E0939">
          <w:rPr>
            <w:lang w:val="en-GB"/>
          </w:rPr>
          <w:delText xml:space="preserve">Sample Report </w:delText>
        </w:r>
        <w:r w:rsidR="0054444C" w:rsidRPr="003C2E13" w:rsidDel="006E0939">
          <w:rPr>
            <w:lang w:val="en-GB"/>
          </w:rPr>
          <w:delText>–</w:delText>
        </w:r>
        <w:r w:rsidRPr="003C2E13" w:rsidDel="006E0939">
          <w:rPr>
            <w:lang w:val="en-GB"/>
          </w:rPr>
          <w:delText xml:space="preserve"> </w:delText>
        </w:r>
      </w:del>
      <w:bookmarkStart w:id="1287" w:name="_Toc503131923"/>
      <w:r w:rsidRPr="003C2E13">
        <w:rPr>
          <w:lang w:val="en-GB"/>
        </w:rPr>
        <w:t>Attachments</w:t>
      </w:r>
      <w:bookmarkEnd w:id="1282"/>
      <w:bookmarkEnd w:id="1283"/>
      <w:bookmarkEnd w:id="1284"/>
      <w:bookmarkEnd w:id="1285"/>
      <w:bookmarkEnd w:id="1287"/>
    </w:p>
    <w:p w14:paraId="0CFEE270" w14:textId="1F52FCCB" w:rsidR="0054444C" w:rsidRPr="002A2291" w:rsidDel="002A2291" w:rsidRDefault="0054444C">
      <w:pPr>
        <w:pStyle w:val="Heading1"/>
        <w:ind w:left="720"/>
        <w:rPr>
          <w:del w:id="1288" w:author="Author"/>
          <w:color w:val="7030A0"/>
          <w:lang w:val="en-GB"/>
          <w:rPrChange w:id="1289" w:author="Author">
            <w:rPr>
              <w:del w:id="1290" w:author="Author"/>
              <w:lang w:val="en-GB"/>
            </w:rPr>
          </w:rPrChange>
        </w:rPr>
        <w:pPrChange w:id="1291" w:author="Author">
          <w:pPr/>
        </w:pPrChange>
      </w:pPr>
      <w:del w:id="1292" w:author="Author">
        <w:r w:rsidRPr="002A2291" w:rsidDel="002A2291">
          <w:rPr>
            <w:color w:val="7030A0"/>
            <w:lang w:val="en-GB"/>
            <w:rPrChange w:id="1293" w:author="Author">
              <w:rPr>
                <w:lang w:val="en-GB"/>
              </w:rPr>
            </w:rPrChange>
          </w:rPr>
          <w:delText>Tiedostoina!!!</w:delText>
        </w:r>
        <w:bookmarkStart w:id="1294" w:name="_Toc503131713"/>
        <w:bookmarkStart w:id="1295" w:name="_Toc503131763"/>
        <w:bookmarkStart w:id="1296" w:name="_Toc503131924"/>
        <w:bookmarkEnd w:id="1294"/>
        <w:bookmarkEnd w:id="1295"/>
        <w:bookmarkEnd w:id="1296"/>
      </w:del>
    </w:p>
    <w:p w14:paraId="100E0FF8" w14:textId="45B7BFE4" w:rsidR="0054444C" w:rsidRPr="003C2E13" w:rsidDel="002A2291" w:rsidRDefault="0054444C">
      <w:pPr>
        <w:pStyle w:val="Heading1"/>
        <w:rPr>
          <w:del w:id="1297" w:author="Author"/>
        </w:rPr>
        <w:pPrChange w:id="1298" w:author="Author">
          <w:pPr/>
        </w:pPrChange>
      </w:pPr>
      <w:del w:id="1299" w:author="Author">
        <w:r w:rsidRPr="003C2E13" w:rsidDel="002A2291">
          <w:delText>Nimeäminen:</w:delText>
        </w:r>
        <w:bookmarkStart w:id="1300" w:name="_Toc503131714"/>
        <w:bookmarkStart w:id="1301" w:name="_Toc503131764"/>
        <w:bookmarkStart w:id="1302" w:name="_Toc503131925"/>
        <w:bookmarkEnd w:id="1300"/>
        <w:bookmarkEnd w:id="1301"/>
        <w:bookmarkEnd w:id="1302"/>
      </w:del>
    </w:p>
    <w:p w14:paraId="06237170" w14:textId="59A838FC" w:rsidR="0054444C" w:rsidRPr="003C2E13" w:rsidDel="002A2291" w:rsidRDefault="0054444C">
      <w:pPr>
        <w:pStyle w:val="Heading1"/>
        <w:rPr>
          <w:del w:id="1303" w:author="Author"/>
        </w:rPr>
        <w:pPrChange w:id="1304" w:author="Author">
          <w:pPr>
            <w:pStyle w:val="ListParagraph"/>
            <w:numPr>
              <w:numId w:val="36"/>
            </w:numPr>
            <w:ind w:hanging="360"/>
          </w:pPr>
        </w:pPrChange>
      </w:pPr>
      <w:del w:id="1305" w:author="Author">
        <w:r w:rsidRPr="003C2E13" w:rsidDel="002A2291">
          <w:delText>Segmentti_Numero_Työkalu_Tarkenne</w:delText>
        </w:r>
        <w:bookmarkStart w:id="1306" w:name="_Toc503131715"/>
        <w:bookmarkStart w:id="1307" w:name="_Toc503131765"/>
        <w:bookmarkStart w:id="1308" w:name="_Toc503131926"/>
        <w:bookmarkEnd w:id="1306"/>
        <w:bookmarkEnd w:id="1307"/>
        <w:bookmarkEnd w:id="1308"/>
      </w:del>
    </w:p>
    <w:p w14:paraId="5376CC6F" w14:textId="259F04F9" w:rsidR="0054444C" w:rsidRPr="003C2E13" w:rsidDel="002A2291" w:rsidRDefault="0054444C">
      <w:pPr>
        <w:pStyle w:val="Heading1"/>
        <w:rPr>
          <w:del w:id="1309" w:author="Author"/>
        </w:rPr>
        <w:pPrChange w:id="1310" w:author="Author">
          <w:pPr>
            <w:pStyle w:val="ListParagraph"/>
          </w:pPr>
        </w:pPrChange>
      </w:pPr>
      <w:bookmarkStart w:id="1311" w:name="_Toc503131716"/>
      <w:bookmarkStart w:id="1312" w:name="_Toc503131766"/>
      <w:bookmarkStart w:id="1313" w:name="_Toc503131927"/>
      <w:bookmarkEnd w:id="1311"/>
      <w:bookmarkEnd w:id="1312"/>
      <w:bookmarkEnd w:id="1313"/>
    </w:p>
    <w:p w14:paraId="3AD7F118" w14:textId="608E8DBC" w:rsidR="00450EBB" w:rsidRPr="003C2E13" w:rsidDel="002A2291" w:rsidRDefault="00450EBB">
      <w:pPr>
        <w:pStyle w:val="Heading1"/>
        <w:rPr>
          <w:del w:id="1314" w:author="Author"/>
        </w:rPr>
        <w:pPrChange w:id="1315" w:author="Author">
          <w:pPr>
            <w:pStyle w:val="ListParagraph"/>
          </w:pPr>
        </w:pPrChange>
      </w:pPr>
      <w:bookmarkStart w:id="1316" w:name="_Toc503131717"/>
      <w:bookmarkStart w:id="1317" w:name="_Toc503131767"/>
      <w:bookmarkStart w:id="1318" w:name="_Toc503131928"/>
      <w:bookmarkEnd w:id="1316"/>
      <w:bookmarkEnd w:id="1317"/>
      <w:bookmarkEnd w:id="1318"/>
    </w:p>
    <w:p w14:paraId="0F7D469B" w14:textId="549788B5" w:rsidR="0054444C" w:rsidRPr="003C2E13" w:rsidDel="002A2291" w:rsidRDefault="0054444C">
      <w:pPr>
        <w:pStyle w:val="Heading1"/>
        <w:rPr>
          <w:del w:id="1319" w:author="Author"/>
        </w:rPr>
        <w:pPrChange w:id="1320" w:author="Author">
          <w:pPr/>
        </w:pPrChange>
      </w:pPr>
      <w:del w:id="1321" w:author="Author">
        <w:r w:rsidRPr="003C2E13" w:rsidDel="002A2291">
          <w:delText>Sisältö:</w:delText>
        </w:r>
        <w:bookmarkStart w:id="1322" w:name="_Toc503131718"/>
        <w:bookmarkStart w:id="1323" w:name="_Toc503131768"/>
        <w:bookmarkStart w:id="1324" w:name="_Toc503131929"/>
        <w:bookmarkEnd w:id="1322"/>
        <w:bookmarkEnd w:id="1323"/>
        <w:bookmarkEnd w:id="1324"/>
      </w:del>
    </w:p>
    <w:p w14:paraId="6409BCBA" w14:textId="2D1A3233" w:rsidR="0054444C" w:rsidRPr="003C2E13" w:rsidDel="002A2291" w:rsidRDefault="0054444C">
      <w:pPr>
        <w:pStyle w:val="Heading1"/>
        <w:rPr>
          <w:del w:id="1325" w:author="Author"/>
        </w:rPr>
        <w:pPrChange w:id="1326" w:author="Author">
          <w:pPr>
            <w:pStyle w:val="ListParagraph"/>
            <w:numPr>
              <w:numId w:val="36"/>
            </w:numPr>
            <w:ind w:hanging="360"/>
          </w:pPr>
        </w:pPrChange>
      </w:pPr>
      <w:del w:id="1327" w:author="Author">
        <w:r w:rsidRPr="003C2E13" w:rsidDel="002A2291">
          <w:delText>Nessus-raportit</w:delText>
        </w:r>
        <w:bookmarkStart w:id="1328" w:name="_Toc503131719"/>
        <w:bookmarkStart w:id="1329" w:name="_Toc503131769"/>
        <w:bookmarkStart w:id="1330" w:name="_Toc503131930"/>
        <w:bookmarkEnd w:id="1328"/>
        <w:bookmarkEnd w:id="1329"/>
        <w:bookmarkEnd w:id="1330"/>
      </w:del>
    </w:p>
    <w:p w14:paraId="5B79C276" w14:textId="06F05B89" w:rsidR="0054444C" w:rsidRPr="003C2E13" w:rsidDel="002A2291" w:rsidRDefault="0054444C">
      <w:pPr>
        <w:pStyle w:val="Heading1"/>
        <w:rPr>
          <w:del w:id="1331" w:author="Author"/>
        </w:rPr>
        <w:pPrChange w:id="1332" w:author="Author">
          <w:pPr>
            <w:pStyle w:val="ListParagraph"/>
            <w:numPr>
              <w:numId w:val="36"/>
            </w:numPr>
            <w:ind w:hanging="360"/>
          </w:pPr>
        </w:pPrChange>
      </w:pPr>
      <w:del w:id="1333" w:author="Author">
        <w:r w:rsidRPr="003C2E13" w:rsidDel="002A2291">
          <w:delText>Openwas-raportit</w:delText>
        </w:r>
        <w:bookmarkStart w:id="1334" w:name="_Toc503131720"/>
        <w:bookmarkStart w:id="1335" w:name="_Toc503131770"/>
        <w:bookmarkStart w:id="1336" w:name="_Toc503131931"/>
        <w:bookmarkEnd w:id="1334"/>
        <w:bookmarkEnd w:id="1335"/>
        <w:bookmarkEnd w:id="1336"/>
      </w:del>
    </w:p>
    <w:p w14:paraId="7B52649A" w14:textId="318610E7" w:rsidR="0054444C" w:rsidRPr="003C2E13" w:rsidDel="002A2291" w:rsidRDefault="0054444C">
      <w:pPr>
        <w:pStyle w:val="Heading1"/>
        <w:rPr>
          <w:del w:id="1337" w:author="Author"/>
        </w:rPr>
        <w:pPrChange w:id="1338" w:author="Author">
          <w:pPr>
            <w:pStyle w:val="ListParagraph"/>
            <w:numPr>
              <w:numId w:val="36"/>
            </w:numPr>
            <w:ind w:hanging="360"/>
          </w:pPr>
        </w:pPrChange>
      </w:pPr>
      <w:del w:id="1339" w:author="Author">
        <w:r w:rsidRPr="003C2E13" w:rsidDel="002A2291">
          <w:delText>NMAP-raportit</w:delText>
        </w:r>
        <w:bookmarkStart w:id="1340" w:name="_Toc503131721"/>
        <w:bookmarkStart w:id="1341" w:name="_Toc503131771"/>
        <w:bookmarkStart w:id="1342" w:name="_Toc503131932"/>
        <w:bookmarkEnd w:id="1340"/>
        <w:bookmarkEnd w:id="1341"/>
        <w:bookmarkEnd w:id="1342"/>
      </w:del>
    </w:p>
    <w:p w14:paraId="0B90AF0B" w14:textId="513085A6" w:rsidR="0054444C" w:rsidRPr="003C2E13" w:rsidDel="002A2291" w:rsidRDefault="0054444C">
      <w:pPr>
        <w:pStyle w:val="Heading1"/>
        <w:rPr>
          <w:del w:id="1343" w:author="Author"/>
        </w:rPr>
        <w:pPrChange w:id="1344" w:author="Author">
          <w:pPr>
            <w:pStyle w:val="ListParagraph"/>
            <w:numPr>
              <w:numId w:val="36"/>
            </w:numPr>
            <w:ind w:hanging="360"/>
          </w:pPr>
        </w:pPrChange>
      </w:pPr>
      <w:del w:id="1345" w:author="Author">
        <w:r w:rsidRPr="003C2E13" w:rsidDel="002A2291">
          <w:delText>Zap-raportit</w:delText>
        </w:r>
        <w:bookmarkStart w:id="1346" w:name="_Toc503131722"/>
        <w:bookmarkStart w:id="1347" w:name="_Toc503131772"/>
        <w:bookmarkStart w:id="1348" w:name="_Toc503131933"/>
        <w:bookmarkEnd w:id="1346"/>
        <w:bookmarkEnd w:id="1347"/>
        <w:bookmarkEnd w:id="1348"/>
      </w:del>
    </w:p>
    <w:p w14:paraId="1E93A406" w14:textId="6194AF1B" w:rsidR="0054444C" w:rsidRPr="003C2E13" w:rsidDel="002A2291" w:rsidRDefault="0054444C">
      <w:pPr>
        <w:pStyle w:val="Heading1"/>
        <w:rPr>
          <w:del w:id="1349" w:author="Author"/>
        </w:rPr>
        <w:pPrChange w:id="1350" w:author="Author">
          <w:pPr>
            <w:pStyle w:val="ListParagraph"/>
            <w:numPr>
              <w:numId w:val="36"/>
            </w:numPr>
            <w:ind w:hanging="360"/>
          </w:pPr>
        </w:pPrChange>
      </w:pPr>
      <w:del w:id="1351" w:author="Author">
        <w:r w:rsidRPr="003C2E13" w:rsidDel="002A2291">
          <w:delText>OWASP-raportit</w:delText>
        </w:r>
        <w:bookmarkStart w:id="1352" w:name="_Toc503131723"/>
        <w:bookmarkStart w:id="1353" w:name="_Toc503131773"/>
        <w:bookmarkStart w:id="1354" w:name="_Toc503131934"/>
        <w:bookmarkEnd w:id="1352"/>
        <w:bookmarkEnd w:id="1353"/>
        <w:bookmarkEnd w:id="1354"/>
      </w:del>
    </w:p>
    <w:p w14:paraId="39B4E75B" w14:textId="200E8FE1" w:rsidR="0054444C" w:rsidRPr="003C2E13" w:rsidDel="002A2291" w:rsidRDefault="0054444C">
      <w:pPr>
        <w:pStyle w:val="Heading1"/>
        <w:rPr>
          <w:del w:id="1355" w:author="Author"/>
        </w:rPr>
        <w:pPrChange w:id="1356" w:author="Author">
          <w:pPr/>
        </w:pPrChange>
      </w:pPr>
      <w:bookmarkStart w:id="1357" w:name="_Toc503131724"/>
      <w:bookmarkStart w:id="1358" w:name="_Toc503131774"/>
      <w:bookmarkStart w:id="1359" w:name="_Toc503131935"/>
      <w:bookmarkEnd w:id="1357"/>
      <w:bookmarkEnd w:id="1358"/>
      <w:bookmarkEnd w:id="1359"/>
    </w:p>
    <w:p w14:paraId="4845D1E1" w14:textId="7B620F50" w:rsidR="00450EBB" w:rsidRPr="003C2E13" w:rsidDel="002A2291" w:rsidRDefault="00450EBB">
      <w:pPr>
        <w:pStyle w:val="Heading1"/>
        <w:rPr>
          <w:del w:id="1360" w:author="Author"/>
        </w:rPr>
        <w:pPrChange w:id="1361" w:author="Author">
          <w:pPr/>
        </w:pPrChange>
      </w:pPr>
      <w:del w:id="1362" w:author="Author">
        <w:r w:rsidRPr="003C2E13" w:rsidDel="002A2291">
          <w:delText>Esittäminen:</w:delText>
        </w:r>
        <w:bookmarkStart w:id="1363" w:name="_Toc503131725"/>
        <w:bookmarkStart w:id="1364" w:name="_Toc503131775"/>
        <w:bookmarkStart w:id="1365" w:name="_Toc503131936"/>
        <w:bookmarkEnd w:id="1363"/>
        <w:bookmarkEnd w:id="1364"/>
        <w:bookmarkEnd w:id="1365"/>
      </w:del>
    </w:p>
    <w:p w14:paraId="5D244D8D" w14:textId="1D3464C3" w:rsidR="00450EBB" w:rsidRPr="003C2E13" w:rsidDel="002A2291" w:rsidRDefault="00450EBB">
      <w:pPr>
        <w:pStyle w:val="Heading1"/>
        <w:rPr>
          <w:del w:id="1366" w:author="Author"/>
        </w:rPr>
        <w:pPrChange w:id="1367" w:author="Author">
          <w:pPr>
            <w:pStyle w:val="ListParagraph"/>
            <w:numPr>
              <w:numId w:val="36"/>
            </w:numPr>
            <w:ind w:hanging="360"/>
          </w:pPr>
        </w:pPrChange>
      </w:pPr>
      <w:del w:id="1368" w:author="Author">
        <w:r w:rsidRPr="003C2E13" w:rsidDel="002A2291">
          <w:delText>Taulukko</w:delText>
        </w:r>
        <w:bookmarkStart w:id="1369" w:name="_Toc503131726"/>
        <w:bookmarkStart w:id="1370" w:name="_Toc503131776"/>
        <w:bookmarkStart w:id="1371" w:name="_Toc503131937"/>
        <w:bookmarkEnd w:id="1369"/>
        <w:bookmarkEnd w:id="1370"/>
        <w:bookmarkEnd w:id="1371"/>
      </w:del>
    </w:p>
    <w:p w14:paraId="4CF8C78E" w14:textId="6D3213FD" w:rsidR="00450EBB" w:rsidRPr="003C2E13" w:rsidDel="002A2291" w:rsidRDefault="00450EBB">
      <w:pPr>
        <w:pStyle w:val="Heading1"/>
        <w:rPr>
          <w:del w:id="1372" w:author="Author"/>
        </w:rPr>
        <w:pPrChange w:id="1373" w:author="Author">
          <w:pPr>
            <w:pStyle w:val="ListParagraph"/>
            <w:numPr>
              <w:ilvl w:val="1"/>
              <w:numId w:val="36"/>
            </w:numPr>
            <w:ind w:left="1440" w:hanging="360"/>
          </w:pPr>
        </w:pPrChange>
      </w:pPr>
      <w:del w:id="1374" w:author="Author">
        <w:r w:rsidRPr="003C2E13" w:rsidDel="002A2291">
          <w:delText>Liitteen nimi</w:delText>
        </w:r>
        <w:bookmarkStart w:id="1375" w:name="_Toc503131727"/>
        <w:bookmarkStart w:id="1376" w:name="_Toc503131777"/>
        <w:bookmarkStart w:id="1377" w:name="_Toc503131938"/>
        <w:bookmarkEnd w:id="1375"/>
        <w:bookmarkEnd w:id="1376"/>
        <w:bookmarkEnd w:id="1377"/>
      </w:del>
    </w:p>
    <w:p w14:paraId="0265A43D" w14:textId="69B8B8E8" w:rsidR="00450EBB" w:rsidRPr="003C2E13" w:rsidDel="002A2291" w:rsidRDefault="00450EBB">
      <w:pPr>
        <w:pStyle w:val="Heading1"/>
        <w:rPr>
          <w:del w:id="1378" w:author="Author"/>
        </w:rPr>
        <w:pPrChange w:id="1379" w:author="Author">
          <w:pPr>
            <w:pStyle w:val="ListParagraph"/>
            <w:numPr>
              <w:ilvl w:val="1"/>
              <w:numId w:val="36"/>
            </w:numPr>
            <w:ind w:left="1440" w:hanging="360"/>
          </w:pPr>
        </w:pPrChange>
      </w:pPr>
      <w:del w:id="1380" w:author="Author">
        <w:r w:rsidRPr="003C2E13" w:rsidDel="002A2291">
          <w:delText>Sisältö</w:delText>
        </w:r>
        <w:bookmarkStart w:id="1381" w:name="_Toc503131728"/>
        <w:bookmarkStart w:id="1382" w:name="_Toc503131778"/>
        <w:bookmarkStart w:id="1383" w:name="_Toc503131939"/>
        <w:bookmarkEnd w:id="1381"/>
        <w:bookmarkEnd w:id="1382"/>
        <w:bookmarkEnd w:id="1383"/>
      </w:del>
    </w:p>
    <w:p w14:paraId="2AB1850E" w14:textId="77777777" w:rsidR="00450EBB" w:rsidRPr="003C2E13" w:rsidRDefault="00450EBB">
      <w:pPr>
        <w:pStyle w:val="Heading1"/>
        <w:pPrChange w:id="1384" w:author="Author">
          <w:pPr>
            <w:pStyle w:val="ListParagraph"/>
            <w:ind w:left="1440"/>
          </w:pPr>
        </w:pPrChange>
      </w:pPr>
      <w:bookmarkStart w:id="1385" w:name="_Toc503131940"/>
      <w:bookmarkEnd w:id="1385"/>
    </w:p>
    <w:p w14:paraId="2315772E" w14:textId="7403EF01" w:rsidR="006755BB" w:rsidRPr="003C2E13" w:rsidRDefault="006755BB">
      <w:pPr>
        <w:pStyle w:val="Caption"/>
        <w:rPr>
          <w:color w:val="7030A0"/>
          <w:lang w:val="en-GB"/>
        </w:rPr>
      </w:pPr>
      <w:bookmarkStart w:id="1386" w:name="_Toc503131738"/>
      <w:r w:rsidRPr="003C2E13">
        <w:rPr>
          <w:lang w:val="en-GB"/>
        </w:rPr>
        <w:t xml:space="preserve">Table </w:t>
      </w:r>
      <w:r w:rsidR="00FD1BEF" w:rsidRPr="003C2E13">
        <w:rPr>
          <w:lang w:val="en-GB"/>
        </w:rPr>
        <w:fldChar w:fldCharType="begin"/>
      </w:r>
      <w:r w:rsidR="00FD1BEF" w:rsidRPr="003C2E13">
        <w:rPr>
          <w:lang w:val="en-GB"/>
        </w:rPr>
        <w:instrText xml:space="preserve"> SEQ Table \* ARABIC </w:instrText>
      </w:r>
      <w:r w:rsidR="00FD1BEF" w:rsidRPr="003C2E13">
        <w:rPr>
          <w:lang w:val="en-GB"/>
        </w:rPr>
        <w:fldChar w:fldCharType="separate"/>
      </w:r>
      <w:r w:rsidR="002F0300">
        <w:rPr>
          <w:noProof/>
          <w:lang w:val="en-GB"/>
        </w:rPr>
        <w:t>9</w:t>
      </w:r>
      <w:r w:rsidR="00FD1BEF" w:rsidRPr="003C2E13">
        <w:rPr>
          <w:noProof/>
          <w:lang w:val="en-GB"/>
        </w:rPr>
        <w:fldChar w:fldCharType="end"/>
      </w:r>
      <w:r w:rsidRPr="003C2E13">
        <w:rPr>
          <w:lang w:val="en-GB"/>
        </w:rPr>
        <w:t xml:space="preserve"> Attachment files</w:t>
      </w:r>
      <w:bookmarkEnd w:id="1386"/>
      <w:r w:rsidRPr="003C2E13">
        <w:rPr>
          <w:lang w:val="en-GB"/>
        </w:rPr>
        <w:t xml:space="preserve"> </w:t>
      </w:r>
    </w:p>
    <w:tbl>
      <w:tblPr>
        <w:tblStyle w:val="TableGrid"/>
        <w:tblW w:w="0" w:type="auto"/>
        <w:tblLayout w:type="fixed"/>
        <w:tblLook w:val="04A0" w:firstRow="1" w:lastRow="0" w:firstColumn="1" w:lastColumn="0" w:noHBand="0" w:noVBand="1"/>
        <w:tblPrChange w:id="1387" w:author="Author">
          <w:tblPr>
            <w:tblStyle w:val="TableGrid"/>
            <w:tblW w:w="0" w:type="auto"/>
            <w:tblLook w:val="04A0" w:firstRow="1" w:lastRow="0" w:firstColumn="1" w:lastColumn="0" w:noHBand="0" w:noVBand="1"/>
          </w:tblPr>
        </w:tblPrChange>
      </w:tblPr>
      <w:tblGrid>
        <w:gridCol w:w="5098"/>
        <w:gridCol w:w="3227"/>
        <w:tblGridChange w:id="1388">
          <w:tblGrid>
            <w:gridCol w:w="6723"/>
            <w:gridCol w:w="1602"/>
          </w:tblGrid>
        </w:tblGridChange>
      </w:tblGrid>
      <w:tr w:rsidR="006755BB" w:rsidRPr="003C2E13" w14:paraId="094A7338" w14:textId="77777777" w:rsidTr="001A38B0">
        <w:tc>
          <w:tcPr>
            <w:tcW w:w="5098" w:type="dxa"/>
            <w:tcPrChange w:id="1389" w:author="Author">
              <w:tcPr>
                <w:tcW w:w="3943" w:type="dxa"/>
              </w:tcPr>
            </w:tcPrChange>
          </w:tcPr>
          <w:p w14:paraId="0EA11A6B" w14:textId="420FA7CF" w:rsidR="006755BB" w:rsidRPr="003C2E13" w:rsidRDefault="006755BB">
            <w:pPr>
              <w:keepNext/>
              <w:rPr>
                <w:lang w:val="en-GB"/>
              </w:rPr>
              <w:pPrChange w:id="1390" w:author="Author">
                <w:pPr/>
              </w:pPrChange>
            </w:pPr>
            <w:r w:rsidRPr="003C2E13">
              <w:rPr>
                <w:lang w:val="en-GB"/>
              </w:rPr>
              <w:t>Attachment name</w:t>
            </w:r>
          </w:p>
        </w:tc>
        <w:tc>
          <w:tcPr>
            <w:tcW w:w="3227" w:type="dxa"/>
            <w:tcPrChange w:id="1391" w:author="Author">
              <w:tcPr>
                <w:tcW w:w="4382" w:type="dxa"/>
              </w:tcPr>
            </w:tcPrChange>
          </w:tcPr>
          <w:p w14:paraId="557F220F" w14:textId="021AD9E8" w:rsidR="006755BB" w:rsidRPr="003C2E13" w:rsidRDefault="006755BB">
            <w:pPr>
              <w:keepNext/>
              <w:rPr>
                <w:lang w:val="en-GB"/>
              </w:rPr>
              <w:pPrChange w:id="1392" w:author="Author">
                <w:pPr/>
              </w:pPrChange>
            </w:pPr>
            <w:r w:rsidRPr="003C2E13">
              <w:rPr>
                <w:lang w:val="en-GB"/>
              </w:rPr>
              <w:t>Attachment  description</w:t>
            </w:r>
          </w:p>
        </w:tc>
      </w:tr>
      <w:tr w:rsidR="001A38B0" w:rsidRPr="00BD4ADC" w14:paraId="2964FBD8" w14:textId="77777777" w:rsidTr="001A38B0">
        <w:tc>
          <w:tcPr>
            <w:tcW w:w="5098" w:type="dxa"/>
            <w:tcPrChange w:id="1393" w:author="Author">
              <w:tcPr>
                <w:tcW w:w="2830" w:type="dxa"/>
              </w:tcPr>
            </w:tcPrChange>
          </w:tcPr>
          <w:p w14:paraId="0832CFB0" w14:textId="7F2E4993" w:rsidR="001A38B0" w:rsidRPr="003C2E13" w:rsidRDefault="001A38B0">
            <w:pPr>
              <w:keepNext/>
              <w:rPr>
                <w:lang w:val="en-GB"/>
              </w:rPr>
              <w:pPrChange w:id="1394" w:author="Author">
                <w:pPr/>
              </w:pPrChange>
            </w:pPr>
            <w:ins w:id="1395" w:author="Author">
              <w:r>
                <w:rPr>
                  <w:rStyle w:val="hzbzlf"/>
                  <w:lang w:val="en-GB"/>
                </w:rPr>
                <w:t>01_</w:t>
              </w:r>
              <w:r w:rsidRPr="003C2E13">
                <w:rPr>
                  <w:rStyle w:val="hzbzlf"/>
                  <w:lang w:val="en-GB"/>
                </w:rPr>
                <w:t>StoreBranch_Nessus_portscan.pdf</w:t>
              </w:r>
            </w:ins>
            <w:del w:id="1396" w:author="Author">
              <w:r w:rsidRPr="003C2E13" w:rsidDel="001A38B0">
                <w:rPr>
                  <w:rStyle w:val="hzbzlf"/>
                  <w:lang w:val="en-GB"/>
                </w:rPr>
                <w:delText>StoreBranch_01_Nessus_portscan.pdf</w:delText>
              </w:r>
            </w:del>
          </w:p>
        </w:tc>
        <w:tc>
          <w:tcPr>
            <w:tcW w:w="3227" w:type="dxa"/>
            <w:tcPrChange w:id="1397" w:author="Author">
              <w:tcPr>
                <w:tcW w:w="5495" w:type="dxa"/>
              </w:tcPr>
            </w:tcPrChange>
          </w:tcPr>
          <w:p w14:paraId="20564A16" w14:textId="2DC989AF" w:rsidR="001A38B0" w:rsidRPr="003C2E13" w:rsidRDefault="001A38B0">
            <w:pPr>
              <w:keepNext/>
              <w:rPr>
                <w:lang w:val="en-GB"/>
              </w:rPr>
              <w:pPrChange w:id="1398" w:author="Author">
                <w:pPr/>
              </w:pPrChange>
            </w:pPr>
            <w:ins w:id="1399" w:author="Author">
              <w:r w:rsidRPr="003C2E13">
                <w:rPr>
                  <w:lang w:val="en-GB"/>
                </w:rPr>
                <w:t>Nessus port scan of store branch network segment</w:t>
              </w:r>
            </w:ins>
            <w:del w:id="1400" w:author="Author">
              <w:r w:rsidRPr="003C2E13" w:rsidDel="001A38B0">
                <w:rPr>
                  <w:lang w:val="en-GB"/>
                </w:rPr>
                <w:delText>Nessus port scan of store branch network segment</w:delText>
              </w:r>
            </w:del>
          </w:p>
        </w:tc>
      </w:tr>
      <w:tr w:rsidR="001A38B0" w:rsidRPr="00BD4ADC" w14:paraId="7421AA51" w14:textId="77777777" w:rsidTr="001A38B0">
        <w:tc>
          <w:tcPr>
            <w:tcW w:w="5098" w:type="dxa"/>
            <w:tcPrChange w:id="1401" w:author="Author">
              <w:tcPr>
                <w:tcW w:w="3943" w:type="dxa"/>
              </w:tcPr>
            </w:tcPrChange>
          </w:tcPr>
          <w:p w14:paraId="221E5CBF" w14:textId="27B3CD07" w:rsidR="001A38B0" w:rsidRPr="003C2E13" w:rsidRDefault="001A38B0">
            <w:pPr>
              <w:keepNext/>
              <w:rPr>
                <w:lang w:val="en-GB"/>
              </w:rPr>
              <w:pPrChange w:id="1402" w:author="Author">
                <w:pPr/>
              </w:pPrChange>
            </w:pPr>
            <w:ins w:id="1403" w:author="Author">
              <w:r>
                <w:rPr>
                  <w:rStyle w:val="hzbzlf"/>
                  <w:lang w:val="en-GB"/>
                </w:rPr>
                <w:t>02_</w:t>
              </w:r>
              <w:r w:rsidRPr="003C2E13">
                <w:rPr>
                  <w:rStyle w:val="hzbzlf"/>
                  <w:lang w:val="en-GB"/>
                </w:rPr>
                <w:t>Internal_Nessus_portscan.pdf</w:t>
              </w:r>
            </w:ins>
            <w:del w:id="1404" w:author="Author">
              <w:r w:rsidRPr="003C2E13" w:rsidDel="001A38B0">
                <w:rPr>
                  <w:rStyle w:val="hzbzlf"/>
                  <w:lang w:val="en-GB"/>
                </w:rPr>
                <w:delText>Internal_02_Nessus_portscan.pdf</w:delText>
              </w:r>
            </w:del>
          </w:p>
        </w:tc>
        <w:tc>
          <w:tcPr>
            <w:tcW w:w="3227" w:type="dxa"/>
            <w:tcPrChange w:id="1405" w:author="Author">
              <w:tcPr>
                <w:tcW w:w="4382" w:type="dxa"/>
              </w:tcPr>
            </w:tcPrChange>
          </w:tcPr>
          <w:p w14:paraId="01D8C59C" w14:textId="37CD3FD7" w:rsidR="001A38B0" w:rsidRPr="003C2E13" w:rsidRDefault="001A38B0">
            <w:pPr>
              <w:keepNext/>
              <w:rPr>
                <w:lang w:val="en-GB"/>
              </w:rPr>
              <w:pPrChange w:id="1406" w:author="Author">
                <w:pPr/>
              </w:pPrChange>
            </w:pPr>
            <w:ins w:id="1407" w:author="Author">
              <w:r w:rsidRPr="003C2E13">
                <w:rPr>
                  <w:lang w:val="en-GB"/>
                </w:rPr>
                <w:t>Nessus port scan of internal network segment</w:t>
              </w:r>
            </w:ins>
            <w:del w:id="1408" w:author="Author">
              <w:r w:rsidRPr="003C2E13" w:rsidDel="001A38B0">
                <w:rPr>
                  <w:lang w:val="en-GB"/>
                </w:rPr>
                <w:delText>Nessus port scan of internal network segment</w:delText>
              </w:r>
            </w:del>
          </w:p>
        </w:tc>
      </w:tr>
      <w:tr w:rsidR="001A38B0" w:rsidRPr="00BD4ADC" w14:paraId="31313BA2" w14:textId="77777777" w:rsidTr="001A38B0">
        <w:tc>
          <w:tcPr>
            <w:tcW w:w="5098" w:type="dxa"/>
            <w:tcPrChange w:id="1409" w:author="Author">
              <w:tcPr>
                <w:tcW w:w="3943" w:type="dxa"/>
              </w:tcPr>
            </w:tcPrChange>
          </w:tcPr>
          <w:p w14:paraId="4A8FCB8E" w14:textId="5816DAB8" w:rsidR="001A38B0" w:rsidRPr="003C2E13" w:rsidRDefault="001A38B0">
            <w:pPr>
              <w:keepNext/>
              <w:rPr>
                <w:lang w:val="en-GB"/>
              </w:rPr>
              <w:pPrChange w:id="1410" w:author="Author">
                <w:pPr/>
              </w:pPrChange>
            </w:pPr>
            <w:ins w:id="1411" w:author="Author">
              <w:r>
                <w:rPr>
                  <w:lang w:val="en-GB"/>
                </w:rPr>
                <w:t>03_MGMT_Windows_Nessus_scan.pdf</w:t>
              </w:r>
              <w:del w:id="1412" w:author="Author">
                <w:r w:rsidDel="001A38B0">
                  <w:rPr>
                    <w:lang w:val="en-GB"/>
                  </w:rPr>
                  <w:delText>Dmz_inside_nessus_1.pdf</w:delText>
                </w:r>
              </w:del>
            </w:ins>
          </w:p>
        </w:tc>
        <w:tc>
          <w:tcPr>
            <w:tcW w:w="3227" w:type="dxa"/>
            <w:tcPrChange w:id="1413" w:author="Author">
              <w:tcPr>
                <w:tcW w:w="4382" w:type="dxa"/>
              </w:tcPr>
            </w:tcPrChange>
          </w:tcPr>
          <w:p w14:paraId="0980E72C" w14:textId="7FD1A6D9" w:rsidR="001A38B0" w:rsidRPr="003C2E13" w:rsidRDefault="001A38B0">
            <w:pPr>
              <w:keepNext/>
              <w:rPr>
                <w:lang w:val="en-GB"/>
              </w:rPr>
              <w:pPrChange w:id="1414" w:author="Author">
                <w:pPr/>
              </w:pPrChange>
            </w:pPr>
            <w:ins w:id="1415" w:author="Author">
              <w:r>
                <w:rPr>
                  <w:lang w:val="en-GB"/>
                </w:rPr>
                <w:t>Nessus Windows scan of Management network segment.</w:t>
              </w:r>
              <w:del w:id="1416" w:author="Author">
                <w:r w:rsidDel="001A38B0">
                  <w:rPr>
                    <w:lang w:val="en-GB"/>
                  </w:rPr>
                  <w:delText>Nessus scan outside of perimeter firewall</w:delText>
                </w:r>
              </w:del>
            </w:ins>
          </w:p>
        </w:tc>
      </w:tr>
      <w:tr w:rsidR="001A38B0" w:rsidRPr="00BD4ADC" w14:paraId="0D8319E6" w14:textId="77777777" w:rsidTr="001A38B0">
        <w:tc>
          <w:tcPr>
            <w:tcW w:w="5098" w:type="dxa"/>
            <w:tcPrChange w:id="1417" w:author="Author">
              <w:tcPr>
                <w:tcW w:w="3943" w:type="dxa"/>
              </w:tcPr>
            </w:tcPrChange>
          </w:tcPr>
          <w:p w14:paraId="48C9759E" w14:textId="28FAC327" w:rsidR="001A38B0" w:rsidRPr="003C2E13" w:rsidRDefault="001A38B0">
            <w:pPr>
              <w:keepNext/>
              <w:rPr>
                <w:lang w:val="en-GB"/>
              </w:rPr>
              <w:pPrChange w:id="1418" w:author="Author">
                <w:pPr/>
              </w:pPrChange>
            </w:pPr>
            <w:ins w:id="1419" w:author="Author">
              <w:r>
                <w:rPr>
                  <w:lang w:val="en-US"/>
                </w:rPr>
                <w:t>04_MGMT_Linux_Nessus_scan.pdf</w:t>
              </w:r>
              <w:del w:id="1420" w:author="Author">
                <w:r w:rsidDel="001A38B0">
                  <w:rPr>
                    <w:lang w:val="en-GB"/>
                  </w:rPr>
                  <w:delText>Dmz_outside_nessus_1.pdf</w:delText>
                </w:r>
              </w:del>
            </w:ins>
          </w:p>
        </w:tc>
        <w:tc>
          <w:tcPr>
            <w:tcW w:w="3227" w:type="dxa"/>
            <w:tcPrChange w:id="1421" w:author="Author">
              <w:tcPr>
                <w:tcW w:w="4382" w:type="dxa"/>
              </w:tcPr>
            </w:tcPrChange>
          </w:tcPr>
          <w:p w14:paraId="73B1F7FA" w14:textId="371D6D6F" w:rsidR="001A38B0" w:rsidRPr="003C2E13" w:rsidRDefault="001A38B0">
            <w:pPr>
              <w:keepNext/>
              <w:rPr>
                <w:lang w:val="en-GB"/>
              </w:rPr>
              <w:pPrChange w:id="1422" w:author="Author">
                <w:pPr/>
              </w:pPrChange>
            </w:pPr>
            <w:ins w:id="1423" w:author="Author">
              <w:r>
                <w:rPr>
                  <w:lang w:val="en-US"/>
                </w:rPr>
                <w:t>Nessus Linux scan of Management network segment</w:t>
              </w:r>
              <w:del w:id="1424" w:author="Author">
                <w:r w:rsidDel="001A38B0">
                  <w:rPr>
                    <w:lang w:val="en-GB"/>
                  </w:rPr>
                  <w:delText>Nessus scan inside of perimeter firewall</w:delText>
                </w:r>
              </w:del>
            </w:ins>
          </w:p>
        </w:tc>
      </w:tr>
      <w:tr w:rsidR="001A38B0" w:rsidRPr="00BD4ADC" w14:paraId="640D6E51" w14:textId="77777777" w:rsidTr="001A38B0">
        <w:tc>
          <w:tcPr>
            <w:tcW w:w="5098" w:type="dxa"/>
            <w:tcPrChange w:id="1425" w:author="Author">
              <w:tcPr>
                <w:tcW w:w="3943" w:type="dxa"/>
              </w:tcPr>
            </w:tcPrChange>
          </w:tcPr>
          <w:p w14:paraId="79854B91" w14:textId="7EFC12FD" w:rsidR="001A38B0" w:rsidRPr="003C2E13" w:rsidRDefault="001A38B0">
            <w:pPr>
              <w:keepNext/>
              <w:rPr>
                <w:lang w:val="en-GB"/>
              </w:rPr>
              <w:pPrChange w:id="1426" w:author="Author">
                <w:pPr/>
              </w:pPrChange>
            </w:pPr>
            <w:ins w:id="1427" w:author="Author">
              <w:r>
                <w:rPr>
                  <w:lang w:val="en-US"/>
                </w:rPr>
                <w:t>05_DMZ_Outside_Nessus_scan.pdf</w:t>
              </w:r>
            </w:ins>
          </w:p>
        </w:tc>
        <w:tc>
          <w:tcPr>
            <w:tcW w:w="3227" w:type="dxa"/>
            <w:tcPrChange w:id="1428" w:author="Author">
              <w:tcPr>
                <w:tcW w:w="4382" w:type="dxa"/>
              </w:tcPr>
            </w:tcPrChange>
          </w:tcPr>
          <w:p w14:paraId="09B0F0AA" w14:textId="277161AF" w:rsidR="001A38B0" w:rsidRPr="003C2E13" w:rsidRDefault="001A38B0">
            <w:pPr>
              <w:keepNext/>
              <w:rPr>
                <w:lang w:val="en-GB"/>
              </w:rPr>
              <w:pPrChange w:id="1429" w:author="Author">
                <w:pPr/>
              </w:pPrChange>
            </w:pPr>
            <w:ins w:id="1430" w:author="Author">
              <w:r>
                <w:rPr>
                  <w:lang w:val="en-US"/>
                </w:rPr>
                <w:t>Nessus scan of the Internet facing host(s)</w:t>
              </w:r>
            </w:ins>
          </w:p>
        </w:tc>
      </w:tr>
      <w:tr w:rsidR="001A38B0" w:rsidRPr="00BD4ADC" w14:paraId="53B25C14" w14:textId="77777777" w:rsidTr="001A38B0">
        <w:tc>
          <w:tcPr>
            <w:tcW w:w="5098" w:type="dxa"/>
            <w:tcPrChange w:id="1431" w:author="Author">
              <w:tcPr>
                <w:tcW w:w="3943" w:type="dxa"/>
              </w:tcPr>
            </w:tcPrChange>
          </w:tcPr>
          <w:p w14:paraId="724DFAFB" w14:textId="43BD2E19" w:rsidR="001A38B0" w:rsidRPr="003C2E13" w:rsidRDefault="001A38B0">
            <w:pPr>
              <w:keepNext/>
              <w:rPr>
                <w:lang w:val="en-GB"/>
              </w:rPr>
              <w:pPrChange w:id="1432" w:author="Author">
                <w:pPr/>
              </w:pPrChange>
            </w:pPr>
            <w:ins w:id="1433" w:author="Author">
              <w:r>
                <w:rPr>
                  <w:lang w:val="en-US"/>
                </w:rPr>
                <w:t>06_ DMZ_Inside_Nessus_scan.pdf</w:t>
              </w:r>
            </w:ins>
          </w:p>
        </w:tc>
        <w:tc>
          <w:tcPr>
            <w:tcW w:w="3227" w:type="dxa"/>
            <w:tcPrChange w:id="1434" w:author="Author">
              <w:tcPr>
                <w:tcW w:w="4382" w:type="dxa"/>
              </w:tcPr>
            </w:tcPrChange>
          </w:tcPr>
          <w:p w14:paraId="34A25C0E" w14:textId="4B9E3F69" w:rsidR="001A38B0" w:rsidRPr="003C2E13" w:rsidRDefault="001A38B0">
            <w:pPr>
              <w:keepNext/>
              <w:rPr>
                <w:lang w:val="en-GB"/>
              </w:rPr>
              <w:pPrChange w:id="1435" w:author="Author">
                <w:pPr/>
              </w:pPrChange>
            </w:pPr>
            <w:ins w:id="1436" w:author="Author">
              <w:r>
                <w:rPr>
                  <w:lang w:val="en-US"/>
                </w:rPr>
                <w:t>Nessus scan of the DMZ</w:t>
              </w:r>
            </w:ins>
          </w:p>
        </w:tc>
      </w:tr>
      <w:tr w:rsidR="001A38B0" w:rsidRPr="00BD4ADC" w14:paraId="2ED5569A" w14:textId="77777777" w:rsidTr="001A38B0">
        <w:tc>
          <w:tcPr>
            <w:tcW w:w="5098" w:type="dxa"/>
            <w:tcPrChange w:id="1437" w:author="Author">
              <w:tcPr>
                <w:tcW w:w="3943" w:type="dxa"/>
              </w:tcPr>
            </w:tcPrChange>
          </w:tcPr>
          <w:p w14:paraId="7C8340AE" w14:textId="10F3802E" w:rsidR="001A38B0" w:rsidRPr="003C2E13" w:rsidRDefault="001A38B0">
            <w:pPr>
              <w:keepNext/>
              <w:rPr>
                <w:lang w:val="en-GB"/>
              </w:rPr>
              <w:pPrChange w:id="1438" w:author="Author">
                <w:pPr/>
              </w:pPrChange>
            </w:pPr>
            <w:ins w:id="1439" w:author="Author">
              <w:r>
                <w:rPr>
                  <w:lang w:val="en-US"/>
                </w:rPr>
                <w:t>07_Warehouse_Nessus_scan.pdf</w:t>
              </w:r>
            </w:ins>
          </w:p>
        </w:tc>
        <w:tc>
          <w:tcPr>
            <w:tcW w:w="3227" w:type="dxa"/>
            <w:tcPrChange w:id="1440" w:author="Author">
              <w:tcPr>
                <w:tcW w:w="4382" w:type="dxa"/>
              </w:tcPr>
            </w:tcPrChange>
          </w:tcPr>
          <w:p w14:paraId="5255561C" w14:textId="688920CD" w:rsidR="001A38B0" w:rsidRPr="003C2E13" w:rsidRDefault="001A38B0">
            <w:pPr>
              <w:keepNext/>
              <w:rPr>
                <w:lang w:val="en-GB"/>
              </w:rPr>
              <w:pPrChange w:id="1441" w:author="Author">
                <w:pPr/>
              </w:pPrChange>
            </w:pPr>
            <w:ins w:id="1442" w:author="Author">
              <w:r>
                <w:rPr>
                  <w:lang w:val="en-GB"/>
                </w:rPr>
                <w:t>Nessus scan of the Warehouse network segment</w:t>
              </w:r>
            </w:ins>
          </w:p>
        </w:tc>
      </w:tr>
      <w:tr w:rsidR="001A38B0" w:rsidRPr="00BD4ADC" w14:paraId="789AA7AE" w14:textId="77777777" w:rsidTr="001A38B0">
        <w:trPr>
          <w:ins w:id="1443" w:author="Author"/>
        </w:trPr>
        <w:tc>
          <w:tcPr>
            <w:tcW w:w="5098" w:type="dxa"/>
            <w:tcPrChange w:id="1444" w:author="Author">
              <w:tcPr>
                <w:tcW w:w="3943" w:type="dxa"/>
              </w:tcPr>
            </w:tcPrChange>
          </w:tcPr>
          <w:p w14:paraId="26983BDC" w14:textId="601FB6B2" w:rsidR="001A38B0" w:rsidRDefault="001A38B0" w:rsidP="001A38B0">
            <w:pPr>
              <w:keepNext/>
              <w:rPr>
                <w:ins w:id="1445" w:author="Author"/>
                <w:lang w:val="en-US"/>
              </w:rPr>
            </w:pPr>
            <w:ins w:id="1446" w:author="Author">
              <w:r>
                <w:rPr>
                  <w:lang w:val="en-US"/>
                </w:rPr>
                <w:t>08_Staff_Workstations_Nessus_scan.pdf</w:t>
              </w:r>
            </w:ins>
          </w:p>
        </w:tc>
        <w:tc>
          <w:tcPr>
            <w:tcW w:w="3227" w:type="dxa"/>
            <w:tcPrChange w:id="1447" w:author="Author">
              <w:tcPr>
                <w:tcW w:w="4382" w:type="dxa"/>
              </w:tcPr>
            </w:tcPrChange>
          </w:tcPr>
          <w:p w14:paraId="393D1D52" w14:textId="3BB0A780" w:rsidR="001A38B0" w:rsidRDefault="001A38B0" w:rsidP="001A38B0">
            <w:pPr>
              <w:keepNext/>
              <w:rPr>
                <w:ins w:id="1448" w:author="Author"/>
                <w:lang w:val="en-GB"/>
              </w:rPr>
            </w:pPr>
            <w:ins w:id="1449" w:author="Author">
              <w:r>
                <w:rPr>
                  <w:lang w:val="en-GB"/>
                </w:rPr>
                <w:t>Nessus scan of the Staff Workstations network segment</w:t>
              </w:r>
            </w:ins>
          </w:p>
        </w:tc>
      </w:tr>
      <w:tr w:rsidR="001A38B0" w:rsidRPr="00BD4ADC" w14:paraId="3CCDE8FC" w14:textId="77777777" w:rsidTr="001A38B0">
        <w:trPr>
          <w:ins w:id="1450" w:author="Author"/>
        </w:trPr>
        <w:tc>
          <w:tcPr>
            <w:tcW w:w="5098" w:type="dxa"/>
            <w:tcPrChange w:id="1451" w:author="Author">
              <w:tcPr>
                <w:tcW w:w="3943" w:type="dxa"/>
              </w:tcPr>
            </w:tcPrChange>
          </w:tcPr>
          <w:p w14:paraId="2764C23C" w14:textId="426FEB75" w:rsidR="001A38B0" w:rsidRDefault="001A38B0" w:rsidP="001A38B0">
            <w:pPr>
              <w:keepNext/>
              <w:rPr>
                <w:ins w:id="1452" w:author="Author"/>
                <w:lang w:val="en-US"/>
              </w:rPr>
            </w:pPr>
            <w:ins w:id="1453" w:author="Author">
              <w:r>
                <w:rPr>
                  <w:lang w:val="en-US"/>
                </w:rPr>
                <w:t>09_Branch_Staff_Workstations_Nessus_scan.pdf</w:t>
              </w:r>
            </w:ins>
          </w:p>
        </w:tc>
        <w:tc>
          <w:tcPr>
            <w:tcW w:w="3227" w:type="dxa"/>
            <w:tcPrChange w:id="1454" w:author="Author">
              <w:tcPr>
                <w:tcW w:w="4382" w:type="dxa"/>
              </w:tcPr>
            </w:tcPrChange>
          </w:tcPr>
          <w:p w14:paraId="5F7C40C7" w14:textId="5AA8AE29" w:rsidR="001A38B0" w:rsidRDefault="001A38B0" w:rsidP="001A38B0">
            <w:pPr>
              <w:keepNext/>
              <w:rPr>
                <w:ins w:id="1455" w:author="Author"/>
                <w:lang w:val="en-GB"/>
              </w:rPr>
            </w:pPr>
            <w:ins w:id="1456" w:author="Author">
              <w:r>
                <w:rPr>
                  <w:lang w:val="en-GB"/>
                </w:rPr>
                <w:t>Nessus scan of the Branch Staff Workstations</w:t>
              </w:r>
            </w:ins>
          </w:p>
        </w:tc>
      </w:tr>
    </w:tbl>
    <w:p w14:paraId="22D0E9F3" w14:textId="77777777" w:rsidR="00824A23" w:rsidRPr="003C2E13" w:rsidRDefault="00824A23" w:rsidP="00AC0315">
      <w:pPr>
        <w:rPr>
          <w:lang w:val="en-GB"/>
        </w:rPr>
      </w:pPr>
    </w:p>
    <w:sectPr w:rsidR="00824A23" w:rsidRPr="003C2E13"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A99071" w14:textId="77777777" w:rsidR="004D5468" w:rsidRDefault="004D5468" w:rsidP="00520772">
      <w:pPr>
        <w:spacing w:after="0" w:line="240" w:lineRule="auto"/>
      </w:pPr>
      <w:r>
        <w:separator/>
      </w:r>
    </w:p>
  </w:endnote>
  <w:endnote w:type="continuationSeparator" w:id="0">
    <w:p w14:paraId="1D611842" w14:textId="77777777" w:rsidR="004D5468" w:rsidRDefault="004D5468" w:rsidP="00520772">
      <w:pPr>
        <w:spacing w:after="0" w:line="240" w:lineRule="auto"/>
      </w:pPr>
      <w:r>
        <w:continuationSeparator/>
      </w:r>
    </w:p>
  </w:endnote>
  <w:endnote w:type="continuationNotice" w:id="1">
    <w:p w14:paraId="75C1FA86" w14:textId="77777777" w:rsidR="004D5468" w:rsidRDefault="004D54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MS Gothic"/>
    <w:charset w:val="00"/>
    <w:family w:val="roman"/>
    <w:pitch w:val="variable"/>
    <w:sig w:usb0="00000001" w:usb1="5200F9FB" w:usb2="0A040020" w:usb3="00000000" w:csb0="0000009F" w:csb1="00000000"/>
  </w:font>
  <w:font w:name="DejaVu Sans">
    <w:charset w:val="00"/>
    <w:family w:val="auto"/>
    <w:pitch w:val="variable"/>
    <w:sig w:usb0="E7002EFF" w:usb1="D200FDFF" w:usb2="0A246029" w:usb3="00000000" w:csb0="000001FF" w:csb1="00000000"/>
  </w:font>
  <w:font w:name="Lucidasans">
    <w:altName w:val="Times New Roman"/>
    <w:charset w:val="B1"/>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C25BE" w14:textId="420E2A89" w:rsidR="009F4885" w:rsidRDefault="009F4885">
    <w:pPr>
      <w:pStyle w:val="Footer"/>
      <w:rPr>
        <w:noProof/>
      </w:rPr>
    </w:pPr>
  </w:p>
  <w:p w14:paraId="76303E37" w14:textId="77777777" w:rsidR="009F4885" w:rsidRDefault="009F4885">
    <w:pPr>
      <w:pStyle w:val="Footer"/>
      <w:rPr>
        <w:noProof/>
      </w:rPr>
    </w:pPr>
  </w:p>
  <w:p w14:paraId="33CFCA07" w14:textId="77777777" w:rsidR="009F4885" w:rsidRDefault="009F4885">
    <w:pPr>
      <w:pStyle w:val="Footer"/>
      <w:rPr>
        <w:noProof/>
      </w:rPr>
    </w:pPr>
  </w:p>
  <w:p w14:paraId="458646BC" w14:textId="77777777" w:rsidR="009F4885" w:rsidRDefault="009F4885">
    <w:pPr>
      <w:pStyle w:val="Footer"/>
      <w:rPr>
        <w:noProof/>
      </w:rPr>
    </w:pPr>
  </w:p>
  <w:p w14:paraId="6884AE4E" w14:textId="45983B4A" w:rsidR="009F4885" w:rsidRDefault="009F4885">
    <w:pPr>
      <w:pStyle w:val="Footer"/>
    </w:pPr>
    <w:r>
      <w:rPr>
        <w:noProof/>
      </w:rPr>
      <w:t xml:space="preserve">                    </w:t>
    </w:r>
    <w:r>
      <w:rPr>
        <w:noProof/>
        <w:lang w:val="en-US"/>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FD4C2" w14:textId="77777777" w:rsidR="009F4885" w:rsidRPr="00701321" w:rsidRDefault="009F4885" w:rsidP="007013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0AF06B" w14:textId="77777777" w:rsidR="004D5468" w:rsidRDefault="004D5468" w:rsidP="00520772">
      <w:pPr>
        <w:spacing w:after="0" w:line="240" w:lineRule="auto"/>
      </w:pPr>
      <w:r>
        <w:separator/>
      </w:r>
    </w:p>
  </w:footnote>
  <w:footnote w:type="continuationSeparator" w:id="0">
    <w:p w14:paraId="72FD5C8B" w14:textId="77777777" w:rsidR="004D5468" w:rsidRDefault="004D5468" w:rsidP="00520772">
      <w:pPr>
        <w:spacing w:after="0" w:line="240" w:lineRule="auto"/>
      </w:pPr>
      <w:r>
        <w:continuationSeparator/>
      </w:r>
    </w:p>
  </w:footnote>
  <w:footnote w:type="continuationNotice" w:id="1">
    <w:p w14:paraId="736A1FE0" w14:textId="77777777" w:rsidR="004D5468" w:rsidRDefault="004D546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F450F" w14:textId="74D5D4C5" w:rsidR="009F4885" w:rsidRDefault="009F4885" w:rsidP="00520772">
    <w:pPr>
      <w:pStyle w:val="Header"/>
      <w:ind w:left="1276"/>
    </w:pPr>
    <w:r>
      <w:rPr>
        <w:noProof/>
        <w:lang w:val="en-US"/>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val="en-US"/>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7778212"/>
      <w:docPartObj>
        <w:docPartGallery w:val="Page Numbers (Top of Page)"/>
        <w:docPartUnique/>
      </w:docPartObj>
    </w:sdtPr>
    <w:sdtEndPr/>
    <w:sdtContent>
      <w:p w14:paraId="5E1E04A8" w14:textId="11F21A71" w:rsidR="009F4885" w:rsidRDefault="009F4885">
        <w:pPr>
          <w:pStyle w:val="Header"/>
          <w:jc w:val="right"/>
        </w:pPr>
        <w:r>
          <w:fldChar w:fldCharType="begin"/>
        </w:r>
        <w:r>
          <w:instrText>PAGE   \* MERGEFORMAT</w:instrText>
        </w:r>
        <w:r>
          <w:fldChar w:fldCharType="separate"/>
        </w:r>
        <w:r w:rsidR="002F0300">
          <w:rPr>
            <w:noProof/>
          </w:rPr>
          <w:t>2</w:t>
        </w:r>
        <w:r>
          <w:fldChar w:fldCharType="end"/>
        </w:r>
      </w:p>
    </w:sdtContent>
  </w:sdt>
  <w:p w14:paraId="4EA160FF" w14:textId="07A76E15" w:rsidR="009F4885" w:rsidRDefault="009F488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190810"/>
      <w:docPartObj>
        <w:docPartGallery w:val="Page Numbers (Top of Page)"/>
        <w:docPartUnique/>
      </w:docPartObj>
    </w:sdtPr>
    <w:sdtEndPr/>
    <w:sdtContent>
      <w:p w14:paraId="14521F89" w14:textId="7F1E1AC5" w:rsidR="009F4885" w:rsidRDefault="009F4885">
        <w:pPr>
          <w:pStyle w:val="Header"/>
          <w:jc w:val="right"/>
        </w:pPr>
        <w:r>
          <w:fldChar w:fldCharType="begin"/>
        </w:r>
        <w:r>
          <w:instrText>PAGE   \* MERGEFORMAT</w:instrText>
        </w:r>
        <w:r>
          <w:fldChar w:fldCharType="separate"/>
        </w:r>
        <w:r w:rsidR="002F0300">
          <w:rPr>
            <w:noProof/>
          </w:rPr>
          <w:t>1</w:t>
        </w:r>
        <w:r>
          <w:fldChar w:fldCharType="end"/>
        </w:r>
      </w:p>
    </w:sdtContent>
  </w:sdt>
  <w:p w14:paraId="5596D67B" w14:textId="28565D9D" w:rsidR="009F4885" w:rsidRDefault="009F48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4A4483C"/>
    <w:multiLevelType w:val="hybridMultilevel"/>
    <w:tmpl w:val="AB8A512C"/>
    <w:lvl w:ilvl="0" w:tplc="6BF407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0E2A174C"/>
    <w:multiLevelType w:val="hybridMultilevel"/>
    <w:tmpl w:val="6F70A21A"/>
    <w:lvl w:ilvl="0" w:tplc="685C21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1C425862"/>
    <w:multiLevelType w:val="hybridMultilevel"/>
    <w:tmpl w:val="EB96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10"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2" w15:restartNumberingAfterBreak="0">
    <w:nsid w:val="320222BE"/>
    <w:multiLevelType w:val="multilevel"/>
    <w:tmpl w:val="73B8D55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30F79A5"/>
    <w:multiLevelType w:val="hybridMultilevel"/>
    <w:tmpl w:val="075A5028"/>
    <w:lvl w:ilvl="0" w:tplc="A2A058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C81B74"/>
    <w:multiLevelType w:val="multilevel"/>
    <w:tmpl w:val="561A807E"/>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7"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37131EB6"/>
    <w:multiLevelType w:val="multilevel"/>
    <w:tmpl w:val="5540F35C"/>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E8B1285"/>
    <w:multiLevelType w:val="multilevel"/>
    <w:tmpl w:val="24D68788"/>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22"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5"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B5005C8"/>
    <w:multiLevelType w:val="hybridMultilevel"/>
    <w:tmpl w:val="A212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0"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1" w15:restartNumberingAfterBreak="0">
    <w:nsid w:val="55F73341"/>
    <w:multiLevelType w:val="hybridMultilevel"/>
    <w:tmpl w:val="E25E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B27C78"/>
    <w:multiLevelType w:val="hybridMultilevel"/>
    <w:tmpl w:val="AEDC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4" w15:restartNumberingAfterBreak="0">
    <w:nsid w:val="5E1F058C"/>
    <w:multiLevelType w:val="hybridMultilevel"/>
    <w:tmpl w:val="E4424EE4"/>
    <w:lvl w:ilvl="0" w:tplc="685C21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1744A8"/>
    <w:multiLevelType w:val="multilevel"/>
    <w:tmpl w:val="4EF22A4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7" w15:restartNumberingAfterBreak="0">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15:restartNumberingAfterBreak="0">
    <w:nsid w:val="6EC841D7"/>
    <w:multiLevelType w:val="hybridMultilevel"/>
    <w:tmpl w:val="07D49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0"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41"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2"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3" w15:restartNumberingAfterBreak="0">
    <w:nsid w:val="75C73424"/>
    <w:multiLevelType w:val="hybridMultilevel"/>
    <w:tmpl w:val="30E42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5"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6"/>
  </w:num>
  <w:num w:numId="2">
    <w:abstractNumId w:val="23"/>
  </w:num>
  <w:num w:numId="3">
    <w:abstractNumId w:val="38"/>
  </w:num>
  <w:num w:numId="4">
    <w:abstractNumId w:val="26"/>
  </w:num>
  <w:num w:numId="5">
    <w:abstractNumId w:val="33"/>
  </w:num>
  <w:num w:numId="6">
    <w:abstractNumId w:val="17"/>
  </w:num>
  <w:num w:numId="7">
    <w:abstractNumId w:val="29"/>
  </w:num>
  <w:num w:numId="8">
    <w:abstractNumId w:val="30"/>
  </w:num>
  <w:num w:numId="9">
    <w:abstractNumId w:val="22"/>
  </w:num>
  <w:num w:numId="10">
    <w:abstractNumId w:val="21"/>
  </w:num>
  <w:num w:numId="11">
    <w:abstractNumId w:val="21"/>
    <w:lvlOverride w:ilvl="0">
      <w:startOverride w:val="1"/>
    </w:lvlOverride>
  </w:num>
  <w:num w:numId="12">
    <w:abstractNumId w:val="0"/>
  </w:num>
  <w:num w:numId="13">
    <w:abstractNumId w:val="15"/>
  </w:num>
  <w:num w:numId="14">
    <w:abstractNumId w:val="5"/>
  </w:num>
  <w:num w:numId="15">
    <w:abstractNumId w:val="11"/>
  </w:num>
  <w:num w:numId="16">
    <w:abstractNumId w:val="41"/>
  </w:num>
  <w:num w:numId="17">
    <w:abstractNumId w:val="24"/>
  </w:num>
  <w:num w:numId="18">
    <w:abstractNumId w:val="42"/>
  </w:num>
  <w:num w:numId="19">
    <w:abstractNumId w:val="9"/>
  </w:num>
  <w:num w:numId="20">
    <w:abstractNumId w:val="44"/>
  </w:num>
  <w:num w:numId="21">
    <w:abstractNumId w:val="36"/>
  </w:num>
  <w:num w:numId="22">
    <w:abstractNumId w:val="25"/>
  </w:num>
  <w:num w:numId="23">
    <w:abstractNumId w:val="7"/>
  </w:num>
  <w:num w:numId="24">
    <w:abstractNumId w:val="12"/>
  </w:num>
  <w:num w:numId="25">
    <w:abstractNumId w:val="45"/>
  </w:num>
  <w:num w:numId="26">
    <w:abstractNumId w:val="8"/>
  </w:num>
  <w:num w:numId="27">
    <w:abstractNumId w:val="40"/>
  </w:num>
  <w:num w:numId="28">
    <w:abstractNumId w:val="2"/>
  </w:num>
  <w:num w:numId="29">
    <w:abstractNumId w:val="10"/>
  </w:num>
  <w:num w:numId="30">
    <w:abstractNumId w:val="28"/>
  </w:num>
  <w:num w:numId="31">
    <w:abstractNumId w:val="18"/>
  </w:num>
  <w:num w:numId="32">
    <w:abstractNumId w:val="37"/>
  </w:num>
  <w:num w:numId="33">
    <w:abstractNumId w:val="20"/>
  </w:num>
  <w:num w:numId="34">
    <w:abstractNumId w:val="4"/>
  </w:num>
  <w:num w:numId="35">
    <w:abstractNumId w:val="39"/>
  </w:num>
  <w:num w:numId="36">
    <w:abstractNumId w:val="34"/>
  </w:num>
  <w:num w:numId="37">
    <w:abstractNumId w:val="1"/>
  </w:num>
  <w:num w:numId="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2"/>
  </w:num>
  <w:num w:numId="40">
    <w:abstractNumId w:val="27"/>
  </w:num>
  <w:num w:numId="41">
    <w:abstractNumId w:val="3"/>
  </w:num>
  <w:num w:numId="42">
    <w:abstractNumId w:val="31"/>
  </w:num>
  <w:num w:numId="43">
    <w:abstractNumId w:val="43"/>
  </w:num>
  <w:num w:numId="44">
    <w:abstractNumId w:val="19"/>
  </w:num>
  <w:num w:numId="45">
    <w:abstractNumId w:val="13"/>
  </w:num>
  <w:num w:numId="46">
    <w:abstractNumId w:val="14"/>
  </w:num>
  <w:num w:numId="47">
    <w:abstractNumId w:val="35"/>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removePersonalInformation/>
  <w:removeDateAndTime/>
  <w:trackRevisions/>
  <w:defaultTabStop w:val="1304"/>
  <w:hyphenationZone w:val="425"/>
  <w:doNotHyphenateCap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550"/>
    <w:rsid w:val="000031BB"/>
    <w:rsid w:val="000107CB"/>
    <w:rsid w:val="00013B32"/>
    <w:rsid w:val="00016973"/>
    <w:rsid w:val="00017DF5"/>
    <w:rsid w:val="00023F7F"/>
    <w:rsid w:val="0002503A"/>
    <w:rsid w:val="0003045D"/>
    <w:rsid w:val="000320C7"/>
    <w:rsid w:val="00035D66"/>
    <w:rsid w:val="000446C3"/>
    <w:rsid w:val="00047D8C"/>
    <w:rsid w:val="000520FC"/>
    <w:rsid w:val="00052D1D"/>
    <w:rsid w:val="0005767C"/>
    <w:rsid w:val="0006062A"/>
    <w:rsid w:val="00071568"/>
    <w:rsid w:val="00077265"/>
    <w:rsid w:val="00077B69"/>
    <w:rsid w:val="00084CA4"/>
    <w:rsid w:val="0009234A"/>
    <w:rsid w:val="000A19B8"/>
    <w:rsid w:val="000A6F4C"/>
    <w:rsid w:val="000B18DC"/>
    <w:rsid w:val="000B4155"/>
    <w:rsid w:val="000B70F8"/>
    <w:rsid w:val="000C125C"/>
    <w:rsid w:val="000C3E91"/>
    <w:rsid w:val="000D232D"/>
    <w:rsid w:val="000E5807"/>
    <w:rsid w:val="000F3B2B"/>
    <w:rsid w:val="000F3DEB"/>
    <w:rsid w:val="000F6AEA"/>
    <w:rsid w:val="00100976"/>
    <w:rsid w:val="00100979"/>
    <w:rsid w:val="00100D56"/>
    <w:rsid w:val="001051E9"/>
    <w:rsid w:val="001069C4"/>
    <w:rsid w:val="00117EFF"/>
    <w:rsid w:val="00123E0F"/>
    <w:rsid w:val="00124277"/>
    <w:rsid w:val="00125A54"/>
    <w:rsid w:val="00126A20"/>
    <w:rsid w:val="001350C5"/>
    <w:rsid w:val="00140C79"/>
    <w:rsid w:val="001446DE"/>
    <w:rsid w:val="001510E7"/>
    <w:rsid w:val="00155890"/>
    <w:rsid w:val="00156A42"/>
    <w:rsid w:val="00167609"/>
    <w:rsid w:val="001753C7"/>
    <w:rsid w:val="00180EDE"/>
    <w:rsid w:val="00183DA3"/>
    <w:rsid w:val="001867BE"/>
    <w:rsid w:val="00192A80"/>
    <w:rsid w:val="001A38B0"/>
    <w:rsid w:val="001A46B5"/>
    <w:rsid w:val="001A5545"/>
    <w:rsid w:val="001B2315"/>
    <w:rsid w:val="001B3F97"/>
    <w:rsid w:val="001B498D"/>
    <w:rsid w:val="001B591E"/>
    <w:rsid w:val="001B70D0"/>
    <w:rsid w:val="001C1C56"/>
    <w:rsid w:val="001C30E3"/>
    <w:rsid w:val="001C5EEC"/>
    <w:rsid w:val="001D0160"/>
    <w:rsid w:val="001D3E06"/>
    <w:rsid w:val="001E4BA0"/>
    <w:rsid w:val="001E7AEB"/>
    <w:rsid w:val="001F0B34"/>
    <w:rsid w:val="001F0DBF"/>
    <w:rsid w:val="002023CD"/>
    <w:rsid w:val="002159EA"/>
    <w:rsid w:val="00223093"/>
    <w:rsid w:val="00226AE3"/>
    <w:rsid w:val="0023049F"/>
    <w:rsid w:val="0024223C"/>
    <w:rsid w:val="00242901"/>
    <w:rsid w:val="002445EE"/>
    <w:rsid w:val="0024660B"/>
    <w:rsid w:val="0025246C"/>
    <w:rsid w:val="00253BB6"/>
    <w:rsid w:val="00262A9E"/>
    <w:rsid w:val="00272BDE"/>
    <w:rsid w:val="00273344"/>
    <w:rsid w:val="00287408"/>
    <w:rsid w:val="002920ED"/>
    <w:rsid w:val="00294108"/>
    <w:rsid w:val="002A2291"/>
    <w:rsid w:val="002B5D81"/>
    <w:rsid w:val="002B676B"/>
    <w:rsid w:val="002C3A26"/>
    <w:rsid w:val="002C3C09"/>
    <w:rsid w:val="002C3FEF"/>
    <w:rsid w:val="002C6A46"/>
    <w:rsid w:val="002D6453"/>
    <w:rsid w:val="002D6A22"/>
    <w:rsid w:val="002E5DD7"/>
    <w:rsid w:val="002E684C"/>
    <w:rsid w:val="002F0300"/>
    <w:rsid w:val="002F1C88"/>
    <w:rsid w:val="002F20AC"/>
    <w:rsid w:val="002F3F28"/>
    <w:rsid w:val="00302794"/>
    <w:rsid w:val="003072AB"/>
    <w:rsid w:val="00312374"/>
    <w:rsid w:val="003255A1"/>
    <w:rsid w:val="00325B66"/>
    <w:rsid w:val="00326FB5"/>
    <w:rsid w:val="003274A5"/>
    <w:rsid w:val="00333439"/>
    <w:rsid w:val="0033481D"/>
    <w:rsid w:val="00335D05"/>
    <w:rsid w:val="00342CDF"/>
    <w:rsid w:val="00346796"/>
    <w:rsid w:val="0035226B"/>
    <w:rsid w:val="0035512C"/>
    <w:rsid w:val="00360024"/>
    <w:rsid w:val="00360BAB"/>
    <w:rsid w:val="003617CD"/>
    <w:rsid w:val="00363452"/>
    <w:rsid w:val="00366153"/>
    <w:rsid w:val="00390F21"/>
    <w:rsid w:val="00392E03"/>
    <w:rsid w:val="00397211"/>
    <w:rsid w:val="003A11A5"/>
    <w:rsid w:val="003A35FE"/>
    <w:rsid w:val="003B746F"/>
    <w:rsid w:val="003C0ACB"/>
    <w:rsid w:val="003C1BFB"/>
    <w:rsid w:val="003C2E13"/>
    <w:rsid w:val="003C3BC0"/>
    <w:rsid w:val="003C6BE6"/>
    <w:rsid w:val="003D6423"/>
    <w:rsid w:val="003E0724"/>
    <w:rsid w:val="003E2737"/>
    <w:rsid w:val="003E29A3"/>
    <w:rsid w:val="003E3098"/>
    <w:rsid w:val="003F530C"/>
    <w:rsid w:val="0040073D"/>
    <w:rsid w:val="00417823"/>
    <w:rsid w:val="0042111C"/>
    <w:rsid w:val="00422232"/>
    <w:rsid w:val="004236EF"/>
    <w:rsid w:val="00424117"/>
    <w:rsid w:val="00427CAE"/>
    <w:rsid w:val="0043792C"/>
    <w:rsid w:val="004404D7"/>
    <w:rsid w:val="00450EBB"/>
    <w:rsid w:val="00454EEE"/>
    <w:rsid w:val="004574DC"/>
    <w:rsid w:val="004735D2"/>
    <w:rsid w:val="0049471F"/>
    <w:rsid w:val="004955A5"/>
    <w:rsid w:val="004958F1"/>
    <w:rsid w:val="004A4B2A"/>
    <w:rsid w:val="004A4B71"/>
    <w:rsid w:val="004A651C"/>
    <w:rsid w:val="004C580D"/>
    <w:rsid w:val="004D5468"/>
    <w:rsid w:val="004D5EFC"/>
    <w:rsid w:val="004E6081"/>
    <w:rsid w:val="0050388E"/>
    <w:rsid w:val="00512DF3"/>
    <w:rsid w:val="00513420"/>
    <w:rsid w:val="00517AF2"/>
    <w:rsid w:val="00520772"/>
    <w:rsid w:val="00527965"/>
    <w:rsid w:val="00530D57"/>
    <w:rsid w:val="00532F65"/>
    <w:rsid w:val="005372CF"/>
    <w:rsid w:val="00541F2A"/>
    <w:rsid w:val="0054444C"/>
    <w:rsid w:val="00547CB2"/>
    <w:rsid w:val="00562AA8"/>
    <w:rsid w:val="005638D1"/>
    <w:rsid w:val="005643B0"/>
    <w:rsid w:val="00584E82"/>
    <w:rsid w:val="0058622F"/>
    <w:rsid w:val="00590AB6"/>
    <w:rsid w:val="00593871"/>
    <w:rsid w:val="005976CF"/>
    <w:rsid w:val="005A3E78"/>
    <w:rsid w:val="005A63F7"/>
    <w:rsid w:val="005B3185"/>
    <w:rsid w:val="005B35B5"/>
    <w:rsid w:val="005B362B"/>
    <w:rsid w:val="005B3EBF"/>
    <w:rsid w:val="005C53E5"/>
    <w:rsid w:val="005D332D"/>
    <w:rsid w:val="005D3B9D"/>
    <w:rsid w:val="005D3DA5"/>
    <w:rsid w:val="005D4BC0"/>
    <w:rsid w:val="005E3550"/>
    <w:rsid w:val="005E6984"/>
    <w:rsid w:val="005F1A52"/>
    <w:rsid w:val="006003F7"/>
    <w:rsid w:val="006014A1"/>
    <w:rsid w:val="00602BD9"/>
    <w:rsid w:val="00610785"/>
    <w:rsid w:val="00616256"/>
    <w:rsid w:val="00616A56"/>
    <w:rsid w:val="006219F6"/>
    <w:rsid w:val="006249AA"/>
    <w:rsid w:val="00625F6A"/>
    <w:rsid w:val="00634739"/>
    <w:rsid w:val="00634FF7"/>
    <w:rsid w:val="0064474D"/>
    <w:rsid w:val="00646509"/>
    <w:rsid w:val="0065134C"/>
    <w:rsid w:val="00654B2D"/>
    <w:rsid w:val="00655E3B"/>
    <w:rsid w:val="006626C9"/>
    <w:rsid w:val="00663E00"/>
    <w:rsid w:val="0066525D"/>
    <w:rsid w:val="00670C27"/>
    <w:rsid w:val="00672255"/>
    <w:rsid w:val="006723A3"/>
    <w:rsid w:val="00674A17"/>
    <w:rsid w:val="006755BB"/>
    <w:rsid w:val="006766F6"/>
    <w:rsid w:val="006800DB"/>
    <w:rsid w:val="00682035"/>
    <w:rsid w:val="006855CF"/>
    <w:rsid w:val="0068564F"/>
    <w:rsid w:val="00691307"/>
    <w:rsid w:val="00693437"/>
    <w:rsid w:val="006A11A3"/>
    <w:rsid w:val="006A5B90"/>
    <w:rsid w:val="006B2951"/>
    <w:rsid w:val="006B3930"/>
    <w:rsid w:val="006C225F"/>
    <w:rsid w:val="006C7DEC"/>
    <w:rsid w:val="006D2E34"/>
    <w:rsid w:val="006E0939"/>
    <w:rsid w:val="006E1CF5"/>
    <w:rsid w:val="006E3E88"/>
    <w:rsid w:val="006E6812"/>
    <w:rsid w:val="006F18F6"/>
    <w:rsid w:val="006F20E2"/>
    <w:rsid w:val="00701321"/>
    <w:rsid w:val="00704238"/>
    <w:rsid w:val="0071098D"/>
    <w:rsid w:val="007121C6"/>
    <w:rsid w:val="00712497"/>
    <w:rsid w:val="0071788B"/>
    <w:rsid w:val="00721533"/>
    <w:rsid w:val="00723AAE"/>
    <w:rsid w:val="00723E64"/>
    <w:rsid w:val="00731B40"/>
    <w:rsid w:val="00733EEB"/>
    <w:rsid w:val="00734A97"/>
    <w:rsid w:val="007376DF"/>
    <w:rsid w:val="00737D7E"/>
    <w:rsid w:val="0074339C"/>
    <w:rsid w:val="00750CC5"/>
    <w:rsid w:val="007538D5"/>
    <w:rsid w:val="0075393E"/>
    <w:rsid w:val="00763149"/>
    <w:rsid w:val="007748FE"/>
    <w:rsid w:val="00783C47"/>
    <w:rsid w:val="00794D86"/>
    <w:rsid w:val="007A3A1B"/>
    <w:rsid w:val="007A5821"/>
    <w:rsid w:val="007A73F8"/>
    <w:rsid w:val="007A7E6F"/>
    <w:rsid w:val="007B57DF"/>
    <w:rsid w:val="007B6B52"/>
    <w:rsid w:val="007C2EB4"/>
    <w:rsid w:val="007C4114"/>
    <w:rsid w:val="007D4A7B"/>
    <w:rsid w:val="007E4017"/>
    <w:rsid w:val="007F2C91"/>
    <w:rsid w:val="007F2FE9"/>
    <w:rsid w:val="00802C53"/>
    <w:rsid w:val="00804E96"/>
    <w:rsid w:val="0080572A"/>
    <w:rsid w:val="00807255"/>
    <w:rsid w:val="008072DE"/>
    <w:rsid w:val="008073FA"/>
    <w:rsid w:val="008128E8"/>
    <w:rsid w:val="0081361B"/>
    <w:rsid w:val="0081792B"/>
    <w:rsid w:val="00820EB0"/>
    <w:rsid w:val="00823BF9"/>
    <w:rsid w:val="00824A23"/>
    <w:rsid w:val="00827001"/>
    <w:rsid w:val="00834209"/>
    <w:rsid w:val="00834706"/>
    <w:rsid w:val="00836A84"/>
    <w:rsid w:val="00837386"/>
    <w:rsid w:val="00841333"/>
    <w:rsid w:val="008426C1"/>
    <w:rsid w:val="00843065"/>
    <w:rsid w:val="0084435E"/>
    <w:rsid w:val="008539C9"/>
    <w:rsid w:val="00870705"/>
    <w:rsid w:val="0087160D"/>
    <w:rsid w:val="00872596"/>
    <w:rsid w:val="00876251"/>
    <w:rsid w:val="00877956"/>
    <w:rsid w:val="00881CFE"/>
    <w:rsid w:val="008831D5"/>
    <w:rsid w:val="00884541"/>
    <w:rsid w:val="00890A41"/>
    <w:rsid w:val="008922CE"/>
    <w:rsid w:val="00892CCC"/>
    <w:rsid w:val="008933BA"/>
    <w:rsid w:val="008955D1"/>
    <w:rsid w:val="008965B1"/>
    <w:rsid w:val="008A25B3"/>
    <w:rsid w:val="008A30DA"/>
    <w:rsid w:val="008A67DB"/>
    <w:rsid w:val="008B5AA8"/>
    <w:rsid w:val="008D7B96"/>
    <w:rsid w:val="008F11D6"/>
    <w:rsid w:val="008F6886"/>
    <w:rsid w:val="00903F12"/>
    <w:rsid w:val="00904571"/>
    <w:rsid w:val="0090598C"/>
    <w:rsid w:val="0091058A"/>
    <w:rsid w:val="0091632E"/>
    <w:rsid w:val="0091652E"/>
    <w:rsid w:val="00917044"/>
    <w:rsid w:val="00920DE6"/>
    <w:rsid w:val="00921A6D"/>
    <w:rsid w:val="00923111"/>
    <w:rsid w:val="0093021D"/>
    <w:rsid w:val="00933680"/>
    <w:rsid w:val="00936B5E"/>
    <w:rsid w:val="00952028"/>
    <w:rsid w:val="009630FB"/>
    <w:rsid w:val="009679F8"/>
    <w:rsid w:val="0097057B"/>
    <w:rsid w:val="00973AA5"/>
    <w:rsid w:val="00975B3F"/>
    <w:rsid w:val="009844FA"/>
    <w:rsid w:val="009870B4"/>
    <w:rsid w:val="0098713E"/>
    <w:rsid w:val="0098773F"/>
    <w:rsid w:val="00995016"/>
    <w:rsid w:val="009A1DF1"/>
    <w:rsid w:val="009A3BB8"/>
    <w:rsid w:val="009A5679"/>
    <w:rsid w:val="009B5325"/>
    <w:rsid w:val="009B5FE6"/>
    <w:rsid w:val="009C12DF"/>
    <w:rsid w:val="009C2537"/>
    <w:rsid w:val="009D1714"/>
    <w:rsid w:val="009D226F"/>
    <w:rsid w:val="009D34D9"/>
    <w:rsid w:val="009E0DDA"/>
    <w:rsid w:val="009E307F"/>
    <w:rsid w:val="009E63EA"/>
    <w:rsid w:val="009F1084"/>
    <w:rsid w:val="009F4885"/>
    <w:rsid w:val="009F6441"/>
    <w:rsid w:val="00A01259"/>
    <w:rsid w:val="00A04C9B"/>
    <w:rsid w:val="00A12435"/>
    <w:rsid w:val="00A273D4"/>
    <w:rsid w:val="00A311E9"/>
    <w:rsid w:val="00A31DD1"/>
    <w:rsid w:val="00A32803"/>
    <w:rsid w:val="00A40F4C"/>
    <w:rsid w:val="00A44A4F"/>
    <w:rsid w:val="00A54706"/>
    <w:rsid w:val="00A613DA"/>
    <w:rsid w:val="00A635CA"/>
    <w:rsid w:val="00A6737F"/>
    <w:rsid w:val="00A736B6"/>
    <w:rsid w:val="00A76F1E"/>
    <w:rsid w:val="00A77FFA"/>
    <w:rsid w:val="00A86C42"/>
    <w:rsid w:val="00A97395"/>
    <w:rsid w:val="00AB2429"/>
    <w:rsid w:val="00AB46CD"/>
    <w:rsid w:val="00AC0315"/>
    <w:rsid w:val="00AC17F3"/>
    <w:rsid w:val="00AC5F5E"/>
    <w:rsid w:val="00AC73F8"/>
    <w:rsid w:val="00AD2503"/>
    <w:rsid w:val="00AD3660"/>
    <w:rsid w:val="00AD3754"/>
    <w:rsid w:val="00AE3FDD"/>
    <w:rsid w:val="00AE6029"/>
    <w:rsid w:val="00AF1C8E"/>
    <w:rsid w:val="00B153FD"/>
    <w:rsid w:val="00B15D91"/>
    <w:rsid w:val="00B173DF"/>
    <w:rsid w:val="00B17879"/>
    <w:rsid w:val="00B211E8"/>
    <w:rsid w:val="00B24CD2"/>
    <w:rsid w:val="00B25022"/>
    <w:rsid w:val="00B30B4E"/>
    <w:rsid w:val="00B33822"/>
    <w:rsid w:val="00B40243"/>
    <w:rsid w:val="00B45F85"/>
    <w:rsid w:val="00B47CF7"/>
    <w:rsid w:val="00B51702"/>
    <w:rsid w:val="00B53193"/>
    <w:rsid w:val="00B53AF4"/>
    <w:rsid w:val="00B7408C"/>
    <w:rsid w:val="00B837CF"/>
    <w:rsid w:val="00B87DC0"/>
    <w:rsid w:val="00B9265E"/>
    <w:rsid w:val="00B9378B"/>
    <w:rsid w:val="00BA0D0B"/>
    <w:rsid w:val="00BB38D9"/>
    <w:rsid w:val="00BB3CDD"/>
    <w:rsid w:val="00BB62C9"/>
    <w:rsid w:val="00BB7E4E"/>
    <w:rsid w:val="00BC44C8"/>
    <w:rsid w:val="00BC548E"/>
    <w:rsid w:val="00BC6796"/>
    <w:rsid w:val="00BD4128"/>
    <w:rsid w:val="00BD4ADC"/>
    <w:rsid w:val="00BD5AD0"/>
    <w:rsid w:val="00BE22ED"/>
    <w:rsid w:val="00BF088F"/>
    <w:rsid w:val="00BF647E"/>
    <w:rsid w:val="00C07705"/>
    <w:rsid w:val="00C104D1"/>
    <w:rsid w:val="00C22180"/>
    <w:rsid w:val="00C22E06"/>
    <w:rsid w:val="00C27172"/>
    <w:rsid w:val="00C34369"/>
    <w:rsid w:val="00C5411A"/>
    <w:rsid w:val="00C54290"/>
    <w:rsid w:val="00C54351"/>
    <w:rsid w:val="00C61A8C"/>
    <w:rsid w:val="00C66D46"/>
    <w:rsid w:val="00C77F76"/>
    <w:rsid w:val="00C8011B"/>
    <w:rsid w:val="00C95CDD"/>
    <w:rsid w:val="00C96CF9"/>
    <w:rsid w:val="00CA01AF"/>
    <w:rsid w:val="00CA7515"/>
    <w:rsid w:val="00CB084A"/>
    <w:rsid w:val="00CD2D68"/>
    <w:rsid w:val="00CD4F68"/>
    <w:rsid w:val="00CE148A"/>
    <w:rsid w:val="00CE666C"/>
    <w:rsid w:val="00CF78DF"/>
    <w:rsid w:val="00D017E7"/>
    <w:rsid w:val="00D02C7D"/>
    <w:rsid w:val="00D057CE"/>
    <w:rsid w:val="00D06554"/>
    <w:rsid w:val="00D114D5"/>
    <w:rsid w:val="00D15392"/>
    <w:rsid w:val="00D23826"/>
    <w:rsid w:val="00D239EF"/>
    <w:rsid w:val="00D24368"/>
    <w:rsid w:val="00D3653A"/>
    <w:rsid w:val="00D40067"/>
    <w:rsid w:val="00D45930"/>
    <w:rsid w:val="00D527A1"/>
    <w:rsid w:val="00D5439F"/>
    <w:rsid w:val="00D54DFF"/>
    <w:rsid w:val="00D778A6"/>
    <w:rsid w:val="00D814C2"/>
    <w:rsid w:val="00D86AFC"/>
    <w:rsid w:val="00D975A7"/>
    <w:rsid w:val="00DA2F6E"/>
    <w:rsid w:val="00DA4774"/>
    <w:rsid w:val="00DB5251"/>
    <w:rsid w:val="00DC3609"/>
    <w:rsid w:val="00DC3F34"/>
    <w:rsid w:val="00DC4F04"/>
    <w:rsid w:val="00DC746A"/>
    <w:rsid w:val="00DE170A"/>
    <w:rsid w:val="00DE594D"/>
    <w:rsid w:val="00DE6469"/>
    <w:rsid w:val="00DF0799"/>
    <w:rsid w:val="00E00197"/>
    <w:rsid w:val="00E0238F"/>
    <w:rsid w:val="00E21491"/>
    <w:rsid w:val="00E21A0A"/>
    <w:rsid w:val="00E21A11"/>
    <w:rsid w:val="00E348DB"/>
    <w:rsid w:val="00E36D33"/>
    <w:rsid w:val="00E41DA2"/>
    <w:rsid w:val="00E45CBD"/>
    <w:rsid w:val="00E46C63"/>
    <w:rsid w:val="00E50532"/>
    <w:rsid w:val="00E521E9"/>
    <w:rsid w:val="00E67B81"/>
    <w:rsid w:val="00E71971"/>
    <w:rsid w:val="00E770F1"/>
    <w:rsid w:val="00E7713E"/>
    <w:rsid w:val="00EA14D7"/>
    <w:rsid w:val="00EA1FF7"/>
    <w:rsid w:val="00EA52B8"/>
    <w:rsid w:val="00EA62BC"/>
    <w:rsid w:val="00EA630B"/>
    <w:rsid w:val="00EA6F30"/>
    <w:rsid w:val="00EB0CF3"/>
    <w:rsid w:val="00EC2013"/>
    <w:rsid w:val="00ED372D"/>
    <w:rsid w:val="00EE4B32"/>
    <w:rsid w:val="00EE4CCD"/>
    <w:rsid w:val="00EE5451"/>
    <w:rsid w:val="00EF094C"/>
    <w:rsid w:val="00EF4BAB"/>
    <w:rsid w:val="00EF75D2"/>
    <w:rsid w:val="00EF7B0E"/>
    <w:rsid w:val="00EF7F38"/>
    <w:rsid w:val="00F0024C"/>
    <w:rsid w:val="00F00FA4"/>
    <w:rsid w:val="00F0169C"/>
    <w:rsid w:val="00F12632"/>
    <w:rsid w:val="00F16D1C"/>
    <w:rsid w:val="00F222D4"/>
    <w:rsid w:val="00F2347E"/>
    <w:rsid w:val="00F25C24"/>
    <w:rsid w:val="00F3381C"/>
    <w:rsid w:val="00F347CF"/>
    <w:rsid w:val="00F37D61"/>
    <w:rsid w:val="00F46E44"/>
    <w:rsid w:val="00F51F03"/>
    <w:rsid w:val="00F52B37"/>
    <w:rsid w:val="00F52B44"/>
    <w:rsid w:val="00F54B0A"/>
    <w:rsid w:val="00F66DCC"/>
    <w:rsid w:val="00F71E31"/>
    <w:rsid w:val="00F75DB4"/>
    <w:rsid w:val="00F822C9"/>
    <w:rsid w:val="00F84DD9"/>
    <w:rsid w:val="00F9647B"/>
    <w:rsid w:val="00F964D6"/>
    <w:rsid w:val="00F97AB7"/>
    <w:rsid w:val="00FA1DE4"/>
    <w:rsid w:val="00FC3779"/>
    <w:rsid w:val="00FD1BEF"/>
    <w:rsid w:val="00FD606F"/>
    <w:rsid w:val="00FD6B02"/>
    <w:rsid w:val="00FD77AE"/>
    <w:rsid w:val="00FE1A3D"/>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CDD"/>
    <w:pPr>
      <w:spacing w:line="360" w:lineRule="auto"/>
    </w:pPr>
  </w:style>
  <w:style w:type="paragraph" w:styleId="Heading1">
    <w:name w:val="heading 1"/>
    <w:basedOn w:val="Normal"/>
    <w:next w:val="Normal"/>
    <w:link w:val="Heading1Char"/>
    <w:autoRedefine/>
    <w:uiPriority w:val="9"/>
    <w:qFormat/>
    <w:rsid w:val="0042111C"/>
    <w:pPr>
      <w:keepNext/>
      <w:keepLines/>
      <w:numPr>
        <w:numId w:val="47"/>
      </w:numPr>
      <w:spacing w:before="360" w:after="240"/>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F46E44"/>
    <w:pPr>
      <w:keepNext/>
      <w:keepLines/>
      <w:numPr>
        <w:ilvl w:val="1"/>
        <w:numId w:val="47"/>
      </w:numPr>
      <w:spacing w:before="200" w:after="240"/>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6C225F"/>
    <w:pPr>
      <w:keepNext/>
      <w:keepLines/>
      <w:numPr>
        <w:ilvl w:val="2"/>
        <w:numId w:val="47"/>
      </w:numPr>
      <w:spacing w:before="120" w:after="120" w:line="240" w:lineRule="auto"/>
      <w:outlineLvl w:val="2"/>
    </w:pPr>
    <w:rPr>
      <w:rFonts w:asciiTheme="minorHAnsi" w:eastAsiaTheme="majorEastAsia" w:hAnsiTheme="minorHAnsi" w:cstheme="majorBidi"/>
      <w:bCs/>
      <w:noProof/>
      <w:sz w:val="26"/>
      <w:szCs w:val="24"/>
      <w:lang w:val="en-US"/>
    </w:rPr>
  </w:style>
  <w:style w:type="paragraph" w:styleId="Heading4">
    <w:name w:val="heading 4"/>
    <w:basedOn w:val="Normal"/>
    <w:next w:val="Normal"/>
    <w:link w:val="Heading4Char"/>
    <w:uiPriority w:val="9"/>
    <w:unhideWhenUsed/>
    <w:qFormat/>
    <w:rsid w:val="00F37D61"/>
    <w:pPr>
      <w:keepNext/>
      <w:keepLines/>
      <w:numPr>
        <w:ilvl w:val="3"/>
        <w:numId w:val="4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4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4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4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4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4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11C"/>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F46E44"/>
    <w:rPr>
      <w:rFonts w:eastAsiaTheme="majorEastAsia" w:cstheme="majorBidi"/>
      <w:sz w:val="28"/>
      <w:szCs w:val="26"/>
    </w:rPr>
  </w:style>
  <w:style w:type="character" w:customStyle="1" w:styleId="Heading3Char">
    <w:name w:val="Heading 3 Char"/>
    <w:basedOn w:val="DefaultParagraphFont"/>
    <w:link w:val="Heading3"/>
    <w:uiPriority w:val="9"/>
    <w:rsid w:val="00B9265E"/>
    <w:rPr>
      <w:rFonts w:asciiTheme="minorHAnsi" w:eastAsiaTheme="majorEastAsia" w:hAnsiTheme="minorHAnsi" w:cstheme="majorBidi"/>
      <w:bCs/>
      <w:noProof/>
      <w:sz w:val="26"/>
      <w:szCs w:val="24"/>
      <w:lang w:val="en-US"/>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B47CF7"/>
    <w:pPr>
      <w:numPr>
        <w:numId w:val="0"/>
      </w:numPr>
      <w:tabs>
        <w:tab w:val="left" w:pos="480"/>
        <w:tab w:val="right" w:leader="dot" w:pos="8325"/>
      </w:tabs>
      <w:spacing w:after="100" w:line="240" w:lineRule="auto"/>
      <w:jc w:val="both"/>
    </w:pPr>
    <w:rPr>
      <w:sz w:val="24"/>
    </w:r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Appendix">
    <w:name w:val="Appendix"/>
    <w:basedOn w:val="Kuvio"/>
    <w:next w:val="Normal"/>
    <w:link w:val="AppendixChar"/>
    <w:autoRedefine/>
    <w:qFormat/>
    <w:rsid w:val="00D15392"/>
    <w:pPr>
      <w:numPr>
        <w:numId w:val="25"/>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AppendixChar">
    <w:name w:val="Appendix Char"/>
    <w:basedOn w:val="DefaultParagraphFont"/>
    <w:link w:val="Appendix"/>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EE4CCD"/>
    <w:pPr>
      <w:keepNext/>
      <w:spacing w:after="200" w:line="240" w:lineRule="auto"/>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Appendix"/>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253BB6"/>
    <w:pPr>
      <w:spacing w:before="240" w:after="300" w:line="240" w:lineRule="auto"/>
      <w:contextualSpacing/>
    </w:pPr>
    <w:rPr>
      <w:rFonts w:eastAsia="Times New Roman" w:cs="Times New Roman"/>
      <w:b/>
      <w:color w:val="0D0D0D" w:themeColor="text1" w:themeTint="F2"/>
      <w:spacing w:val="5"/>
      <w:kern w:val="28"/>
      <w:szCs w:val="52"/>
      <w:lang w:val="en-US"/>
    </w:rPr>
  </w:style>
  <w:style w:type="character" w:customStyle="1" w:styleId="TitleChar">
    <w:name w:val="Title Char"/>
    <w:basedOn w:val="DefaultParagraphFont"/>
    <w:link w:val="Title"/>
    <w:uiPriority w:val="10"/>
    <w:rsid w:val="00253BB6"/>
    <w:rPr>
      <w:rFonts w:eastAsia="Times New Roman" w:cs="Times New Roman"/>
      <w:b/>
      <w:color w:val="0D0D0D" w:themeColor="text1" w:themeTint="F2"/>
      <w:spacing w:val="5"/>
      <w:kern w:val="28"/>
      <w:szCs w:val="52"/>
      <w:lang w:val="en-US"/>
    </w:rPr>
  </w:style>
  <w:style w:type="paragraph" w:styleId="BodyText">
    <w:name w:val="Body Text"/>
    <w:basedOn w:val="Normal"/>
    <w:link w:val="BodyText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BodyTextChar">
    <w:name w:val="Body Text Char"/>
    <w:basedOn w:val="DefaultParagraphFont"/>
    <w:link w:val="BodyText"/>
    <w:semiHidden/>
    <w:rsid w:val="00881CFE"/>
    <w:rPr>
      <w:rFonts w:ascii="DejaVu Serif" w:eastAsia="DejaVu Sans" w:hAnsi="DejaVu Serif" w:cs="Lucidasans"/>
      <w:szCs w:val="24"/>
      <w:lang w:val="en-US" w:bidi="en-US"/>
    </w:rPr>
  </w:style>
  <w:style w:type="character" w:styleId="HTMLCode">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l"/>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l"/>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bleGrid">
    <w:name w:val="Table Grid"/>
    <w:basedOn w:val="TableNormal"/>
    <w:uiPriority w:val="39"/>
    <w:rsid w:val="0089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pre">
    <w:name w:val="classpre"/>
    <w:basedOn w:val="DefaultParagraphFont"/>
    <w:rsid w:val="00721533"/>
  </w:style>
  <w:style w:type="character" w:customStyle="1" w:styleId="classtext">
    <w:name w:val="classtext"/>
    <w:basedOn w:val="DefaultParagraphFont"/>
    <w:rsid w:val="00721533"/>
  </w:style>
  <w:style w:type="character" w:customStyle="1" w:styleId="classsectionsub">
    <w:name w:val="classsection_sub"/>
    <w:basedOn w:val="DefaultParagraphFont"/>
    <w:rsid w:val="00721533"/>
  </w:style>
  <w:style w:type="paragraph" w:styleId="Revision">
    <w:name w:val="Revision"/>
    <w:hidden/>
    <w:uiPriority w:val="99"/>
    <w:semiHidden/>
    <w:rsid w:val="009630FB"/>
    <w:pPr>
      <w:spacing w:after="0" w:line="240" w:lineRule="auto"/>
    </w:pPr>
  </w:style>
  <w:style w:type="character" w:customStyle="1" w:styleId="tl8wme">
    <w:name w:val="tl8wme"/>
    <w:basedOn w:val="DefaultParagraphFont"/>
    <w:rsid w:val="00B9265E"/>
  </w:style>
  <w:style w:type="character" w:customStyle="1" w:styleId="hzbzlf">
    <w:name w:val="hzbzlf"/>
    <w:basedOn w:val="DefaultParagraphFont"/>
    <w:rsid w:val="00B92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10931819">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87946930">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ntra.jamk.fi/opiskelijat/student/thesis/Pages/publicity.asp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2.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3.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C0EBC82-95BF-4A7C-BDFA-8B2D99018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8469</Words>
  <Characters>48278</Characters>
  <Application>Microsoft Office Word</Application>
  <DocSecurity>0</DocSecurity>
  <Lines>402</Lines>
  <Paragraphs>113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56634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2018-01-07T21:24:00Z</dcterms:created>
  <dcterms:modified xsi:type="dcterms:W3CDTF">2018-01-07T21:44:00Z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